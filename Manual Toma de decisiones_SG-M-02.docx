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55CA" w14:textId="6C7C8E62" w:rsidR="00A36F9C" w:rsidRDefault="00A36F9C">
      <w:pPr>
        <w:pStyle w:val="Textoindependiente"/>
        <w:rPr>
          <w:rFonts w:ascii="Arial" w:hAnsi="Arial" w:cs="Arial"/>
          <w:sz w:val="20"/>
          <w:szCs w:val="20"/>
        </w:rPr>
      </w:pPr>
    </w:p>
    <w:p w14:paraId="016F40B7" w14:textId="24124A61" w:rsidR="002D2FA0" w:rsidRDefault="002D2FA0">
      <w:pPr>
        <w:pStyle w:val="Textoindependiente"/>
        <w:rPr>
          <w:rFonts w:ascii="Arial" w:hAnsi="Arial" w:cs="Arial"/>
          <w:sz w:val="20"/>
          <w:szCs w:val="20"/>
        </w:rPr>
      </w:pPr>
    </w:p>
    <w:p w14:paraId="6CBC30EC" w14:textId="0AADB03B" w:rsidR="002D2FA0" w:rsidRDefault="002D2FA0">
      <w:pPr>
        <w:pStyle w:val="Textoindependiente"/>
        <w:rPr>
          <w:rFonts w:ascii="Arial" w:hAnsi="Arial" w:cs="Arial"/>
          <w:sz w:val="20"/>
          <w:szCs w:val="20"/>
        </w:rPr>
      </w:pPr>
    </w:p>
    <w:p w14:paraId="444E8540" w14:textId="135ABC79" w:rsidR="002D2FA0" w:rsidRDefault="002D2FA0">
      <w:pPr>
        <w:pStyle w:val="Textoindependiente"/>
        <w:rPr>
          <w:rFonts w:ascii="Arial" w:hAnsi="Arial" w:cs="Arial"/>
          <w:sz w:val="20"/>
          <w:szCs w:val="20"/>
        </w:rPr>
      </w:pPr>
    </w:p>
    <w:p w14:paraId="1AFD27BB" w14:textId="7CE9E621" w:rsidR="002D2FA0" w:rsidRDefault="002D2FA0">
      <w:pPr>
        <w:pStyle w:val="Textoindependiente"/>
        <w:rPr>
          <w:rFonts w:ascii="Arial" w:hAnsi="Arial" w:cs="Arial"/>
          <w:sz w:val="20"/>
          <w:szCs w:val="20"/>
        </w:rPr>
      </w:pPr>
    </w:p>
    <w:p w14:paraId="342E7ED8" w14:textId="76C4EBDF" w:rsidR="002D2FA0" w:rsidRDefault="002D2FA0">
      <w:pPr>
        <w:pStyle w:val="Textoindependiente"/>
        <w:rPr>
          <w:rFonts w:ascii="Arial" w:hAnsi="Arial" w:cs="Arial"/>
          <w:sz w:val="20"/>
          <w:szCs w:val="20"/>
        </w:rPr>
      </w:pPr>
    </w:p>
    <w:p w14:paraId="7B99CE2F" w14:textId="5687CACC" w:rsidR="002D2FA0" w:rsidRDefault="002D2FA0">
      <w:pPr>
        <w:pStyle w:val="Textoindependiente"/>
        <w:rPr>
          <w:rFonts w:ascii="Arial" w:hAnsi="Arial" w:cs="Arial"/>
          <w:sz w:val="20"/>
          <w:szCs w:val="20"/>
        </w:rPr>
      </w:pPr>
    </w:p>
    <w:p w14:paraId="327BD957" w14:textId="5AC47C68" w:rsidR="002D2FA0" w:rsidRDefault="002D2FA0">
      <w:pPr>
        <w:pStyle w:val="Textoindependiente"/>
        <w:rPr>
          <w:ins w:id="0" w:author="ALFONSO ABRAHAM GONZALEZ RIVAS" w:date="2023-04-13T18:22:00Z"/>
          <w:rFonts w:ascii="Arial" w:hAnsi="Arial" w:cs="Arial"/>
          <w:sz w:val="20"/>
          <w:szCs w:val="20"/>
        </w:rPr>
      </w:pPr>
    </w:p>
    <w:p w14:paraId="3EE59A1E" w14:textId="350EF7DA" w:rsidR="009918F7" w:rsidRDefault="009918F7">
      <w:pPr>
        <w:pStyle w:val="Textoindependiente"/>
        <w:rPr>
          <w:ins w:id="1" w:author="ALFONSO ABRAHAM GONZALEZ RIVAS" w:date="2023-04-13T18:22:00Z"/>
          <w:rFonts w:ascii="Arial" w:hAnsi="Arial" w:cs="Arial"/>
          <w:sz w:val="20"/>
          <w:szCs w:val="20"/>
        </w:rPr>
      </w:pPr>
    </w:p>
    <w:p w14:paraId="1A473878" w14:textId="501E56FF" w:rsidR="009918F7" w:rsidRDefault="009918F7">
      <w:pPr>
        <w:pStyle w:val="Textoindependiente"/>
        <w:rPr>
          <w:ins w:id="2" w:author="ALFONSO ABRAHAM GONZALEZ RIVAS" w:date="2023-04-13T18:22:00Z"/>
          <w:rFonts w:ascii="Arial" w:hAnsi="Arial" w:cs="Arial"/>
          <w:sz w:val="20"/>
          <w:szCs w:val="20"/>
        </w:rPr>
      </w:pPr>
    </w:p>
    <w:p w14:paraId="36FC59CA" w14:textId="10F00FA4" w:rsidR="009918F7" w:rsidRDefault="009918F7">
      <w:pPr>
        <w:pStyle w:val="Textoindependiente"/>
        <w:rPr>
          <w:ins w:id="3" w:author="ALFONSO ABRAHAM GONZALEZ RIVAS" w:date="2023-04-13T18:22:00Z"/>
          <w:rFonts w:ascii="Arial" w:hAnsi="Arial" w:cs="Arial"/>
          <w:sz w:val="20"/>
          <w:szCs w:val="20"/>
        </w:rPr>
      </w:pPr>
    </w:p>
    <w:p w14:paraId="6494CCC9" w14:textId="707970C9" w:rsidR="009918F7" w:rsidRDefault="009918F7">
      <w:pPr>
        <w:pStyle w:val="Textoindependiente"/>
        <w:rPr>
          <w:ins w:id="4" w:author="ALFONSO ABRAHAM GONZALEZ RIVAS" w:date="2023-04-13T18:22:00Z"/>
          <w:rFonts w:ascii="Arial" w:hAnsi="Arial" w:cs="Arial"/>
          <w:sz w:val="20"/>
          <w:szCs w:val="20"/>
        </w:rPr>
      </w:pPr>
    </w:p>
    <w:p w14:paraId="7DE8BD29" w14:textId="77777777" w:rsidR="009918F7" w:rsidRDefault="009918F7">
      <w:pPr>
        <w:pStyle w:val="Textoindependiente"/>
        <w:rPr>
          <w:rFonts w:ascii="Arial" w:hAnsi="Arial" w:cs="Arial"/>
          <w:sz w:val="20"/>
          <w:szCs w:val="20"/>
        </w:rPr>
      </w:pPr>
    </w:p>
    <w:p w14:paraId="4131870C" w14:textId="2416B82B" w:rsidR="002D2FA0" w:rsidRDefault="002D2FA0">
      <w:pPr>
        <w:pStyle w:val="Textoindependiente"/>
        <w:rPr>
          <w:rFonts w:ascii="Arial" w:hAnsi="Arial" w:cs="Arial"/>
          <w:sz w:val="20"/>
          <w:szCs w:val="20"/>
        </w:rPr>
      </w:pPr>
    </w:p>
    <w:p w14:paraId="16A4172D" w14:textId="3019CCC0" w:rsidR="002D2FA0" w:rsidRDefault="002D2FA0">
      <w:pPr>
        <w:pStyle w:val="Textoindependiente"/>
        <w:rPr>
          <w:rFonts w:ascii="Arial" w:hAnsi="Arial" w:cs="Arial"/>
          <w:sz w:val="20"/>
          <w:szCs w:val="20"/>
        </w:rPr>
      </w:pPr>
    </w:p>
    <w:p w14:paraId="3C8AB89F" w14:textId="550AE831" w:rsidR="002D2FA0" w:rsidRDefault="002D2FA0" w:rsidP="002D2FA0">
      <w:pPr>
        <w:suppressAutoHyphens/>
        <w:jc w:val="center"/>
        <w:rPr>
          <w:rFonts w:ascii="Arial" w:hAnsi="Arial" w:cs="Arial"/>
          <w:b/>
          <w:sz w:val="40"/>
          <w:szCs w:val="40"/>
        </w:rPr>
      </w:pPr>
      <w:r>
        <w:rPr>
          <w:rFonts w:ascii="Arial" w:hAnsi="Arial" w:cs="Arial"/>
          <w:b/>
          <w:sz w:val="40"/>
          <w:szCs w:val="40"/>
        </w:rPr>
        <w:t xml:space="preserve">Manual de toma de decisiones  </w:t>
      </w:r>
    </w:p>
    <w:p w14:paraId="68D0AC74" w14:textId="2874BBA7" w:rsidR="002D2FA0" w:rsidRDefault="002D2FA0">
      <w:pPr>
        <w:pStyle w:val="Textoindependiente"/>
        <w:rPr>
          <w:rFonts w:ascii="Arial" w:hAnsi="Arial" w:cs="Arial"/>
          <w:sz w:val="20"/>
          <w:szCs w:val="20"/>
        </w:rPr>
      </w:pPr>
    </w:p>
    <w:p w14:paraId="214FC385" w14:textId="0C0C9498" w:rsidR="002D2FA0" w:rsidRDefault="002D2FA0">
      <w:pPr>
        <w:pStyle w:val="Textoindependiente"/>
        <w:rPr>
          <w:rFonts w:ascii="Arial" w:hAnsi="Arial" w:cs="Arial"/>
          <w:sz w:val="20"/>
          <w:szCs w:val="20"/>
        </w:rPr>
      </w:pPr>
    </w:p>
    <w:p w14:paraId="59AD4570" w14:textId="674DB8B2" w:rsidR="002D2FA0" w:rsidRDefault="002D2FA0">
      <w:pPr>
        <w:pStyle w:val="Textoindependiente"/>
        <w:rPr>
          <w:rFonts w:ascii="Arial" w:hAnsi="Arial" w:cs="Arial"/>
          <w:sz w:val="20"/>
          <w:szCs w:val="20"/>
        </w:rPr>
      </w:pPr>
    </w:p>
    <w:p w14:paraId="2BB36ACB" w14:textId="1D14B754" w:rsidR="002D2FA0" w:rsidRDefault="002D2FA0">
      <w:pPr>
        <w:pStyle w:val="Textoindependiente"/>
        <w:rPr>
          <w:rFonts w:ascii="Arial" w:hAnsi="Arial" w:cs="Arial"/>
          <w:sz w:val="20"/>
          <w:szCs w:val="20"/>
        </w:rPr>
      </w:pPr>
    </w:p>
    <w:p w14:paraId="3EC9D33A" w14:textId="5FB93D5F" w:rsidR="002D2FA0" w:rsidRDefault="002D2FA0">
      <w:pPr>
        <w:pStyle w:val="Textoindependiente"/>
        <w:rPr>
          <w:rFonts w:ascii="Arial" w:hAnsi="Arial" w:cs="Arial"/>
          <w:sz w:val="20"/>
          <w:szCs w:val="20"/>
        </w:rPr>
      </w:pPr>
    </w:p>
    <w:p w14:paraId="60745587" w14:textId="6A020B16" w:rsidR="002D2FA0" w:rsidRDefault="002D2FA0">
      <w:pPr>
        <w:pStyle w:val="Textoindependiente"/>
        <w:rPr>
          <w:rFonts w:ascii="Arial" w:hAnsi="Arial" w:cs="Arial"/>
          <w:sz w:val="20"/>
          <w:szCs w:val="20"/>
        </w:rPr>
      </w:pPr>
    </w:p>
    <w:p w14:paraId="0B429E92" w14:textId="15CA0F46" w:rsidR="002D2FA0" w:rsidRDefault="002D2FA0">
      <w:pPr>
        <w:pStyle w:val="Textoindependiente"/>
        <w:rPr>
          <w:rFonts w:ascii="Arial" w:hAnsi="Arial" w:cs="Arial"/>
          <w:sz w:val="20"/>
          <w:szCs w:val="20"/>
        </w:rPr>
      </w:pPr>
    </w:p>
    <w:p w14:paraId="03B8A7CE" w14:textId="5E0A463A" w:rsidR="002D2FA0" w:rsidRDefault="002D2FA0">
      <w:pPr>
        <w:pStyle w:val="Textoindependiente"/>
        <w:rPr>
          <w:rFonts w:ascii="Arial" w:hAnsi="Arial" w:cs="Arial"/>
          <w:sz w:val="20"/>
          <w:szCs w:val="20"/>
        </w:rPr>
      </w:pPr>
    </w:p>
    <w:p w14:paraId="57B59011" w14:textId="6B64D149" w:rsidR="002D2FA0" w:rsidRDefault="002D2FA0">
      <w:pPr>
        <w:pStyle w:val="Textoindependiente"/>
        <w:rPr>
          <w:rFonts w:ascii="Arial" w:hAnsi="Arial" w:cs="Arial"/>
          <w:sz w:val="20"/>
          <w:szCs w:val="20"/>
        </w:rPr>
      </w:pPr>
    </w:p>
    <w:p w14:paraId="71FB290F" w14:textId="0174AAD3" w:rsidR="002D2FA0" w:rsidRDefault="002D2FA0">
      <w:pPr>
        <w:pStyle w:val="Textoindependiente"/>
        <w:rPr>
          <w:rFonts w:ascii="Arial" w:hAnsi="Arial" w:cs="Arial"/>
          <w:sz w:val="20"/>
          <w:szCs w:val="20"/>
        </w:rPr>
      </w:pPr>
    </w:p>
    <w:p w14:paraId="73CA0930" w14:textId="28CF5A8B" w:rsidR="002D2FA0" w:rsidRDefault="002D2FA0">
      <w:pPr>
        <w:pStyle w:val="Textoindependiente"/>
        <w:rPr>
          <w:rFonts w:ascii="Arial" w:hAnsi="Arial" w:cs="Arial"/>
          <w:sz w:val="20"/>
          <w:szCs w:val="20"/>
        </w:rPr>
      </w:pPr>
    </w:p>
    <w:p w14:paraId="35D15F49" w14:textId="3C4156BA" w:rsidR="002D2FA0" w:rsidRDefault="002D2FA0">
      <w:pPr>
        <w:pStyle w:val="Textoindependiente"/>
        <w:rPr>
          <w:rFonts w:ascii="Arial" w:hAnsi="Arial" w:cs="Arial"/>
          <w:sz w:val="20"/>
          <w:szCs w:val="20"/>
        </w:rPr>
      </w:pPr>
    </w:p>
    <w:p w14:paraId="31A8E3EE" w14:textId="373CEA71" w:rsidR="002D2FA0" w:rsidRDefault="002D2FA0">
      <w:pPr>
        <w:pStyle w:val="Textoindependiente"/>
        <w:rPr>
          <w:rFonts w:ascii="Arial" w:hAnsi="Arial" w:cs="Arial"/>
          <w:sz w:val="20"/>
          <w:szCs w:val="20"/>
        </w:rPr>
      </w:pPr>
    </w:p>
    <w:p w14:paraId="36FAC7BE" w14:textId="77777777" w:rsidR="002D2FA0" w:rsidRDefault="002D2FA0">
      <w:pPr>
        <w:pStyle w:val="Textoindependiente"/>
        <w:rPr>
          <w:rFonts w:ascii="Arial" w:hAnsi="Arial" w:cs="Arial"/>
          <w:sz w:val="20"/>
          <w:szCs w:val="20"/>
        </w:rPr>
      </w:pPr>
    </w:p>
    <w:p w14:paraId="31E73601" w14:textId="0E0F97D6" w:rsidR="002D2FA0" w:rsidRDefault="002D2FA0">
      <w:pPr>
        <w:pStyle w:val="Textoindependiente"/>
        <w:rPr>
          <w:rFonts w:ascii="Arial" w:hAnsi="Arial" w:cs="Arial"/>
          <w:sz w:val="20"/>
          <w:szCs w:val="20"/>
        </w:rPr>
      </w:pPr>
    </w:p>
    <w:p w14:paraId="0740AD8F" w14:textId="574EFEFF" w:rsidR="002D2FA0" w:rsidRDefault="002D2FA0">
      <w:pPr>
        <w:pStyle w:val="Textoindependiente"/>
        <w:rPr>
          <w:rFonts w:ascii="Arial" w:hAnsi="Arial" w:cs="Arial"/>
          <w:sz w:val="20"/>
          <w:szCs w:val="20"/>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4"/>
        <w:gridCol w:w="1078"/>
        <w:gridCol w:w="1448"/>
        <w:gridCol w:w="837"/>
        <w:gridCol w:w="1517"/>
        <w:gridCol w:w="816"/>
        <w:gridCol w:w="1399"/>
        <w:gridCol w:w="789"/>
      </w:tblGrid>
      <w:tr w:rsidR="002D2FA0" w:rsidRPr="002D2FA0" w14:paraId="76C6606F" w14:textId="77777777" w:rsidTr="00D9439F">
        <w:tc>
          <w:tcPr>
            <w:tcW w:w="525" w:type="pct"/>
            <w:vMerge w:val="restart"/>
          </w:tcPr>
          <w:p w14:paraId="4EE2F75B"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Revisión</w:t>
            </w:r>
          </w:p>
        </w:tc>
        <w:tc>
          <w:tcPr>
            <w:tcW w:w="612" w:type="pct"/>
            <w:vMerge w:val="restart"/>
          </w:tcPr>
          <w:p w14:paraId="74385006"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Fecha</w:t>
            </w:r>
          </w:p>
        </w:tc>
        <w:tc>
          <w:tcPr>
            <w:tcW w:w="1297" w:type="pct"/>
            <w:gridSpan w:val="2"/>
          </w:tcPr>
          <w:p w14:paraId="2F62DA96"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Elaborado por</w:t>
            </w:r>
          </w:p>
        </w:tc>
        <w:tc>
          <w:tcPr>
            <w:tcW w:w="1324" w:type="pct"/>
            <w:gridSpan w:val="2"/>
          </w:tcPr>
          <w:p w14:paraId="7E686F40"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Revisado por</w:t>
            </w:r>
          </w:p>
        </w:tc>
        <w:tc>
          <w:tcPr>
            <w:tcW w:w="1242" w:type="pct"/>
            <w:gridSpan w:val="2"/>
          </w:tcPr>
          <w:p w14:paraId="0780E463"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Aprobado por</w:t>
            </w:r>
          </w:p>
        </w:tc>
      </w:tr>
      <w:tr w:rsidR="009918F7" w:rsidRPr="002D2FA0" w14:paraId="6D283115" w14:textId="77777777" w:rsidTr="00D9439F">
        <w:tc>
          <w:tcPr>
            <w:tcW w:w="525" w:type="pct"/>
            <w:vMerge/>
          </w:tcPr>
          <w:p w14:paraId="336E848D"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p>
        </w:tc>
        <w:tc>
          <w:tcPr>
            <w:tcW w:w="612" w:type="pct"/>
            <w:vMerge/>
          </w:tcPr>
          <w:p w14:paraId="31DFE360"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p>
        </w:tc>
        <w:tc>
          <w:tcPr>
            <w:tcW w:w="822" w:type="pct"/>
          </w:tcPr>
          <w:p w14:paraId="75229EA8"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Nombre Cargo</w:t>
            </w:r>
          </w:p>
        </w:tc>
        <w:tc>
          <w:tcPr>
            <w:tcW w:w="475" w:type="pct"/>
          </w:tcPr>
          <w:p w14:paraId="4C2D897E"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Firma</w:t>
            </w:r>
          </w:p>
        </w:tc>
        <w:tc>
          <w:tcPr>
            <w:tcW w:w="861" w:type="pct"/>
          </w:tcPr>
          <w:p w14:paraId="0A00875C"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Nombre Cargo</w:t>
            </w:r>
          </w:p>
        </w:tc>
        <w:tc>
          <w:tcPr>
            <w:tcW w:w="463" w:type="pct"/>
          </w:tcPr>
          <w:p w14:paraId="51558D11"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Firma</w:t>
            </w:r>
          </w:p>
        </w:tc>
        <w:tc>
          <w:tcPr>
            <w:tcW w:w="794" w:type="pct"/>
          </w:tcPr>
          <w:p w14:paraId="5A11AB4D"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Nombre Cargo</w:t>
            </w:r>
          </w:p>
        </w:tc>
        <w:tc>
          <w:tcPr>
            <w:tcW w:w="448" w:type="pct"/>
          </w:tcPr>
          <w:p w14:paraId="72E598EA" w14:textId="77777777" w:rsidR="002D2FA0" w:rsidRPr="002D2FA0" w:rsidRDefault="002D2FA0" w:rsidP="002D2FA0">
            <w:pPr>
              <w:widowControl/>
              <w:suppressAutoHyphens/>
              <w:autoSpaceDE/>
              <w:autoSpaceDN/>
              <w:jc w:val="center"/>
              <w:rPr>
                <w:rFonts w:ascii="Arial" w:eastAsia="Times New Roman" w:hAnsi="Arial" w:cs="Arial"/>
                <w:b/>
                <w:sz w:val="16"/>
                <w:szCs w:val="16"/>
                <w:lang w:val="es-CL" w:eastAsia="es-ES"/>
              </w:rPr>
            </w:pPr>
            <w:r w:rsidRPr="002D2FA0">
              <w:rPr>
                <w:rFonts w:ascii="Arial" w:eastAsia="Times New Roman" w:hAnsi="Arial" w:cs="Arial"/>
                <w:b/>
                <w:sz w:val="16"/>
                <w:szCs w:val="16"/>
                <w:lang w:val="es-CL" w:eastAsia="es-ES"/>
              </w:rPr>
              <w:t>Firma</w:t>
            </w:r>
          </w:p>
        </w:tc>
      </w:tr>
      <w:tr w:rsidR="009918F7" w:rsidRPr="002D2FA0" w14:paraId="314FEF93" w14:textId="77777777" w:rsidTr="00D9439F">
        <w:trPr>
          <w:trHeight w:val="70"/>
        </w:trPr>
        <w:tc>
          <w:tcPr>
            <w:tcW w:w="525" w:type="pct"/>
          </w:tcPr>
          <w:p w14:paraId="39EFD802" w14:textId="6516CE7B"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Pr>
                <w:rFonts w:ascii="Arial" w:eastAsia="Times New Roman" w:hAnsi="Arial" w:cs="Arial"/>
                <w:sz w:val="16"/>
                <w:szCs w:val="16"/>
                <w:lang w:val="es-CL" w:eastAsia="es-ES"/>
              </w:rPr>
              <w:t>1</w:t>
            </w:r>
          </w:p>
        </w:tc>
        <w:tc>
          <w:tcPr>
            <w:tcW w:w="612" w:type="pct"/>
          </w:tcPr>
          <w:p w14:paraId="413E956D" w14:textId="1D8340C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Pr>
                <w:rFonts w:ascii="Arial" w:eastAsia="Times New Roman" w:hAnsi="Arial" w:cs="Arial"/>
                <w:sz w:val="16"/>
                <w:szCs w:val="16"/>
                <w:lang w:val="es-CL" w:eastAsia="es-ES"/>
              </w:rPr>
              <w:t>13/04/2023</w:t>
            </w:r>
          </w:p>
        </w:tc>
        <w:tc>
          <w:tcPr>
            <w:tcW w:w="822" w:type="pct"/>
          </w:tcPr>
          <w:p w14:paraId="43267F1F"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Ricardo Cantillana</w:t>
            </w:r>
          </w:p>
          <w:p w14:paraId="18F74221" w14:textId="119DBDD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Especialista Financiero</w:t>
            </w:r>
          </w:p>
        </w:tc>
        <w:tc>
          <w:tcPr>
            <w:tcW w:w="475" w:type="pct"/>
          </w:tcPr>
          <w:p w14:paraId="60B0A30F"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861" w:type="pct"/>
          </w:tcPr>
          <w:p w14:paraId="7CF0E6F5"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 xml:space="preserve">Gustavo Cardona </w:t>
            </w:r>
          </w:p>
          <w:p w14:paraId="736C63B1" w14:textId="5D1BD76A"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Gerente de Finanzas</w:t>
            </w:r>
          </w:p>
        </w:tc>
        <w:tc>
          <w:tcPr>
            <w:tcW w:w="463" w:type="pct"/>
          </w:tcPr>
          <w:p w14:paraId="20397710"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794" w:type="pct"/>
          </w:tcPr>
          <w:p w14:paraId="28A061C8"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Luis Everley Llano</w:t>
            </w:r>
          </w:p>
          <w:p w14:paraId="57995ABB" w14:textId="626DA109"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Gerente General</w:t>
            </w:r>
          </w:p>
        </w:tc>
        <w:tc>
          <w:tcPr>
            <w:tcW w:w="448" w:type="pct"/>
          </w:tcPr>
          <w:p w14:paraId="313AA16F"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r>
      <w:tr w:rsidR="009918F7" w:rsidRPr="002D2FA0" w14:paraId="39936D09" w14:textId="77777777" w:rsidTr="00D9439F">
        <w:trPr>
          <w:trHeight w:val="70"/>
        </w:trPr>
        <w:tc>
          <w:tcPr>
            <w:tcW w:w="525" w:type="pct"/>
          </w:tcPr>
          <w:p w14:paraId="1F22B188" w14:textId="77777777" w:rsidR="009918F7" w:rsidRDefault="009918F7" w:rsidP="002D2FA0">
            <w:pPr>
              <w:widowControl/>
              <w:suppressAutoHyphens/>
              <w:autoSpaceDE/>
              <w:autoSpaceDN/>
              <w:jc w:val="center"/>
              <w:rPr>
                <w:rFonts w:ascii="Arial" w:eastAsia="Times New Roman" w:hAnsi="Arial" w:cs="Arial"/>
                <w:sz w:val="16"/>
                <w:szCs w:val="16"/>
                <w:lang w:val="es-CL" w:eastAsia="es-ES"/>
              </w:rPr>
            </w:pPr>
          </w:p>
        </w:tc>
        <w:tc>
          <w:tcPr>
            <w:tcW w:w="612" w:type="pct"/>
          </w:tcPr>
          <w:p w14:paraId="11017930" w14:textId="77777777" w:rsidR="009918F7" w:rsidRDefault="009918F7" w:rsidP="002D2FA0">
            <w:pPr>
              <w:widowControl/>
              <w:suppressAutoHyphens/>
              <w:autoSpaceDE/>
              <w:autoSpaceDN/>
              <w:jc w:val="center"/>
              <w:rPr>
                <w:rFonts w:ascii="Arial" w:eastAsia="Times New Roman" w:hAnsi="Arial" w:cs="Arial"/>
                <w:sz w:val="16"/>
                <w:szCs w:val="16"/>
                <w:lang w:val="es-CL" w:eastAsia="es-ES"/>
              </w:rPr>
            </w:pPr>
          </w:p>
        </w:tc>
        <w:tc>
          <w:tcPr>
            <w:tcW w:w="822" w:type="pct"/>
          </w:tcPr>
          <w:p w14:paraId="0092E48F" w14:textId="7777777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p>
        </w:tc>
        <w:tc>
          <w:tcPr>
            <w:tcW w:w="475" w:type="pct"/>
          </w:tcPr>
          <w:p w14:paraId="1E56E551" w14:textId="7777777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p>
        </w:tc>
        <w:tc>
          <w:tcPr>
            <w:tcW w:w="861" w:type="pct"/>
          </w:tcPr>
          <w:p w14:paraId="06A82414" w14:textId="08A1068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r w:rsidRPr="002D2FA0">
              <w:rPr>
                <w:rFonts w:ascii="Arial" w:eastAsia="Times New Roman" w:hAnsi="Arial" w:cs="Arial"/>
                <w:sz w:val="16"/>
                <w:szCs w:val="16"/>
                <w:lang w:val="es-CL" w:eastAsia="es-ES"/>
              </w:rPr>
              <w:t>Alfonso González Líder integración de activos</w:t>
            </w:r>
          </w:p>
        </w:tc>
        <w:tc>
          <w:tcPr>
            <w:tcW w:w="463" w:type="pct"/>
          </w:tcPr>
          <w:p w14:paraId="7B7CD576" w14:textId="7777777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p>
        </w:tc>
        <w:tc>
          <w:tcPr>
            <w:tcW w:w="794" w:type="pct"/>
          </w:tcPr>
          <w:p w14:paraId="7F160F47" w14:textId="7777777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p>
        </w:tc>
        <w:tc>
          <w:tcPr>
            <w:tcW w:w="448" w:type="pct"/>
          </w:tcPr>
          <w:p w14:paraId="0C5525AF" w14:textId="77777777" w:rsidR="009918F7" w:rsidRPr="002D2FA0" w:rsidRDefault="009918F7" w:rsidP="002D2FA0">
            <w:pPr>
              <w:widowControl/>
              <w:suppressAutoHyphens/>
              <w:autoSpaceDE/>
              <w:autoSpaceDN/>
              <w:jc w:val="center"/>
              <w:rPr>
                <w:rFonts w:ascii="Arial" w:eastAsia="Times New Roman" w:hAnsi="Arial" w:cs="Arial"/>
                <w:sz w:val="16"/>
                <w:szCs w:val="16"/>
                <w:lang w:val="es-CL" w:eastAsia="es-ES"/>
              </w:rPr>
            </w:pPr>
          </w:p>
        </w:tc>
      </w:tr>
      <w:tr w:rsidR="009918F7" w:rsidRPr="002D2FA0" w14:paraId="17784BD7" w14:textId="77777777" w:rsidTr="00D9439F">
        <w:trPr>
          <w:trHeight w:val="606"/>
        </w:trPr>
        <w:tc>
          <w:tcPr>
            <w:tcW w:w="525" w:type="pct"/>
          </w:tcPr>
          <w:p w14:paraId="62A6A27B"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612" w:type="pct"/>
          </w:tcPr>
          <w:p w14:paraId="2DB43ED9"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822" w:type="pct"/>
          </w:tcPr>
          <w:p w14:paraId="76DBCF77"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475" w:type="pct"/>
          </w:tcPr>
          <w:p w14:paraId="69B2F0C1"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p w14:paraId="10CB04F1"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p w14:paraId="57894972" w14:textId="77777777" w:rsidR="002D2FA0" w:rsidRPr="002D2FA0" w:rsidRDefault="002D2FA0" w:rsidP="002D2FA0">
            <w:pPr>
              <w:widowControl/>
              <w:suppressAutoHyphens/>
              <w:autoSpaceDE/>
              <w:autoSpaceDN/>
              <w:rPr>
                <w:rFonts w:ascii="Arial" w:eastAsia="Times New Roman" w:hAnsi="Arial" w:cs="Arial"/>
                <w:sz w:val="16"/>
                <w:szCs w:val="16"/>
                <w:lang w:val="es-CL" w:eastAsia="es-ES"/>
              </w:rPr>
            </w:pPr>
          </w:p>
        </w:tc>
        <w:tc>
          <w:tcPr>
            <w:tcW w:w="861" w:type="pct"/>
          </w:tcPr>
          <w:p w14:paraId="48D38796" w14:textId="3CF9E4DD" w:rsidR="002D2FA0" w:rsidRPr="002D2FA0" w:rsidRDefault="009918F7" w:rsidP="002D2FA0">
            <w:pPr>
              <w:widowControl/>
              <w:suppressAutoHyphens/>
              <w:autoSpaceDE/>
              <w:autoSpaceDN/>
              <w:jc w:val="center"/>
              <w:rPr>
                <w:rFonts w:ascii="Arial" w:eastAsia="Times New Roman" w:hAnsi="Arial" w:cs="Arial"/>
                <w:sz w:val="16"/>
                <w:szCs w:val="16"/>
                <w:lang w:val="es-CL" w:eastAsia="es-ES"/>
              </w:rPr>
            </w:pPr>
            <w:r>
              <w:rPr>
                <w:rFonts w:ascii="Arial" w:eastAsia="Times New Roman" w:hAnsi="Arial" w:cs="Arial"/>
                <w:sz w:val="16"/>
                <w:szCs w:val="16"/>
                <w:lang w:val="es-CL" w:eastAsia="es-ES"/>
              </w:rPr>
              <w:t>Eduardo Sáez Gerente de O&amp;M</w:t>
            </w:r>
          </w:p>
        </w:tc>
        <w:tc>
          <w:tcPr>
            <w:tcW w:w="463" w:type="pct"/>
          </w:tcPr>
          <w:p w14:paraId="760551EB"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794" w:type="pct"/>
          </w:tcPr>
          <w:p w14:paraId="452488B3"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c>
          <w:tcPr>
            <w:tcW w:w="448" w:type="pct"/>
          </w:tcPr>
          <w:p w14:paraId="259D1D43" w14:textId="77777777" w:rsidR="002D2FA0" w:rsidRPr="002D2FA0" w:rsidRDefault="002D2FA0" w:rsidP="002D2FA0">
            <w:pPr>
              <w:widowControl/>
              <w:suppressAutoHyphens/>
              <w:autoSpaceDE/>
              <w:autoSpaceDN/>
              <w:jc w:val="center"/>
              <w:rPr>
                <w:rFonts w:ascii="Arial" w:eastAsia="Times New Roman" w:hAnsi="Arial" w:cs="Arial"/>
                <w:sz w:val="16"/>
                <w:szCs w:val="16"/>
                <w:lang w:val="es-CL" w:eastAsia="es-ES"/>
              </w:rPr>
            </w:pPr>
          </w:p>
        </w:tc>
      </w:tr>
    </w:tbl>
    <w:p w14:paraId="0C995162" w14:textId="30CC0169" w:rsidR="00B81017" w:rsidRDefault="00B81017">
      <w:pPr>
        <w:pStyle w:val="Textoindependiente"/>
        <w:rPr>
          <w:ins w:id="5" w:author="RICARDO CANTILLANA ARRIAGADA" w:date="2023-04-14T11:47:00Z"/>
          <w:rFonts w:ascii="Arial" w:hAnsi="Arial" w:cs="Arial"/>
          <w:sz w:val="20"/>
          <w:szCs w:val="20"/>
          <w:lang w:val="es-CL"/>
        </w:rPr>
      </w:pPr>
    </w:p>
    <w:p w14:paraId="3353CC29" w14:textId="77777777" w:rsidR="002D2FA0" w:rsidRPr="002D2FA0" w:rsidRDefault="002D2FA0">
      <w:pPr>
        <w:pStyle w:val="Textoindependiente"/>
        <w:rPr>
          <w:rFonts w:ascii="Arial" w:hAnsi="Arial" w:cs="Arial"/>
          <w:sz w:val="20"/>
          <w:szCs w:val="20"/>
          <w:lang w:val="es-CL"/>
        </w:rPr>
      </w:pPr>
    </w:p>
    <w:sdt>
      <w:sdtPr>
        <w:rPr>
          <w:rFonts w:ascii="Arial" w:eastAsia="Calibri" w:hAnsi="Arial" w:cs="Arial"/>
          <w:color w:val="auto"/>
          <w:sz w:val="20"/>
          <w:szCs w:val="20"/>
          <w:lang w:val="es-ES" w:eastAsia="en-US"/>
        </w:rPr>
        <w:id w:val="-2141638778"/>
        <w:docPartObj>
          <w:docPartGallery w:val="Table of Contents"/>
          <w:docPartUnique/>
        </w:docPartObj>
      </w:sdtPr>
      <w:sdtEndPr>
        <w:rPr>
          <w:rFonts w:ascii="Calibri" w:hAnsi="Calibri" w:cs="Calibri"/>
          <w:b/>
          <w:bCs/>
          <w:sz w:val="22"/>
          <w:szCs w:val="22"/>
        </w:rPr>
      </w:sdtEndPr>
      <w:sdtContent>
        <w:p w14:paraId="237EBF60" w14:textId="427F457F" w:rsidR="00646F35" w:rsidRPr="00251C6D" w:rsidRDefault="00EB2BB2">
          <w:pPr>
            <w:pStyle w:val="TtuloTDC"/>
            <w:rPr>
              <w:rFonts w:ascii="Arial" w:eastAsia="Calibri" w:hAnsi="Arial" w:cs="Arial"/>
              <w:b/>
              <w:bCs/>
              <w:color w:val="auto"/>
              <w:sz w:val="20"/>
              <w:szCs w:val="20"/>
              <w:lang w:val="es-ES" w:eastAsia="en-US"/>
            </w:rPr>
          </w:pPr>
          <w:r w:rsidRPr="00251C6D">
            <w:rPr>
              <w:rFonts w:ascii="Arial" w:eastAsia="Calibri" w:hAnsi="Arial" w:cs="Arial"/>
              <w:b/>
              <w:bCs/>
              <w:color w:val="auto"/>
              <w:sz w:val="20"/>
              <w:szCs w:val="20"/>
              <w:lang w:val="es-ES" w:eastAsia="en-US"/>
            </w:rPr>
            <w:t>ÍNDICE</w:t>
          </w:r>
        </w:p>
        <w:p w14:paraId="710BCDCE" w14:textId="77777777" w:rsidR="00EB2BB2" w:rsidRPr="001C7C39" w:rsidRDefault="00EB2BB2" w:rsidP="00EB2BB2">
          <w:pPr>
            <w:rPr>
              <w:rFonts w:ascii="Arial" w:hAnsi="Arial" w:cs="Arial"/>
              <w:sz w:val="20"/>
              <w:szCs w:val="20"/>
            </w:rPr>
          </w:pPr>
        </w:p>
        <w:p w14:paraId="4B173A0D" w14:textId="380E5C74" w:rsidR="00271669" w:rsidRDefault="00646F35">
          <w:pPr>
            <w:pStyle w:val="TDC1"/>
            <w:tabs>
              <w:tab w:val="right" w:leader="dot" w:pos="8828"/>
            </w:tabs>
            <w:rPr>
              <w:rFonts w:asciiTheme="minorHAnsi" w:eastAsiaTheme="minorEastAsia" w:hAnsiTheme="minorHAnsi" w:cstheme="minorBidi"/>
              <w:b w:val="0"/>
              <w:bCs w:val="0"/>
              <w:noProof/>
              <w:lang w:val="es-CL" w:eastAsia="es-CL"/>
            </w:rPr>
          </w:pPr>
          <w:r w:rsidRPr="001C7C39">
            <w:rPr>
              <w:rFonts w:ascii="Arial" w:hAnsi="Arial" w:cs="Arial"/>
              <w:b w:val="0"/>
              <w:bCs w:val="0"/>
              <w:sz w:val="20"/>
              <w:szCs w:val="20"/>
            </w:rPr>
            <w:fldChar w:fldCharType="begin"/>
          </w:r>
          <w:r w:rsidRPr="001C7C39">
            <w:rPr>
              <w:rFonts w:ascii="Arial" w:hAnsi="Arial" w:cs="Arial"/>
              <w:b w:val="0"/>
              <w:bCs w:val="0"/>
              <w:sz w:val="20"/>
              <w:szCs w:val="20"/>
            </w:rPr>
            <w:instrText xml:space="preserve"> TOC \o "1-3" \h \z \u </w:instrText>
          </w:r>
          <w:r w:rsidRPr="001C7C39">
            <w:rPr>
              <w:rFonts w:ascii="Arial" w:hAnsi="Arial" w:cs="Arial"/>
              <w:b w:val="0"/>
              <w:bCs w:val="0"/>
              <w:sz w:val="20"/>
              <w:szCs w:val="20"/>
            </w:rPr>
            <w:fldChar w:fldCharType="separate"/>
          </w:r>
          <w:hyperlink w:anchor="_Toc132368310" w:history="1">
            <w:r w:rsidR="00271669" w:rsidRPr="005E0E75">
              <w:rPr>
                <w:rStyle w:val="Hipervnculo"/>
                <w:noProof/>
              </w:rPr>
              <w:t>1</w:t>
            </w:r>
            <w:r w:rsidR="00271669">
              <w:rPr>
                <w:rFonts w:asciiTheme="minorHAnsi" w:eastAsiaTheme="minorEastAsia" w:hAnsiTheme="minorHAnsi" w:cstheme="minorBidi"/>
                <w:b w:val="0"/>
                <w:bCs w:val="0"/>
                <w:noProof/>
                <w:lang w:val="es-CL" w:eastAsia="es-CL"/>
              </w:rPr>
              <w:tab/>
            </w:r>
            <w:r w:rsidR="00271669" w:rsidRPr="005E0E75">
              <w:rPr>
                <w:rStyle w:val="Hipervnculo"/>
                <w:noProof/>
              </w:rPr>
              <w:t>OBJETIVO</w:t>
            </w:r>
            <w:r w:rsidR="00271669">
              <w:rPr>
                <w:noProof/>
                <w:webHidden/>
              </w:rPr>
              <w:tab/>
            </w:r>
            <w:r w:rsidR="00271669">
              <w:rPr>
                <w:noProof/>
                <w:webHidden/>
              </w:rPr>
              <w:fldChar w:fldCharType="begin"/>
            </w:r>
            <w:r w:rsidR="00271669">
              <w:rPr>
                <w:noProof/>
                <w:webHidden/>
              </w:rPr>
              <w:instrText xml:space="preserve"> PAGEREF _Toc132368310 \h </w:instrText>
            </w:r>
            <w:r w:rsidR="00271669">
              <w:rPr>
                <w:noProof/>
                <w:webHidden/>
              </w:rPr>
            </w:r>
            <w:r w:rsidR="00271669">
              <w:rPr>
                <w:noProof/>
                <w:webHidden/>
              </w:rPr>
              <w:fldChar w:fldCharType="separate"/>
            </w:r>
            <w:r w:rsidR="00271669">
              <w:rPr>
                <w:noProof/>
                <w:webHidden/>
              </w:rPr>
              <w:t>4</w:t>
            </w:r>
            <w:r w:rsidR="00271669">
              <w:rPr>
                <w:noProof/>
                <w:webHidden/>
              </w:rPr>
              <w:fldChar w:fldCharType="end"/>
            </w:r>
          </w:hyperlink>
        </w:p>
        <w:p w14:paraId="551ADE0A" w14:textId="7EFBF7C3"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11" w:history="1">
            <w:r w:rsidRPr="005E0E75">
              <w:rPr>
                <w:rStyle w:val="Hipervnculo"/>
                <w:rFonts w:ascii="Arial" w:hAnsi="Arial" w:cs="Arial"/>
                <w:noProof/>
              </w:rPr>
              <w:t>2</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DISCIPLINA OPERACIONAL</w:t>
            </w:r>
            <w:r>
              <w:rPr>
                <w:noProof/>
                <w:webHidden/>
              </w:rPr>
              <w:tab/>
            </w:r>
            <w:r>
              <w:rPr>
                <w:noProof/>
                <w:webHidden/>
              </w:rPr>
              <w:fldChar w:fldCharType="begin"/>
            </w:r>
            <w:r>
              <w:rPr>
                <w:noProof/>
                <w:webHidden/>
              </w:rPr>
              <w:instrText xml:space="preserve"> PAGEREF _Toc132368311 \h </w:instrText>
            </w:r>
            <w:r>
              <w:rPr>
                <w:noProof/>
                <w:webHidden/>
              </w:rPr>
            </w:r>
            <w:r>
              <w:rPr>
                <w:noProof/>
                <w:webHidden/>
              </w:rPr>
              <w:fldChar w:fldCharType="separate"/>
            </w:r>
            <w:r>
              <w:rPr>
                <w:noProof/>
                <w:webHidden/>
              </w:rPr>
              <w:t>4</w:t>
            </w:r>
            <w:r>
              <w:rPr>
                <w:noProof/>
                <w:webHidden/>
              </w:rPr>
              <w:fldChar w:fldCharType="end"/>
            </w:r>
          </w:hyperlink>
        </w:p>
        <w:p w14:paraId="02C503E6" w14:textId="77457A87"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12" w:history="1">
            <w:r w:rsidRPr="005E0E75">
              <w:rPr>
                <w:rStyle w:val="Hipervnculo"/>
                <w:rFonts w:ascii="Arial" w:hAnsi="Arial" w:cs="Arial"/>
                <w:noProof/>
              </w:rPr>
              <w:t>3</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ALCANCE</w:t>
            </w:r>
            <w:r>
              <w:rPr>
                <w:noProof/>
                <w:webHidden/>
              </w:rPr>
              <w:tab/>
            </w:r>
            <w:r>
              <w:rPr>
                <w:noProof/>
                <w:webHidden/>
              </w:rPr>
              <w:fldChar w:fldCharType="begin"/>
            </w:r>
            <w:r>
              <w:rPr>
                <w:noProof/>
                <w:webHidden/>
              </w:rPr>
              <w:instrText xml:space="preserve"> PAGEREF _Toc132368312 \h </w:instrText>
            </w:r>
            <w:r>
              <w:rPr>
                <w:noProof/>
                <w:webHidden/>
              </w:rPr>
            </w:r>
            <w:r>
              <w:rPr>
                <w:noProof/>
                <w:webHidden/>
              </w:rPr>
              <w:fldChar w:fldCharType="separate"/>
            </w:r>
            <w:r>
              <w:rPr>
                <w:noProof/>
                <w:webHidden/>
              </w:rPr>
              <w:t>4</w:t>
            </w:r>
            <w:r>
              <w:rPr>
                <w:noProof/>
                <w:webHidden/>
              </w:rPr>
              <w:fldChar w:fldCharType="end"/>
            </w:r>
          </w:hyperlink>
        </w:p>
        <w:p w14:paraId="5B332EFF" w14:textId="2D47EB3B"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13" w:history="1">
            <w:r w:rsidRPr="005E0E75">
              <w:rPr>
                <w:rStyle w:val="Hipervnculo"/>
                <w:rFonts w:ascii="Arial" w:hAnsi="Arial" w:cs="Arial"/>
                <w:noProof/>
              </w:rPr>
              <w:t>4</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RESPONSABILIDADES</w:t>
            </w:r>
            <w:r>
              <w:rPr>
                <w:noProof/>
                <w:webHidden/>
              </w:rPr>
              <w:tab/>
            </w:r>
            <w:r>
              <w:rPr>
                <w:noProof/>
                <w:webHidden/>
              </w:rPr>
              <w:fldChar w:fldCharType="begin"/>
            </w:r>
            <w:r>
              <w:rPr>
                <w:noProof/>
                <w:webHidden/>
              </w:rPr>
              <w:instrText xml:space="preserve"> PAGEREF _Toc132368313 \h </w:instrText>
            </w:r>
            <w:r>
              <w:rPr>
                <w:noProof/>
                <w:webHidden/>
              </w:rPr>
            </w:r>
            <w:r>
              <w:rPr>
                <w:noProof/>
                <w:webHidden/>
              </w:rPr>
              <w:fldChar w:fldCharType="separate"/>
            </w:r>
            <w:r>
              <w:rPr>
                <w:noProof/>
                <w:webHidden/>
              </w:rPr>
              <w:t>5</w:t>
            </w:r>
            <w:r>
              <w:rPr>
                <w:noProof/>
                <w:webHidden/>
              </w:rPr>
              <w:fldChar w:fldCharType="end"/>
            </w:r>
          </w:hyperlink>
        </w:p>
        <w:p w14:paraId="559EDF6E" w14:textId="3F5AE5F4"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14" w:history="1">
            <w:r w:rsidRPr="005E0E75">
              <w:rPr>
                <w:rStyle w:val="Hipervnculo"/>
                <w:rFonts w:ascii="Arial" w:hAnsi="Arial" w:cs="Arial"/>
                <w:noProof/>
              </w:rPr>
              <w:t>5</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DEFINICIONES</w:t>
            </w:r>
            <w:r>
              <w:rPr>
                <w:noProof/>
                <w:webHidden/>
              </w:rPr>
              <w:tab/>
            </w:r>
            <w:r>
              <w:rPr>
                <w:noProof/>
                <w:webHidden/>
              </w:rPr>
              <w:fldChar w:fldCharType="begin"/>
            </w:r>
            <w:r>
              <w:rPr>
                <w:noProof/>
                <w:webHidden/>
              </w:rPr>
              <w:instrText xml:space="preserve"> PAGEREF _Toc132368314 \h </w:instrText>
            </w:r>
            <w:r>
              <w:rPr>
                <w:noProof/>
                <w:webHidden/>
              </w:rPr>
            </w:r>
            <w:r>
              <w:rPr>
                <w:noProof/>
                <w:webHidden/>
              </w:rPr>
              <w:fldChar w:fldCharType="separate"/>
            </w:r>
            <w:r>
              <w:rPr>
                <w:noProof/>
                <w:webHidden/>
              </w:rPr>
              <w:t>5</w:t>
            </w:r>
            <w:r>
              <w:rPr>
                <w:noProof/>
                <w:webHidden/>
              </w:rPr>
              <w:fldChar w:fldCharType="end"/>
            </w:r>
          </w:hyperlink>
        </w:p>
        <w:p w14:paraId="4AEE53EE" w14:textId="0AAA5707"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15" w:history="1">
            <w:r w:rsidRPr="005E0E75">
              <w:rPr>
                <w:rStyle w:val="Hipervnculo"/>
                <w:rFonts w:ascii="Arial" w:hAnsi="Arial" w:cs="Arial"/>
                <w:noProof/>
              </w:rPr>
              <w:t>6</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DESCRIPCIÓN DEL PROCESO</w:t>
            </w:r>
            <w:r>
              <w:rPr>
                <w:noProof/>
                <w:webHidden/>
              </w:rPr>
              <w:tab/>
            </w:r>
            <w:r>
              <w:rPr>
                <w:noProof/>
                <w:webHidden/>
              </w:rPr>
              <w:fldChar w:fldCharType="begin"/>
            </w:r>
            <w:r>
              <w:rPr>
                <w:noProof/>
                <w:webHidden/>
              </w:rPr>
              <w:instrText xml:space="preserve"> PAGEREF _Toc132368315 \h </w:instrText>
            </w:r>
            <w:r>
              <w:rPr>
                <w:noProof/>
                <w:webHidden/>
              </w:rPr>
            </w:r>
            <w:r>
              <w:rPr>
                <w:noProof/>
                <w:webHidden/>
              </w:rPr>
              <w:fldChar w:fldCharType="separate"/>
            </w:r>
            <w:r>
              <w:rPr>
                <w:noProof/>
                <w:webHidden/>
              </w:rPr>
              <w:t>6</w:t>
            </w:r>
            <w:r>
              <w:rPr>
                <w:noProof/>
                <w:webHidden/>
              </w:rPr>
              <w:fldChar w:fldCharType="end"/>
            </w:r>
          </w:hyperlink>
        </w:p>
        <w:p w14:paraId="3416AA8D" w14:textId="0578E5A7" w:rsidR="00271669" w:rsidRDefault="00271669">
          <w:pPr>
            <w:pStyle w:val="TDC2"/>
            <w:tabs>
              <w:tab w:val="right" w:leader="dot" w:pos="8828"/>
            </w:tabs>
            <w:rPr>
              <w:rFonts w:asciiTheme="minorHAnsi" w:eastAsiaTheme="minorEastAsia" w:hAnsiTheme="minorHAnsi" w:cstheme="minorBidi"/>
              <w:noProof/>
              <w:lang w:val="es-CL" w:eastAsia="es-CL"/>
            </w:rPr>
          </w:pPr>
          <w:hyperlink w:anchor="_Toc132368316" w:history="1">
            <w:r w:rsidRPr="005E0E75">
              <w:rPr>
                <w:rStyle w:val="Hipervnculo"/>
                <w:b/>
                <w:bCs/>
                <w:noProof/>
                <w:spacing w:val="-2"/>
              </w:rPr>
              <w:t>3.1</w:t>
            </w:r>
            <w:r>
              <w:rPr>
                <w:rFonts w:asciiTheme="minorHAnsi" w:eastAsiaTheme="minorEastAsia" w:hAnsiTheme="minorHAnsi" w:cstheme="minorBidi"/>
                <w:noProof/>
                <w:lang w:val="es-CL" w:eastAsia="es-CL"/>
              </w:rPr>
              <w:tab/>
            </w:r>
            <w:r w:rsidRPr="005E0E75">
              <w:rPr>
                <w:rStyle w:val="Hipervnculo"/>
                <w:rFonts w:ascii="Arial" w:hAnsi="Arial" w:cs="Arial"/>
                <w:b/>
                <w:bCs/>
                <w:noProof/>
              </w:rPr>
              <w:t>LIDERAZGO</w:t>
            </w:r>
            <w:r>
              <w:rPr>
                <w:noProof/>
                <w:webHidden/>
              </w:rPr>
              <w:tab/>
            </w:r>
            <w:r>
              <w:rPr>
                <w:noProof/>
                <w:webHidden/>
              </w:rPr>
              <w:fldChar w:fldCharType="begin"/>
            </w:r>
            <w:r>
              <w:rPr>
                <w:noProof/>
                <w:webHidden/>
              </w:rPr>
              <w:instrText xml:space="preserve"> PAGEREF _Toc132368316 \h </w:instrText>
            </w:r>
            <w:r>
              <w:rPr>
                <w:noProof/>
                <w:webHidden/>
              </w:rPr>
            </w:r>
            <w:r>
              <w:rPr>
                <w:noProof/>
                <w:webHidden/>
              </w:rPr>
              <w:fldChar w:fldCharType="separate"/>
            </w:r>
            <w:r>
              <w:rPr>
                <w:noProof/>
                <w:webHidden/>
              </w:rPr>
              <w:t>6</w:t>
            </w:r>
            <w:r>
              <w:rPr>
                <w:noProof/>
                <w:webHidden/>
              </w:rPr>
              <w:fldChar w:fldCharType="end"/>
            </w:r>
          </w:hyperlink>
        </w:p>
        <w:p w14:paraId="6499BBF0" w14:textId="47918D17" w:rsidR="00271669" w:rsidRDefault="00271669">
          <w:pPr>
            <w:pStyle w:val="TDC2"/>
            <w:tabs>
              <w:tab w:val="right" w:leader="dot" w:pos="8828"/>
            </w:tabs>
            <w:rPr>
              <w:rFonts w:asciiTheme="minorHAnsi" w:eastAsiaTheme="minorEastAsia" w:hAnsiTheme="minorHAnsi" w:cstheme="minorBidi"/>
              <w:noProof/>
              <w:lang w:val="es-CL" w:eastAsia="es-CL"/>
            </w:rPr>
          </w:pPr>
          <w:hyperlink w:anchor="_Toc132368317" w:history="1">
            <w:r w:rsidRPr="005E0E75">
              <w:rPr>
                <w:rStyle w:val="Hipervnculo"/>
                <w:b/>
                <w:bCs/>
                <w:noProof/>
                <w:spacing w:val="-2"/>
              </w:rPr>
              <w:t>3.2</w:t>
            </w:r>
            <w:r>
              <w:rPr>
                <w:rFonts w:asciiTheme="minorHAnsi" w:eastAsiaTheme="minorEastAsia" w:hAnsiTheme="minorHAnsi" w:cstheme="minorBidi"/>
                <w:noProof/>
                <w:lang w:val="es-CL" w:eastAsia="es-CL"/>
              </w:rPr>
              <w:tab/>
            </w:r>
            <w:r w:rsidRPr="005E0E75">
              <w:rPr>
                <w:rStyle w:val="Hipervnculo"/>
                <w:rFonts w:ascii="Arial" w:hAnsi="Arial" w:cs="Arial"/>
                <w:b/>
                <w:bCs/>
                <w:noProof/>
              </w:rPr>
              <w:t>MÉTODOS Y HERRAMIENTAS PARA LA TOMA DE DECISIONES</w:t>
            </w:r>
            <w:r>
              <w:rPr>
                <w:noProof/>
                <w:webHidden/>
              </w:rPr>
              <w:tab/>
            </w:r>
            <w:r>
              <w:rPr>
                <w:noProof/>
                <w:webHidden/>
              </w:rPr>
              <w:fldChar w:fldCharType="begin"/>
            </w:r>
            <w:r>
              <w:rPr>
                <w:noProof/>
                <w:webHidden/>
              </w:rPr>
              <w:instrText xml:space="preserve"> PAGEREF _Toc132368317 \h </w:instrText>
            </w:r>
            <w:r>
              <w:rPr>
                <w:noProof/>
                <w:webHidden/>
              </w:rPr>
            </w:r>
            <w:r>
              <w:rPr>
                <w:noProof/>
                <w:webHidden/>
              </w:rPr>
              <w:fldChar w:fldCharType="separate"/>
            </w:r>
            <w:r>
              <w:rPr>
                <w:noProof/>
                <w:webHidden/>
              </w:rPr>
              <w:t>7</w:t>
            </w:r>
            <w:r>
              <w:rPr>
                <w:noProof/>
                <w:webHidden/>
              </w:rPr>
              <w:fldChar w:fldCharType="end"/>
            </w:r>
          </w:hyperlink>
        </w:p>
        <w:p w14:paraId="78CBC26C" w14:textId="7349C9F2" w:rsidR="00271669" w:rsidRDefault="00271669">
          <w:pPr>
            <w:pStyle w:val="TDC3"/>
            <w:rPr>
              <w:rFonts w:cstheme="minorBidi"/>
              <w:noProof/>
            </w:rPr>
          </w:pPr>
          <w:hyperlink w:anchor="_Toc132368318" w:history="1">
            <w:r w:rsidRPr="005E0E75">
              <w:rPr>
                <w:rStyle w:val="Hipervnculo"/>
                <w:rFonts w:ascii="Arial" w:eastAsia="Calibri" w:hAnsi="Arial" w:cs="Arial"/>
                <w:b/>
                <w:bCs/>
                <w:noProof/>
                <w:spacing w:val="-2"/>
              </w:rPr>
              <w:t>3.2.1</w:t>
            </w:r>
            <w:r>
              <w:rPr>
                <w:rFonts w:cstheme="minorBidi"/>
                <w:noProof/>
              </w:rPr>
              <w:tab/>
            </w:r>
            <w:r w:rsidRPr="005E0E75">
              <w:rPr>
                <w:rStyle w:val="Hipervnculo"/>
                <w:rFonts w:ascii="Arial" w:hAnsi="Arial" w:cs="Arial"/>
                <w:b/>
                <w:bCs/>
                <w:noProof/>
              </w:rPr>
              <w:t>Casos</w:t>
            </w:r>
            <w:r w:rsidRPr="005E0E75">
              <w:rPr>
                <w:rStyle w:val="Hipervnculo"/>
                <w:rFonts w:ascii="Arial" w:hAnsi="Arial" w:cs="Arial"/>
                <w:b/>
                <w:bCs/>
                <w:noProof/>
                <w:spacing w:val="-2"/>
              </w:rPr>
              <w:t xml:space="preserve"> </w:t>
            </w:r>
            <w:r w:rsidRPr="005E0E75">
              <w:rPr>
                <w:rStyle w:val="Hipervnculo"/>
                <w:rFonts w:ascii="Arial" w:hAnsi="Arial" w:cs="Arial"/>
                <w:b/>
                <w:bCs/>
                <w:noProof/>
              </w:rPr>
              <w:t>de</w:t>
            </w:r>
            <w:r w:rsidRPr="005E0E75">
              <w:rPr>
                <w:rStyle w:val="Hipervnculo"/>
                <w:rFonts w:ascii="Arial" w:hAnsi="Arial" w:cs="Arial"/>
                <w:b/>
                <w:bCs/>
                <w:noProof/>
                <w:spacing w:val="-2"/>
              </w:rPr>
              <w:t xml:space="preserve"> </w:t>
            </w:r>
            <w:r w:rsidRPr="005E0E75">
              <w:rPr>
                <w:rStyle w:val="Hipervnculo"/>
                <w:rFonts w:ascii="Arial" w:hAnsi="Arial" w:cs="Arial"/>
                <w:b/>
                <w:bCs/>
                <w:noProof/>
              </w:rPr>
              <w:t>negocio</w:t>
            </w:r>
            <w:r w:rsidRPr="005E0E75">
              <w:rPr>
                <w:rStyle w:val="Hipervnculo"/>
                <w:rFonts w:ascii="Arial" w:hAnsi="Arial" w:cs="Arial"/>
                <w:b/>
                <w:bCs/>
                <w:noProof/>
                <w:spacing w:val="-1"/>
              </w:rPr>
              <w:t xml:space="preserve"> </w:t>
            </w:r>
            <w:r w:rsidRPr="005E0E75">
              <w:rPr>
                <w:rStyle w:val="Hipervnculo"/>
                <w:rFonts w:ascii="Arial" w:hAnsi="Arial" w:cs="Arial"/>
                <w:b/>
                <w:bCs/>
                <w:noProof/>
              </w:rPr>
              <w:t>–</w:t>
            </w:r>
            <w:r w:rsidRPr="005E0E75">
              <w:rPr>
                <w:rStyle w:val="Hipervnculo"/>
                <w:rFonts w:ascii="Arial" w:hAnsi="Arial" w:cs="Arial"/>
                <w:b/>
                <w:bCs/>
                <w:noProof/>
                <w:spacing w:val="-3"/>
              </w:rPr>
              <w:t xml:space="preserve"> </w:t>
            </w:r>
            <w:r w:rsidRPr="005E0E75">
              <w:rPr>
                <w:rStyle w:val="Hipervnculo"/>
                <w:rFonts w:ascii="Arial" w:hAnsi="Arial" w:cs="Arial"/>
                <w:b/>
                <w:bCs/>
                <w:noProof/>
              </w:rPr>
              <w:t>análisis</w:t>
            </w:r>
            <w:r w:rsidRPr="005E0E75">
              <w:rPr>
                <w:rStyle w:val="Hipervnculo"/>
                <w:rFonts w:ascii="Arial" w:hAnsi="Arial" w:cs="Arial"/>
                <w:b/>
                <w:bCs/>
                <w:noProof/>
                <w:spacing w:val="-4"/>
              </w:rPr>
              <w:t xml:space="preserve"> </w:t>
            </w:r>
            <w:r w:rsidRPr="005E0E75">
              <w:rPr>
                <w:rStyle w:val="Hipervnculo"/>
                <w:rFonts w:ascii="Arial" w:hAnsi="Arial" w:cs="Arial"/>
                <w:b/>
                <w:bCs/>
                <w:noProof/>
              </w:rPr>
              <w:t>financiero</w:t>
            </w:r>
            <w:r>
              <w:rPr>
                <w:noProof/>
                <w:webHidden/>
              </w:rPr>
              <w:tab/>
            </w:r>
            <w:r>
              <w:rPr>
                <w:noProof/>
                <w:webHidden/>
              </w:rPr>
              <w:fldChar w:fldCharType="begin"/>
            </w:r>
            <w:r>
              <w:rPr>
                <w:noProof/>
                <w:webHidden/>
              </w:rPr>
              <w:instrText xml:space="preserve"> PAGEREF _Toc132368318 \h </w:instrText>
            </w:r>
            <w:r>
              <w:rPr>
                <w:noProof/>
                <w:webHidden/>
              </w:rPr>
            </w:r>
            <w:r>
              <w:rPr>
                <w:noProof/>
                <w:webHidden/>
              </w:rPr>
              <w:fldChar w:fldCharType="separate"/>
            </w:r>
            <w:r>
              <w:rPr>
                <w:noProof/>
                <w:webHidden/>
              </w:rPr>
              <w:t>8</w:t>
            </w:r>
            <w:r>
              <w:rPr>
                <w:noProof/>
                <w:webHidden/>
              </w:rPr>
              <w:fldChar w:fldCharType="end"/>
            </w:r>
          </w:hyperlink>
        </w:p>
        <w:p w14:paraId="3BEE9A14" w14:textId="21B7F083" w:rsidR="00271669" w:rsidRDefault="00271669">
          <w:pPr>
            <w:pStyle w:val="TDC3"/>
            <w:rPr>
              <w:rFonts w:cstheme="minorBidi"/>
              <w:noProof/>
            </w:rPr>
          </w:pPr>
          <w:hyperlink w:anchor="_Toc132368319" w:history="1">
            <w:r w:rsidRPr="005E0E75">
              <w:rPr>
                <w:rStyle w:val="Hipervnculo"/>
                <w:rFonts w:ascii="Arial" w:eastAsia="Calibri" w:hAnsi="Arial" w:cs="Arial"/>
                <w:b/>
                <w:bCs/>
                <w:noProof/>
                <w:spacing w:val="-2"/>
              </w:rPr>
              <w:t>3.2.2</w:t>
            </w:r>
            <w:r>
              <w:rPr>
                <w:rFonts w:cstheme="minorBidi"/>
                <w:noProof/>
              </w:rPr>
              <w:tab/>
            </w:r>
            <w:r w:rsidRPr="005E0E75">
              <w:rPr>
                <w:rStyle w:val="Hipervnculo"/>
                <w:rFonts w:ascii="Arial" w:hAnsi="Arial" w:cs="Arial"/>
                <w:b/>
                <w:bCs/>
                <w:noProof/>
              </w:rPr>
              <w:t>SALVO</w:t>
            </w:r>
            <w:r>
              <w:rPr>
                <w:noProof/>
                <w:webHidden/>
              </w:rPr>
              <w:tab/>
            </w:r>
            <w:r>
              <w:rPr>
                <w:noProof/>
                <w:webHidden/>
              </w:rPr>
              <w:fldChar w:fldCharType="begin"/>
            </w:r>
            <w:r>
              <w:rPr>
                <w:noProof/>
                <w:webHidden/>
              </w:rPr>
              <w:instrText xml:space="preserve"> PAGEREF _Toc132368319 \h </w:instrText>
            </w:r>
            <w:r>
              <w:rPr>
                <w:noProof/>
                <w:webHidden/>
              </w:rPr>
            </w:r>
            <w:r>
              <w:rPr>
                <w:noProof/>
                <w:webHidden/>
              </w:rPr>
              <w:fldChar w:fldCharType="separate"/>
            </w:r>
            <w:r>
              <w:rPr>
                <w:noProof/>
                <w:webHidden/>
              </w:rPr>
              <w:t>8</w:t>
            </w:r>
            <w:r>
              <w:rPr>
                <w:noProof/>
                <w:webHidden/>
              </w:rPr>
              <w:fldChar w:fldCharType="end"/>
            </w:r>
          </w:hyperlink>
        </w:p>
        <w:p w14:paraId="4B99BA05" w14:textId="6D887016" w:rsidR="00271669" w:rsidRDefault="00271669">
          <w:pPr>
            <w:pStyle w:val="TDC3"/>
            <w:rPr>
              <w:rFonts w:cstheme="minorBidi"/>
              <w:noProof/>
            </w:rPr>
          </w:pPr>
          <w:hyperlink w:anchor="_Toc132368320" w:history="1">
            <w:r w:rsidRPr="005E0E75">
              <w:rPr>
                <w:rStyle w:val="Hipervnculo"/>
                <w:rFonts w:ascii="Arial" w:eastAsia="Calibri" w:hAnsi="Arial" w:cs="Arial"/>
                <w:b/>
                <w:bCs/>
                <w:noProof/>
                <w:spacing w:val="-2"/>
              </w:rPr>
              <w:t>3.2.3</w:t>
            </w:r>
            <w:r>
              <w:rPr>
                <w:rFonts w:cstheme="minorBidi"/>
                <w:noProof/>
              </w:rPr>
              <w:tab/>
            </w:r>
            <w:r w:rsidRPr="005E0E75">
              <w:rPr>
                <w:rStyle w:val="Hipervnculo"/>
                <w:rFonts w:ascii="Arial" w:hAnsi="Arial" w:cs="Arial"/>
                <w:b/>
                <w:bCs/>
                <w:noProof/>
              </w:rPr>
              <w:t>TOTEX</w:t>
            </w:r>
            <w:r w:rsidRPr="005E0E75">
              <w:rPr>
                <w:rStyle w:val="Hipervnculo"/>
                <w:rFonts w:ascii="Arial" w:hAnsi="Arial" w:cs="Arial"/>
                <w:b/>
                <w:bCs/>
                <w:noProof/>
                <w:spacing w:val="-3"/>
              </w:rPr>
              <w:t xml:space="preserve"> </w:t>
            </w:r>
            <w:r w:rsidRPr="005E0E75">
              <w:rPr>
                <w:rStyle w:val="Hipervnculo"/>
                <w:rFonts w:ascii="Arial" w:hAnsi="Arial" w:cs="Arial"/>
                <w:b/>
                <w:bCs/>
                <w:noProof/>
              </w:rPr>
              <w:t>(CAPEX,</w:t>
            </w:r>
            <w:r w:rsidRPr="005E0E75">
              <w:rPr>
                <w:rStyle w:val="Hipervnculo"/>
                <w:rFonts w:ascii="Arial" w:hAnsi="Arial" w:cs="Arial"/>
                <w:b/>
                <w:bCs/>
                <w:noProof/>
                <w:spacing w:val="-3"/>
              </w:rPr>
              <w:t xml:space="preserve"> </w:t>
            </w:r>
            <w:r w:rsidRPr="005E0E75">
              <w:rPr>
                <w:rStyle w:val="Hipervnculo"/>
                <w:rFonts w:ascii="Arial" w:hAnsi="Arial" w:cs="Arial"/>
                <w:b/>
                <w:bCs/>
                <w:noProof/>
              </w:rPr>
              <w:t>OPEX</w:t>
            </w:r>
            <w:r w:rsidRPr="005E0E75">
              <w:rPr>
                <w:rStyle w:val="Hipervnculo"/>
                <w:rFonts w:ascii="Arial" w:hAnsi="Arial" w:cs="Arial"/>
                <w:b/>
                <w:bCs/>
                <w:noProof/>
                <w:spacing w:val="-1"/>
              </w:rPr>
              <w:t xml:space="preserve"> </w:t>
            </w:r>
            <w:r w:rsidRPr="005E0E75">
              <w:rPr>
                <w:rStyle w:val="Hipervnculo"/>
                <w:rFonts w:ascii="Arial" w:hAnsi="Arial" w:cs="Arial"/>
                <w:b/>
                <w:bCs/>
                <w:noProof/>
              </w:rPr>
              <w:t>y</w:t>
            </w:r>
            <w:r w:rsidRPr="005E0E75">
              <w:rPr>
                <w:rStyle w:val="Hipervnculo"/>
                <w:rFonts w:ascii="Arial" w:hAnsi="Arial" w:cs="Arial"/>
                <w:b/>
                <w:bCs/>
                <w:noProof/>
                <w:spacing w:val="-2"/>
              </w:rPr>
              <w:t xml:space="preserve"> </w:t>
            </w:r>
            <w:r w:rsidRPr="005E0E75">
              <w:rPr>
                <w:rStyle w:val="Hipervnculo"/>
                <w:rFonts w:ascii="Arial" w:hAnsi="Arial" w:cs="Arial"/>
                <w:b/>
                <w:bCs/>
                <w:noProof/>
              </w:rPr>
              <w:t>RIESGO)</w:t>
            </w:r>
            <w:r>
              <w:rPr>
                <w:noProof/>
                <w:webHidden/>
              </w:rPr>
              <w:tab/>
            </w:r>
            <w:r>
              <w:rPr>
                <w:noProof/>
                <w:webHidden/>
              </w:rPr>
              <w:fldChar w:fldCharType="begin"/>
            </w:r>
            <w:r>
              <w:rPr>
                <w:noProof/>
                <w:webHidden/>
              </w:rPr>
              <w:instrText xml:space="preserve"> PAGEREF _Toc132368320 \h </w:instrText>
            </w:r>
            <w:r>
              <w:rPr>
                <w:noProof/>
                <w:webHidden/>
              </w:rPr>
            </w:r>
            <w:r>
              <w:rPr>
                <w:noProof/>
                <w:webHidden/>
              </w:rPr>
              <w:fldChar w:fldCharType="separate"/>
            </w:r>
            <w:r>
              <w:rPr>
                <w:noProof/>
                <w:webHidden/>
              </w:rPr>
              <w:t>9</w:t>
            </w:r>
            <w:r>
              <w:rPr>
                <w:noProof/>
                <w:webHidden/>
              </w:rPr>
              <w:fldChar w:fldCharType="end"/>
            </w:r>
          </w:hyperlink>
        </w:p>
        <w:p w14:paraId="638239F7" w14:textId="60C2F840" w:rsidR="00271669" w:rsidRDefault="00271669">
          <w:pPr>
            <w:pStyle w:val="TDC3"/>
            <w:rPr>
              <w:rFonts w:cstheme="minorBidi"/>
              <w:noProof/>
            </w:rPr>
          </w:pPr>
          <w:hyperlink w:anchor="_Toc132368327" w:history="1">
            <w:r w:rsidRPr="005E0E75">
              <w:rPr>
                <w:rStyle w:val="Hipervnculo"/>
                <w:rFonts w:ascii="Arial" w:eastAsia="Calibri" w:hAnsi="Arial" w:cs="Arial"/>
                <w:b/>
                <w:bCs/>
                <w:noProof/>
                <w:spacing w:val="-2"/>
              </w:rPr>
              <w:t>3.2.4</w:t>
            </w:r>
            <w:r>
              <w:rPr>
                <w:rFonts w:cstheme="minorBidi"/>
                <w:noProof/>
              </w:rPr>
              <w:tab/>
            </w:r>
            <w:r w:rsidRPr="005E0E75">
              <w:rPr>
                <w:rStyle w:val="Hipervnculo"/>
                <w:rFonts w:ascii="Arial" w:hAnsi="Arial" w:cs="Arial"/>
                <w:b/>
                <w:bCs/>
                <w:noProof/>
              </w:rPr>
              <w:t>Criticidad</w:t>
            </w:r>
            <w:r>
              <w:rPr>
                <w:noProof/>
                <w:webHidden/>
              </w:rPr>
              <w:tab/>
            </w:r>
            <w:r>
              <w:rPr>
                <w:noProof/>
                <w:webHidden/>
              </w:rPr>
              <w:fldChar w:fldCharType="begin"/>
            </w:r>
            <w:r>
              <w:rPr>
                <w:noProof/>
                <w:webHidden/>
              </w:rPr>
              <w:instrText xml:space="preserve"> PAGEREF _Toc132368327 \h </w:instrText>
            </w:r>
            <w:r>
              <w:rPr>
                <w:noProof/>
                <w:webHidden/>
              </w:rPr>
            </w:r>
            <w:r>
              <w:rPr>
                <w:noProof/>
                <w:webHidden/>
              </w:rPr>
              <w:fldChar w:fldCharType="separate"/>
            </w:r>
            <w:r>
              <w:rPr>
                <w:noProof/>
                <w:webHidden/>
              </w:rPr>
              <w:t>10</w:t>
            </w:r>
            <w:r>
              <w:rPr>
                <w:noProof/>
                <w:webHidden/>
              </w:rPr>
              <w:fldChar w:fldCharType="end"/>
            </w:r>
          </w:hyperlink>
        </w:p>
        <w:p w14:paraId="15F6A501" w14:textId="29BB2D2B" w:rsidR="00271669" w:rsidRDefault="00271669">
          <w:pPr>
            <w:pStyle w:val="TDC3"/>
            <w:rPr>
              <w:rFonts w:cstheme="minorBidi"/>
              <w:noProof/>
            </w:rPr>
          </w:pPr>
          <w:hyperlink w:anchor="_Toc132368328" w:history="1">
            <w:r w:rsidRPr="005E0E75">
              <w:rPr>
                <w:rStyle w:val="Hipervnculo"/>
                <w:rFonts w:ascii="Arial" w:eastAsia="Calibri" w:hAnsi="Arial" w:cs="Arial"/>
                <w:b/>
                <w:bCs/>
                <w:noProof/>
                <w:spacing w:val="-2"/>
              </w:rPr>
              <w:t>3.2.5</w:t>
            </w:r>
            <w:r>
              <w:rPr>
                <w:rFonts w:cstheme="minorBidi"/>
                <w:noProof/>
              </w:rPr>
              <w:tab/>
            </w:r>
            <w:r w:rsidRPr="005E0E75">
              <w:rPr>
                <w:rStyle w:val="Hipervnculo"/>
                <w:rFonts w:ascii="Arial" w:hAnsi="Arial" w:cs="Arial"/>
                <w:b/>
                <w:bCs/>
                <w:noProof/>
              </w:rPr>
              <w:t>Salud de activos</w:t>
            </w:r>
            <w:r>
              <w:rPr>
                <w:noProof/>
                <w:webHidden/>
              </w:rPr>
              <w:tab/>
            </w:r>
            <w:r>
              <w:rPr>
                <w:noProof/>
                <w:webHidden/>
              </w:rPr>
              <w:fldChar w:fldCharType="begin"/>
            </w:r>
            <w:r>
              <w:rPr>
                <w:noProof/>
                <w:webHidden/>
              </w:rPr>
              <w:instrText xml:space="preserve"> PAGEREF _Toc132368328 \h </w:instrText>
            </w:r>
            <w:r>
              <w:rPr>
                <w:noProof/>
                <w:webHidden/>
              </w:rPr>
            </w:r>
            <w:r>
              <w:rPr>
                <w:noProof/>
                <w:webHidden/>
              </w:rPr>
              <w:fldChar w:fldCharType="separate"/>
            </w:r>
            <w:r>
              <w:rPr>
                <w:noProof/>
                <w:webHidden/>
              </w:rPr>
              <w:t>10</w:t>
            </w:r>
            <w:r>
              <w:rPr>
                <w:noProof/>
                <w:webHidden/>
              </w:rPr>
              <w:fldChar w:fldCharType="end"/>
            </w:r>
          </w:hyperlink>
        </w:p>
        <w:p w14:paraId="3224DCE6" w14:textId="5DF3998E" w:rsidR="00271669" w:rsidRDefault="00271669">
          <w:pPr>
            <w:pStyle w:val="TDC3"/>
            <w:rPr>
              <w:rFonts w:cstheme="minorBidi"/>
              <w:noProof/>
            </w:rPr>
          </w:pPr>
          <w:hyperlink w:anchor="_Toc132368329" w:history="1">
            <w:r w:rsidRPr="005E0E75">
              <w:rPr>
                <w:rStyle w:val="Hipervnculo"/>
                <w:rFonts w:ascii="Arial" w:eastAsia="Calibri" w:hAnsi="Arial" w:cs="Arial"/>
                <w:b/>
                <w:bCs/>
                <w:noProof/>
                <w:spacing w:val="-2"/>
              </w:rPr>
              <w:t>3.2.6</w:t>
            </w:r>
            <w:r>
              <w:rPr>
                <w:rFonts w:cstheme="minorBidi"/>
                <w:noProof/>
              </w:rPr>
              <w:tab/>
            </w:r>
            <w:r w:rsidRPr="005E0E75">
              <w:rPr>
                <w:rStyle w:val="Hipervnculo"/>
                <w:rFonts w:ascii="Arial" w:hAnsi="Arial" w:cs="Arial"/>
                <w:b/>
                <w:bCs/>
                <w:noProof/>
              </w:rPr>
              <w:t>Mejorabilidad</w:t>
            </w:r>
            <w:r>
              <w:rPr>
                <w:noProof/>
                <w:webHidden/>
              </w:rPr>
              <w:tab/>
            </w:r>
            <w:r>
              <w:rPr>
                <w:noProof/>
                <w:webHidden/>
              </w:rPr>
              <w:fldChar w:fldCharType="begin"/>
            </w:r>
            <w:r>
              <w:rPr>
                <w:noProof/>
                <w:webHidden/>
              </w:rPr>
              <w:instrText xml:space="preserve"> PAGEREF _Toc132368329 \h </w:instrText>
            </w:r>
            <w:r>
              <w:rPr>
                <w:noProof/>
                <w:webHidden/>
              </w:rPr>
            </w:r>
            <w:r>
              <w:rPr>
                <w:noProof/>
                <w:webHidden/>
              </w:rPr>
              <w:fldChar w:fldCharType="separate"/>
            </w:r>
            <w:r>
              <w:rPr>
                <w:noProof/>
                <w:webHidden/>
              </w:rPr>
              <w:t>10</w:t>
            </w:r>
            <w:r>
              <w:rPr>
                <w:noProof/>
                <w:webHidden/>
              </w:rPr>
              <w:fldChar w:fldCharType="end"/>
            </w:r>
          </w:hyperlink>
        </w:p>
        <w:p w14:paraId="4B3B2C9C" w14:textId="05A44AAA" w:rsidR="00271669" w:rsidRDefault="00271669">
          <w:pPr>
            <w:pStyle w:val="TDC3"/>
            <w:rPr>
              <w:rFonts w:cstheme="minorBidi"/>
              <w:noProof/>
            </w:rPr>
          </w:pPr>
          <w:hyperlink w:anchor="_Toc132368330" w:history="1">
            <w:r w:rsidRPr="005E0E75">
              <w:rPr>
                <w:rStyle w:val="Hipervnculo"/>
                <w:rFonts w:ascii="Arial" w:eastAsia="Calibri" w:hAnsi="Arial" w:cs="Arial"/>
                <w:b/>
                <w:bCs/>
                <w:noProof/>
                <w:spacing w:val="-2"/>
              </w:rPr>
              <w:t>3.2.7</w:t>
            </w:r>
            <w:r>
              <w:rPr>
                <w:rFonts w:cstheme="minorBidi"/>
                <w:noProof/>
              </w:rPr>
              <w:tab/>
            </w:r>
            <w:r w:rsidRPr="005E0E75">
              <w:rPr>
                <w:rStyle w:val="Hipervnculo"/>
                <w:rFonts w:ascii="Arial" w:hAnsi="Arial" w:cs="Arial"/>
                <w:b/>
                <w:bCs/>
                <w:noProof/>
              </w:rPr>
              <w:t>REM</w:t>
            </w:r>
            <w:r>
              <w:rPr>
                <w:noProof/>
                <w:webHidden/>
              </w:rPr>
              <w:tab/>
            </w:r>
            <w:r>
              <w:rPr>
                <w:noProof/>
                <w:webHidden/>
              </w:rPr>
              <w:fldChar w:fldCharType="begin"/>
            </w:r>
            <w:r>
              <w:rPr>
                <w:noProof/>
                <w:webHidden/>
              </w:rPr>
              <w:instrText xml:space="preserve"> PAGEREF _Toc132368330 \h </w:instrText>
            </w:r>
            <w:r>
              <w:rPr>
                <w:noProof/>
                <w:webHidden/>
              </w:rPr>
            </w:r>
            <w:r>
              <w:rPr>
                <w:noProof/>
                <w:webHidden/>
              </w:rPr>
              <w:fldChar w:fldCharType="separate"/>
            </w:r>
            <w:r>
              <w:rPr>
                <w:noProof/>
                <w:webHidden/>
              </w:rPr>
              <w:t>10</w:t>
            </w:r>
            <w:r>
              <w:rPr>
                <w:noProof/>
                <w:webHidden/>
              </w:rPr>
              <w:fldChar w:fldCharType="end"/>
            </w:r>
          </w:hyperlink>
        </w:p>
        <w:p w14:paraId="382B3A55" w14:textId="12A8BFE0" w:rsidR="00271669" w:rsidRDefault="00271669">
          <w:pPr>
            <w:pStyle w:val="TDC3"/>
            <w:rPr>
              <w:rFonts w:cstheme="minorBidi"/>
              <w:noProof/>
            </w:rPr>
          </w:pPr>
          <w:hyperlink w:anchor="_Toc132368331" w:history="1">
            <w:r w:rsidRPr="005E0E75">
              <w:rPr>
                <w:rStyle w:val="Hipervnculo"/>
                <w:rFonts w:ascii="Arial" w:eastAsia="Calibri" w:hAnsi="Arial" w:cs="Arial"/>
                <w:b/>
                <w:bCs/>
                <w:noProof/>
                <w:spacing w:val="-2"/>
              </w:rPr>
              <w:t>3.2.8</w:t>
            </w:r>
            <w:r>
              <w:rPr>
                <w:rFonts w:cstheme="minorBidi"/>
                <w:noProof/>
              </w:rPr>
              <w:tab/>
            </w:r>
            <w:r w:rsidRPr="005E0E75">
              <w:rPr>
                <w:rStyle w:val="Hipervnculo"/>
                <w:rFonts w:ascii="Arial" w:hAnsi="Arial" w:cs="Arial"/>
                <w:b/>
                <w:bCs/>
                <w:noProof/>
              </w:rPr>
              <w:t>Condición de los activos (Condición/Criticidad – índice de salud/Criticidad)</w:t>
            </w:r>
            <w:r>
              <w:rPr>
                <w:noProof/>
                <w:webHidden/>
              </w:rPr>
              <w:tab/>
            </w:r>
            <w:r>
              <w:rPr>
                <w:noProof/>
                <w:webHidden/>
              </w:rPr>
              <w:fldChar w:fldCharType="begin"/>
            </w:r>
            <w:r>
              <w:rPr>
                <w:noProof/>
                <w:webHidden/>
              </w:rPr>
              <w:instrText xml:space="preserve"> PAGEREF _Toc132368331 \h </w:instrText>
            </w:r>
            <w:r>
              <w:rPr>
                <w:noProof/>
                <w:webHidden/>
              </w:rPr>
            </w:r>
            <w:r>
              <w:rPr>
                <w:noProof/>
                <w:webHidden/>
              </w:rPr>
              <w:fldChar w:fldCharType="separate"/>
            </w:r>
            <w:r>
              <w:rPr>
                <w:noProof/>
                <w:webHidden/>
              </w:rPr>
              <w:t>10</w:t>
            </w:r>
            <w:r>
              <w:rPr>
                <w:noProof/>
                <w:webHidden/>
              </w:rPr>
              <w:fldChar w:fldCharType="end"/>
            </w:r>
          </w:hyperlink>
        </w:p>
        <w:p w14:paraId="6D69AAAA" w14:textId="2DB4A872" w:rsidR="00271669" w:rsidRDefault="00271669">
          <w:pPr>
            <w:pStyle w:val="TDC3"/>
            <w:rPr>
              <w:rFonts w:cstheme="minorBidi"/>
              <w:noProof/>
            </w:rPr>
          </w:pPr>
          <w:hyperlink w:anchor="_Toc132368332" w:history="1">
            <w:r w:rsidRPr="005E0E75">
              <w:rPr>
                <w:rStyle w:val="Hipervnculo"/>
                <w:rFonts w:ascii="Arial" w:eastAsia="Calibri" w:hAnsi="Arial" w:cs="Arial"/>
                <w:b/>
                <w:bCs/>
                <w:noProof/>
                <w:spacing w:val="-2"/>
              </w:rPr>
              <w:t>3.2.9</w:t>
            </w:r>
            <w:r>
              <w:rPr>
                <w:rFonts w:cstheme="minorBidi"/>
                <w:noProof/>
              </w:rPr>
              <w:tab/>
            </w:r>
            <w:r w:rsidRPr="005E0E75">
              <w:rPr>
                <w:rStyle w:val="Hipervnculo"/>
                <w:rFonts w:ascii="Arial" w:hAnsi="Arial" w:cs="Arial"/>
                <w:b/>
                <w:bCs/>
                <w:noProof/>
              </w:rPr>
              <w:t>ACR</w:t>
            </w:r>
            <w:r w:rsidRPr="005E0E75">
              <w:rPr>
                <w:rStyle w:val="Hipervnculo"/>
                <w:rFonts w:ascii="Arial" w:hAnsi="Arial" w:cs="Arial"/>
                <w:b/>
                <w:bCs/>
                <w:noProof/>
                <w:spacing w:val="-3"/>
              </w:rPr>
              <w:t xml:space="preserve"> </w:t>
            </w:r>
            <w:r w:rsidRPr="005E0E75">
              <w:rPr>
                <w:rStyle w:val="Hipervnculo"/>
                <w:rFonts w:ascii="Arial" w:hAnsi="Arial" w:cs="Arial"/>
                <w:b/>
                <w:bCs/>
                <w:noProof/>
              </w:rPr>
              <w:t>(análisis</w:t>
            </w:r>
            <w:r w:rsidRPr="005E0E75">
              <w:rPr>
                <w:rStyle w:val="Hipervnculo"/>
                <w:rFonts w:ascii="Arial" w:hAnsi="Arial" w:cs="Arial"/>
                <w:b/>
                <w:bCs/>
                <w:noProof/>
                <w:spacing w:val="-1"/>
              </w:rPr>
              <w:t xml:space="preserve"> </w:t>
            </w:r>
            <w:r w:rsidRPr="005E0E75">
              <w:rPr>
                <w:rStyle w:val="Hipervnculo"/>
                <w:rFonts w:ascii="Arial" w:hAnsi="Arial" w:cs="Arial"/>
                <w:b/>
                <w:bCs/>
                <w:noProof/>
              </w:rPr>
              <w:t>de</w:t>
            </w:r>
            <w:r w:rsidRPr="005E0E75">
              <w:rPr>
                <w:rStyle w:val="Hipervnculo"/>
                <w:rFonts w:ascii="Arial" w:hAnsi="Arial" w:cs="Arial"/>
                <w:b/>
                <w:bCs/>
                <w:noProof/>
                <w:spacing w:val="-2"/>
              </w:rPr>
              <w:t xml:space="preserve"> </w:t>
            </w:r>
            <w:r w:rsidRPr="005E0E75">
              <w:rPr>
                <w:rStyle w:val="Hipervnculo"/>
                <w:rFonts w:ascii="Arial" w:hAnsi="Arial" w:cs="Arial"/>
                <w:b/>
                <w:bCs/>
                <w:noProof/>
              </w:rPr>
              <w:t>causa</w:t>
            </w:r>
            <w:r w:rsidRPr="005E0E75">
              <w:rPr>
                <w:rStyle w:val="Hipervnculo"/>
                <w:rFonts w:ascii="Arial" w:hAnsi="Arial" w:cs="Arial"/>
                <w:b/>
                <w:bCs/>
                <w:noProof/>
                <w:spacing w:val="-4"/>
              </w:rPr>
              <w:t xml:space="preserve"> </w:t>
            </w:r>
            <w:r w:rsidRPr="005E0E75">
              <w:rPr>
                <w:rStyle w:val="Hipervnculo"/>
                <w:rFonts w:ascii="Arial" w:hAnsi="Arial" w:cs="Arial"/>
                <w:b/>
                <w:bCs/>
                <w:noProof/>
              </w:rPr>
              <w:t>raíz)</w:t>
            </w:r>
            <w:r w:rsidRPr="005E0E75">
              <w:rPr>
                <w:rStyle w:val="Hipervnculo"/>
                <w:rFonts w:ascii="Arial" w:hAnsi="Arial" w:cs="Arial"/>
                <w:b/>
                <w:bCs/>
                <w:noProof/>
                <w:spacing w:val="-3"/>
              </w:rPr>
              <w:t xml:space="preserve"> </w:t>
            </w:r>
            <w:r w:rsidRPr="005E0E75">
              <w:rPr>
                <w:rStyle w:val="Hipervnculo"/>
                <w:rFonts w:ascii="Arial" w:hAnsi="Arial" w:cs="Arial"/>
                <w:b/>
                <w:bCs/>
                <w:noProof/>
              </w:rPr>
              <w:t>o</w:t>
            </w:r>
            <w:r w:rsidRPr="005E0E75">
              <w:rPr>
                <w:rStyle w:val="Hipervnculo"/>
                <w:rFonts w:ascii="Arial" w:hAnsi="Arial" w:cs="Arial"/>
                <w:b/>
                <w:bCs/>
                <w:noProof/>
                <w:spacing w:val="-1"/>
              </w:rPr>
              <w:t xml:space="preserve"> </w:t>
            </w:r>
            <w:r w:rsidRPr="005E0E75">
              <w:rPr>
                <w:rStyle w:val="Hipervnculo"/>
                <w:rFonts w:ascii="Arial" w:hAnsi="Arial" w:cs="Arial"/>
                <w:b/>
                <w:bCs/>
                <w:noProof/>
              </w:rPr>
              <w:t>ECR</w:t>
            </w:r>
            <w:r w:rsidRPr="005E0E75">
              <w:rPr>
                <w:rStyle w:val="Hipervnculo"/>
                <w:rFonts w:ascii="Arial" w:hAnsi="Arial" w:cs="Arial"/>
                <w:b/>
                <w:bCs/>
                <w:noProof/>
                <w:spacing w:val="-2"/>
              </w:rPr>
              <w:t xml:space="preserve"> </w:t>
            </w:r>
            <w:r w:rsidRPr="005E0E75">
              <w:rPr>
                <w:rStyle w:val="Hipervnculo"/>
                <w:rFonts w:ascii="Arial" w:hAnsi="Arial" w:cs="Arial"/>
                <w:b/>
                <w:bCs/>
                <w:noProof/>
              </w:rPr>
              <w:t>(eliminación</w:t>
            </w:r>
            <w:r w:rsidRPr="005E0E75">
              <w:rPr>
                <w:rStyle w:val="Hipervnculo"/>
                <w:rFonts w:ascii="Arial" w:hAnsi="Arial" w:cs="Arial"/>
                <w:b/>
                <w:bCs/>
                <w:noProof/>
                <w:spacing w:val="-2"/>
              </w:rPr>
              <w:t xml:space="preserve"> </w:t>
            </w:r>
            <w:r w:rsidRPr="005E0E75">
              <w:rPr>
                <w:rStyle w:val="Hipervnculo"/>
                <w:rFonts w:ascii="Arial" w:hAnsi="Arial" w:cs="Arial"/>
                <w:b/>
                <w:bCs/>
                <w:noProof/>
              </w:rPr>
              <w:t>de</w:t>
            </w:r>
            <w:r w:rsidRPr="005E0E75">
              <w:rPr>
                <w:rStyle w:val="Hipervnculo"/>
                <w:rFonts w:ascii="Arial" w:hAnsi="Arial" w:cs="Arial"/>
                <w:b/>
                <w:bCs/>
                <w:noProof/>
                <w:spacing w:val="-2"/>
              </w:rPr>
              <w:t xml:space="preserve"> </w:t>
            </w:r>
            <w:r w:rsidRPr="005E0E75">
              <w:rPr>
                <w:rStyle w:val="Hipervnculo"/>
                <w:rFonts w:ascii="Arial" w:hAnsi="Arial" w:cs="Arial"/>
                <w:b/>
                <w:bCs/>
                <w:noProof/>
              </w:rPr>
              <w:t>causas</w:t>
            </w:r>
            <w:r w:rsidRPr="005E0E75">
              <w:rPr>
                <w:rStyle w:val="Hipervnculo"/>
                <w:rFonts w:ascii="Arial" w:hAnsi="Arial" w:cs="Arial"/>
                <w:b/>
                <w:bCs/>
                <w:noProof/>
                <w:spacing w:val="-1"/>
              </w:rPr>
              <w:t xml:space="preserve"> </w:t>
            </w:r>
            <w:r w:rsidRPr="005E0E75">
              <w:rPr>
                <w:rStyle w:val="Hipervnculo"/>
                <w:rFonts w:ascii="Arial" w:hAnsi="Arial" w:cs="Arial"/>
                <w:b/>
                <w:bCs/>
                <w:noProof/>
              </w:rPr>
              <w:t>de</w:t>
            </w:r>
            <w:r w:rsidRPr="005E0E75">
              <w:rPr>
                <w:rStyle w:val="Hipervnculo"/>
                <w:rFonts w:ascii="Arial" w:hAnsi="Arial" w:cs="Arial"/>
                <w:b/>
                <w:bCs/>
                <w:noProof/>
                <w:spacing w:val="-2"/>
              </w:rPr>
              <w:t xml:space="preserve"> </w:t>
            </w:r>
            <w:r w:rsidRPr="005E0E75">
              <w:rPr>
                <w:rStyle w:val="Hipervnculo"/>
                <w:rFonts w:ascii="Arial" w:hAnsi="Arial" w:cs="Arial"/>
                <w:b/>
                <w:bCs/>
                <w:noProof/>
              </w:rPr>
              <w:t>riesgos)</w:t>
            </w:r>
            <w:r>
              <w:rPr>
                <w:noProof/>
                <w:webHidden/>
              </w:rPr>
              <w:tab/>
            </w:r>
            <w:r>
              <w:rPr>
                <w:noProof/>
                <w:webHidden/>
              </w:rPr>
              <w:fldChar w:fldCharType="begin"/>
            </w:r>
            <w:r>
              <w:rPr>
                <w:noProof/>
                <w:webHidden/>
              </w:rPr>
              <w:instrText xml:space="preserve"> PAGEREF _Toc132368332 \h </w:instrText>
            </w:r>
            <w:r>
              <w:rPr>
                <w:noProof/>
                <w:webHidden/>
              </w:rPr>
            </w:r>
            <w:r>
              <w:rPr>
                <w:noProof/>
                <w:webHidden/>
              </w:rPr>
              <w:fldChar w:fldCharType="separate"/>
            </w:r>
            <w:r>
              <w:rPr>
                <w:noProof/>
                <w:webHidden/>
              </w:rPr>
              <w:t>10</w:t>
            </w:r>
            <w:r>
              <w:rPr>
                <w:noProof/>
                <w:webHidden/>
              </w:rPr>
              <w:fldChar w:fldCharType="end"/>
            </w:r>
          </w:hyperlink>
        </w:p>
        <w:p w14:paraId="09C52928" w14:textId="315F6BE6" w:rsidR="00271669" w:rsidRDefault="00271669">
          <w:pPr>
            <w:pStyle w:val="TDC3"/>
            <w:rPr>
              <w:rFonts w:cstheme="minorBidi"/>
              <w:noProof/>
            </w:rPr>
          </w:pPr>
          <w:hyperlink w:anchor="_Toc132368340" w:history="1">
            <w:r w:rsidRPr="005E0E75">
              <w:rPr>
                <w:rStyle w:val="Hipervnculo"/>
                <w:rFonts w:ascii="Arial" w:eastAsia="Calibri" w:hAnsi="Arial" w:cs="Arial"/>
                <w:b/>
                <w:bCs/>
                <w:noProof/>
                <w:spacing w:val="-2"/>
              </w:rPr>
              <w:t>3.2.5</w:t>
            </w:r>
            <w:r>
              <w:rPr>
                <w:rFonts w:cstheme="minorBidi"/>
                <w:noProof/>
              </w:rPr>
              <w:tab/>
            </w:r>
            <w:r w:rsidRPr="005E0E75">
              <w:rPr>
                <w:rStyle w:val="Hipervnculo"/>
                <w:rFonts w:ascii="Arial" w:hAnsi="Arial" w:cs="Arial"/>
                <w:b/>
                <w:bCs/>
                <w:noProof/>
              </w:rPr>
              <w:t>Mantenimiento</w:t>
            </w:r>
            <w:r w:rsidRPr="005E0E75">
              <w:rPr>
                <w:rStyle w:val="Hipervnculo"/>
                <w:rFonts w:ascii="Arial" w:hAnsi="Arial" w:cs="Arial"/>
                <w:b/>
                <w:bCs/>
                <w:noProof/>
                <w:spacing w:val="-3"/>
              </w:rPr>
              <w:t xml:space="preserve"> </w:t>
            </w:r>
            <w:r w:rsidRPr="005E0E75">
              <w:rPr>
                <w:rStyle w:val="Hipervnculo"/>
                <w:rFonts w:ascii="Arial" w:hAnsi="Arial" w:cs="Arial"/>
                <w:b/>
                <w:bCs/>
                <w:noProof/>
              </w:rPr>
              <w:t>Centrado</w:t>
            </w:r>
            <w:r w:rsidRPr="005E0E75">
              <w:rPr>
                <w:rStyle w:val="Hipervnculo"/>
                <w:rFonts w:ascii="Arial" w:hAnsi="Arial" w:cs="Arial"/>
                <w:b/>
                <w:bCs/>
                <w:noProof/>
                <w:spacing w:val="-5"/>
              </w:rPr>
              <w:t xml:space="preserve"> </w:t>
            </w:r>
            <w:r w:rsidRPr="005E0E75">
              <w:rPr>
                <w:rStyle w:val="Hipervnculo"/>
                <w:rFonts w:ascii="Arial" w:hAnsi="Arial" w:cs="Arial"/>
                <w:b/>
                <w:bCs/>
                <w:noProof/>
              </w:rPr>
              <w:t>en</w:t>
            </w:r>
            <w:r w:rsidRPr="005E0E75">
              <w:rPr>
                <w:rStyle w:val="Hipervnculo"/>
                <w:rFonts w:ascii="Arial" w:hAnsi="Arial" w:cs="Arial"/>
                <w:b/>
                <w:bCs/>
                <w:noProof/>
                <w:spacing w:val="-2"/>
              </w:rPr>
              <w:t xml:space="preserve"> </w:t>
            </w:r>
            <w:r w:rsidRPr="005E0E75">
              <w:rPr>
                <w:rStyle w:val="Hipervnculo"/>
                <w:rFonts w:ascii="Arial" w:hAnsi="Arial" w:cs="Arial"/>
                <w:b/>
                <w:bCs/>
                <w:noProof/>
              </w:rPr>
              <w:t>Confiabilidad</w:t>
            </w:r>
            <w:r w:rsidRPr="005E0E75">
              <w:rPr>
                <w:rStyle w:val="Hipervnculo"/>
                <w:rFonts w:ascii="Arial" w:hAnsi="Arial" w:cs="Arial"/>
                <w:b/>
                <w:bCs/>
                <w:noProof/>
                <w:spacing w:val="-1"/>
              </w:rPr>
              <w:t xml:space="preserve"> </w:t>
            </w:r>
            <w:r w:rsidRPr="005E0E75">
              <w:rPr>
                <w:rStyle w:val="Hipervnculo"/>
                <w:rFonts w:ascii="Arial" w:hAnsi="Arial" w:cs="Arial"/>
                <w:b/>
                <w:bCs/>
                <w:noProof/>
              </w:rPr>
              <w:t>-</w:t>
            </w:r>
            <w:r w:rsidRPr="005E0E75">
              <w:rPr>
                <w:rStyle w:val="Hipervnculo"/>
                <w:rFonts w:ascii="Arial" w:hAnsi="Arial" w:cs="Arial"/>
                <w:b/>
                <w:bCs/>
                <w:noProof/>
                <w:spacing w:val="-2"/>
              </w:rPr>
              <w:t xml:space="preserve"> </w:t>
            </w:r>
            <w:r w:rsidRPr="005E0E75">
              <w:rPr>
                <w:rStyle w:val="Hipervnculo"/>
                <w:rFonts w:ascii="Arial" w:hAnsi="Arial" w:cs="Arial"/>
                <w:b/>
                <w:bCs/>
                <w:noProof/>
              </w:rPr>
              <w:t>MCC</w:t>
            </w:r>
            <w:r>
              <w:rPr>
                <w:noProof/>
                <w:webHidden/>
              </w:rPr>
              <w:tab/>
            </w:r>
            <w:r>
              <w:rPr>
                <w:noProof/>
                <w:webHidden/>
              </w:rPr>
              <w:fldChar w:fldCharType="begin"/>
            </w:r>
            <w:r>
              <w:rPr>
                <w:noProof/>
                <w:webHidden/>
              </w:rPr>
              <w:instrText xml:space="preserve"> PAGEREF _Toc132368340 \h </w:instrText>
            </w:r>
            <w:r>
              <w:rPr>
                <w:noProof/>
                <w:webHidden/>
              </w:rPr>
            </w:r>
            <w:r>
              <w:rPr>
                <w:noProof/>
                <w:webHidden/>
              </w:rPr>
              <w:fldChar w:fldCharType="separate"/>
            </w:r>
            <w:r>
              <w:rPr>
                <w:noProof/>
                <w:webHidden/>
              </w:rPr>
              <w:t>10</w:t>
            </w:r>
            <w:r>
              <w:rPr>
                <w:noProof/>
                <w:webHidden/>
              </w:rPr>
              <w:fldChar w:fldCharType="end"/>
            </w:r>
          </w:hyperlink>
        </w:p>
        <w:p w14:paraId="6BC89E7F" w14:textId="2B837055" w:rsidR="00271669" w:rsidRDefault="00271669">
          <w:pPr>
            <w:pStyle w:val="TDC3"/>
            <w:rPr>
              <w:rFonts w:cstheme="minorBidi"/>
              <w:noProof/>
            </w:rPr>
          </w:pPr>
          <w:hyperlink w:anchor="_Toc132368349" w:history="1">
            <w:r w:rsidRPr="005E0E75">
              <w:rPr>
                <w:rStyle w:val="Hipervnculo"/>
                <w:rFonts w:ascii="Arial" w:hAnsi="Arial" w:cs="Arial"/>
                <w:b/>
                <w:bCs/>
                <w:noProof/>
                <w:spacing w:val="-2"/>
              </w:rPr>
              <w:t>3.2.6</w:t>
            </w:r>
            <w:r>
              <w:rPr>
                <w:rFonts w:cstheme="minorBidi"/>
                <w:noProof/>
              </w:rPr>
              <w:tab/>
            </w:r>
            <w:r w:rsidRPr="005E0E75">
              <w:rPr>
                <w:rStyle w:val="Hipervnculo"/>
                <w:rFonts w:ascii="Arial" w:hAnsi="Arial" w:cs="Arial"/>
                <w:b/>
                <w:noProof/>
              </w:rPr>
              <w:t>Análisis de los Modos y de los Efectos de Fallo - Failure Mode Analysis and Effects - FMEA</w:t>
            </w:r>
            <w:r>
              <w:rPr>
                <w:noProof/>
                <w:webHidden/>
              </w:rPr>
              <w:tab/>
            </w:r>
            <w:r>
              <w:rPr>
                <w:noProof/>
                <w:webHidden/>
              </w:rPr>
              <w:fldChar w:fldCharType="begin"/>
            </w:r>
            <w:r>
              <w:rPr>
                <w:noProof/>
                <w:webHidden/>
              </w:rPr>
              <w:instrText xml:space="preserve"> PAGEREF _Toc132368349 \h </w:instrText>
            </w:r>
            <w:r>
              <w:rPr>
                <w:noProof/>
                <w:webHidden/>
              </w:rPr>
            </w:r>
            <w:r>
              <w:rPr>
                <w:noProof/>
                <w:webHidden/>
              </w:rPr>
              <w:fldChar w:fldCharType="separate"/>
            </w:r>
            <w:r>
              <w:rPr>
                <w:noProof/>
                <w:webHidden/>
              </w:rPr>
              <w:t>11</w:t>
            </w:r>
            <w:r>
              <w:rPr>
                <w:noProof/>
                <w:webHidden/>
              </w:rPr>
              <w:fldChar w:fldCharType="end"/>
            </w:r>
          </w:hyperlink>
        </w:p>
        <w:p w14:paraId="0A756C78" w14:textId="4623C19E" w:rsidR="00271669" w:rsidRDefault="00271669">
          <w:pPr>
            <w:pStyle w:val="TDC2"/>
            <w:tabs>
              <w:tab w:val="right" w:leader="dot" w:pos="8828"/>
            </w:tabs>
            <w:rPr>
              <w:rFonts w:asciiTheme="minorHAnsi" w:eastAsiaTheme="minorEastAsia" w:hAnsiTheme="minorHAnsi" w:cstheme="minorBidi"/>
              <w:noProof/>
              <w:lang w:val="es-CL" w:eastAsia="es-CL"/>
            </w:rPr>
          </w:pPr>
          <w:hyperlink w:anchor="_Toc132368350" w:history="1">
            <w:r w:rsidRPr="005E0E75">
              <w:rPr>
                <w:rStyle w:val="Hipervnculo"/>
                <w:rFonts w:ascii="Arial" w:hAnsi="Arial" w:cs="Arial"/>
                <w:b/>
                <w:bCs/>
                <w:noProof/>
                <w:spacing w:val="-2"/>
              </w:rPr>
              <w:t>3.3</w:t>
            </w:r>
            <w:r>
              <w:rPr>
                <w:rFonts w:asciiTheme="minorHAnsi" w:eastAsiaTheme="minorEastAsia" w:hAnsiTheme="minorHAnsi" w:cstheme="minorBidi"/>
                <w:noProof/>
                <w:lang w:val="es-CL" w:eastAsia="es-CL"/>
              </w:rPr>
              <w:tab/>
            </w:r>
            <w:r w:rsidRPr="005E0E75">
              <w:rPr>
                <w:rStyle w:val="Hipervnculo"/>
                <w:rFonts w:ascii="Arial" w:hAnsi="Arial" w:cs="Arial"/>
                <w:b/>
                <w:bCs/>
                <w:noProof/>
              </w:rPr>
              <w:t>CRITERIOS</w:t>
            </w:r>
            <w:r>
              <w:rPr>
                <w:noProof/>
                <w:webHidden/>
              </w:rPr>
              <w:tab/>
            </w:r>
            <w:r>
              <w:rPr>
                <w:noProof/>
                <w:webHidden/>
              </w:rPr>
              <w:fldChar w:fldCharType="begin"/>
            </w:r>
            <w:r>
              <w:rPr>
                <w:noProof/>
                <w:webHidden/>
              </w:rPr>
              <w:instrText xml:space="preserve"> PAGEREF _Toc132368350 \h </w:instrText>
            </w:r>
            <w:r>
              <w:rPr>
                <w:noProof/>
                <w:webHidden/>
              </w:rPr>
            </w:r>
            <w:r>
              <w:rPr>
                <w:noProof/>
                <w:webHidden/>
              </w:rPr>
              <w:fldChar w:fldCharType="separate"/>
            </w:r>
            <w:r>
              <w:rPr>
                <w:noProof/>
                <w:webHidden/>
              </w:rPr>
              <w:t>12</w:t>
            </w:r>
            <w:r>
              <w:rPr>
                <w:noProof/>
                <w:webHidden/>
              </w:rPr>
              <w:fldChar w:fldCharType="end"/>
            </w:r>
          </w:hyperlink>
        </w:p>
        <w:p w14:paraId="55CEF4A9" w14:textId="564E034A" w:rsidR="00271669" w:rsidRDefault="00271669">
          <w:pPr>
            <w:pStyle w:val="TDC3"/>
            <w:rPr>
              <w:rFonts w:cstheme="minorBidi"/>
              <w:noProof/>
            </w:rPr>
          </w:pPr>
          <w:hyperlink w:anchor="_Toc132368351" w:history="1">
            <w:r w:rsidRPr="005E0E75">
              <w:rPr>
                <w:rStyle w:val="Hipervnculo"/>
                <w:rFonts w:ascii="Arial" w:eastAsia="Calibri" w:hAnsi="Arial" w:cs="Arial"/>
                <w:b/>
                <w:bCs/>
                <w:noProof/>
                <w:spacing w:val="-2"/>
              </w:rPr>
              <w:t>3.3.1</w:t>
            </w:r>
            <w:r>
              <w:rPr>
                <w:rFonts w:cstheme="minorBidi"/>
                <w:noProof/>
              </w:rPr>
              <w:tab/>
            </w:r>
            <w:r w:rsidRPr="005E0E75">
              <w:rPr>
                <w:rStyle w:val="Hipervnculo"/>
                <w:rFonts w:ascii="Arial" w:hAnsi="Arial" w:cs="Arial"/>
                <w:b/>
                <w:bCs/>
                <w:noProof/>
              </w:rPr>
              <w:t>Criterios</w:t>
            </w:r>
            <w:r w:rsidRPr="005E0E75">
              <w:rPr>
                <w:rStyle w:val="Hipervnculo"/>
                <w:rFonts w:ascii="Arial" w:hAnsi="Arial" w:cs="Arial"/>
                <w:b/>
                <w:bCs/>
                <w:noProof/>
                <w:spacing w:val="-3"/>
              </w:rPr>
              <w:t xml:space="preserve"> </w:t>
            </w:r>
            <w:r w:rsidRPr="005E0E75">
              <w:rPr>
                <w:rStyle w:val="Hipervnculo"/>
                <w:rFonts w:ascii="Arial" w:hAnsi="Arial" w:cs="Arial"/>
                <w:b/>
                <w:bCs/>
                <w:noProof/>
              </w:rPr>
              <w:t>de</w:t>
            </w:r>
            <w:r w:rsidRPr="005E0E75">
              <w:rPr>
                <w:rStyle w:val="Hipervnculo"/>
                <w:rFonts w:ascii="Arial" w:hAnsi="Arial" w:cs="Arial"/>
                <w:b/>
                <w:bCs/>
                <w:noProof/>
                <w:spacing w:val="-2"/>
              </w:rPr>
              <w:t xml:space="preserve"> </w:t>
            </w:r>
            <w:r w:rsidRPr="005E0E75">
              <w:rPr>
                <w:rStyle w:val="Hipervnculo"/>
                <w:rFonts w:ascii="Arial" w:hAnsi="Arial" w:cs="Arial"/>
                <w:b/>
                <w:bCs/>
                <w:noProof/>
              </w:rPr>
              <w:t>valor</w:t>
            </w:r>
            <w:r>
              <w:rPr>
                <w:noProof/>
                <w:webHidden/>
              </w:rPr>
              <w:tab/>
            </w:r>
            <w:r>
              <w:rPr>
                <w:noProof/>
                <w:webHidden/>
              </w:rPr>
              <w:fldChar w:fldCharType="begin"/>
            </w:r>
            <w:r>
              <w:rPr>
                <w:noProof/>
                <w:webHidden/>
              </w:rPr>
              <w:instrText xml:space="preserve"> PAGEREF _Toc132368351 \h </w:instrText>
            </w:r>
            <w:r>
              <w:rPr>
                <w:noProof/>
                <w:webHidden/>
              </w:rPr>
            </w:r>
            <w:r>
              <w:rPr>
                <w:noProof/>
                <w:webHidden/>
              </w:rPr>
              <w:fldChar w:fldCharType="separate"/>
            </w:r>
            <w:r>
              <w:rPr>
                <w:noProof/>
                <w:webHidden/>
              </w:rPr>
              <w:t>12</w:t>
            </w:r>
            <w:r>
              <w:rPr>
                <w:noProof/>
                <w:webHidden/>
              </w:rPr>
              <w:fldChar w:fldCharType="end"/>
            </w:r>
          </w:hyperlink>
        </w:p>
        <w:p w14:paraId="7F8CD2A7" w14:textId="6CAD000E" w:rsidR="00271669" w:rsidRDefault="00271669">
          <w:pPr>
            <w:pStyle w:val="TDC3"/>
            <w:rPr>
              <w:rFonts w:cstheme="minorBidi"/>
              <w:noProof/>
            </w:rPr>
          </w:pPr>
          <w:hyperlink w:anchor="_Toc132368352" w:history="1">
            <w:r w:rsidRPr="005E0E75">
              <w:rPr>
                <w:rStyle w:val="Hipervnculo"/>
                <w:rFonts w:ascii="Arial" w:eastAsia="Calibri" w:hAnsi="Arial" w:cs="Arial"/>
                <w:b/>
                <w:bCs/>
                <w:noProof/>
                <w:spacing w:val="-2"/>
              </w:rPr>
              <w:t>3.3.2</w:t>
            </w:r>
            <w:r>
              <w:rPr>
                <w:rFonts w:cstheme="minorBidi"/>
                <w:noProof/>
              </w:rPr>
              <w:tab/>
            </w:r>
            <w:r w:rsidRPr="005E0E75">
              <w:rPr>
                <w:rStyle w:val="Hipervnculo"/>
                <w:rFonts w:ascii="Arial" w:hAnsi="Arial" w:cs="Arial"/>
                <w:b/>
                <w:bCs/>
                <w:noProof/>
              </w:rPr>
              <w:t>Criterios</w:t>
            </w:r>
            <w:r w:rsidRPr="005E0E75">
              <w:rPr>
                <w:rStyle w:val="Hipervnculo"/>
                <w:rFonts w:ascii="Arial" w:hAnsi="Arial" w:cs="Arial"/>
                <w:b/>
                <w:bCs/>
                <w:noProof/>
                <w:spacing w:val="-5"/>
              </w:rPr>
              <w:t xml:space="preserve"> </w:t>
            </w:r>
            <w:r w:rsidRPr="005E0E75">
              <w:rPr>
                <w:rStyle w:val="Hipervnculo"/>
                <w:rFonts w:ascii="Arial" w:hAnsi="Arial" w:cs="Arial"/>
                <w:b/>
                <w:bCs/>
                <w:noProof/>
              </w:rPr>
              <w:t>de</w:t>
            </w:r>
            <w:r w:rsidRPr="005E0E75">
              <w:rPr>
                <w:rStyle w:val="Hipervnculo"/>
                <w:rFonts w:ascii="Arial" w:hAnsi="Arial" w:cs="Arial"/>
                <w:b/>
                <w:bCs/>
                <w:noProof/>
                <w:spacing w:val="-5"/>
              </w:rPr>
              <w:t xml:space="preserve"> </w:t>
            </w:r>
            <w:r w:rsidRPr="005E0E75">
              <w:rPr>
                <w:rStyle w:val="Hipervnculo"/>
                <w:rFonts w:ascii="Arial" w:hAnsi="Arial" w:cs="Arial"/>
                <w:b/>
                <w:bCs/>
                <w:noProof/>
              </w:rPr>
              <w:t>proporcionalidad</w:t>
            </w:r>
            <w:r>
              <w:rPr>
                <w:noProof/>
                <w:webHidden/>
              </w:rPr>
              <w:tab/>
            </w:r>
            <w:r>
              <w:rPr>
                <w:noProof/>
                <w:webHidden/>
              </w:rPr>
              <w:fldChar w:fldCharType="begin"/>
            </w:r>
            <w:r>
              <w:rPr>
                <w:noProof/>
                <w:webHidden/>
              </w:rPr>
              <w:instrText xml:space="preserve"> PAGEREF _Toc132368352 \h </w:instrText>
            </w:r>
            <w:r>
              <w:rPr>
                <w:noProof/>
                <w:webHidden/>
              </w:rPr>
            </w:r>
            <w:r>
              <w:rPr>
                <w:noProof/>
                <w:webHidden/>
              </w:rPr>
              <w:fldChar w:fldCharType="separate"/>
            </w:r>
            <w:r>
              <w:rPr>
                <w:noProof/>
                <w:webHidden/>
              </w:rPr>
              <w:t>16</w:t>
            </w:r>
            <w:r>
              <w:rPr>
                <w:noProof/>
                <w:webHidden/>
              </w:rPr>
              <w:fldChar w:fldCharType="end"/>
            </w:r>
          </w:hyperlink>
        </w:p>
        <w:p w14:paraId="587A5A03" w14:textId="0FD54265"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53" w:history="1">
            <w:r w:rsidRPr="005E0E75">
              <w:rPr>
                <w:rStyle w:val="Hipervnculo"/>
                <w:rFonts w:ascii="Arial" w:hAnsi="Arial" w:cs="Arial"/>
                <w:noProof/>
              </w:rPr>
              <w:t>7</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REGISTROS ASOCIADOS</w:t>
            </w:r>
            <w:r>
              <w:rPr>
                <w:noProof/>
                <w:webHidden/>
              </w:rPr>
              <w:tab/>
            </w:r>
            <w:r>
              <w:rPr>
                <w:noProof/>
                <w:webHidden/>
              </w:rPr>
              <w:fldChar w:fldCharType="begin"/>
            </w:r>
            <w:r>
              <w:rPr>
                <w:noProof/>
                <w:webHidden/>
              </w:rPr>
              <w:instrText xml:space="preserve"> PAGEREF _Toc132368353 \h </w:instrText>
            </w:r>
            <w:r>
              <w:rPr>
                <w:noProof/>
                <w:webHidden/>
              </w:rPr>
            </w:r>
            <w:r>
              <w:rPr>
                <w:noProof/>
                <w:webHidden/>
              </w:rPr>
              <w:fldChar w:fldCharType="separate"/>
            </w:r>
            <w:r>
              <w:rPr>
                <w:noProof/>
                <w:webHidden/>
              </w:rPr>
              <w:t>18</w:t>
            </w:r>
            <w:r>
              <w:rPr>
                <w:noProof/>
                <w:webHidden/>
              </w:rPr>
              <w:fldChar w:fldCharType="end"/>
            </w:r>
          </w:hyperlink>
        </w:p>
        <w:p w14:paraId="68DBFCFB" w14:textId="1D5E836D" w:rsidR="00271669" w:rsidRDefault="00271669">
          <w:pPr>
            <w:pStyle w:val="TDC1"/>
            <w:tabs>
              <w:tab w:val="right" w:leader="dot" w:pos="8828"/>
            </w:tabs>
            <w:rPr>
              <w:rFonts w:asciiTheme="minorHAnsi" w:eastAsiaTheme="minorEastAsia" w:hAnsiTheme="minorHAnsi" w:cstheme="minorBidi"/>
              <w:b w:val="0"/>
              <w:bCs w:val="0"/>
              <w:noProof/>
              <w:lang w:val="es-CL" w:eastAsia="es-CL"/>
            </w:rPr>
          </w:pPr>
          <w:hyperlink w:anchor="_Toc132368354" w:history="1">
            <w:r w:rsidRPr="005E0E75">
              <w:rPr>
                <w:rStyle w:val="Hipervnculo"/>
                <w:rFonts w:ascii="Arial" w:hAnsi="Arial" w:cs="Arial"/>
                <w:noProof/>
              </w:rPr>
              <w:t>8</w:t>
            </w:r>
            <w:r>
              <w:rPr>
                <w:rFonts w:asciiTheme="minorHAnsi" w:eastAsiaTheme="minorEastAsia" w:hAnsiTheme="minorHAnsi" w:cstheme="minorBidi"/>
                <w:b w:val="0"/>
                <w:bCs w:val="0"/>
                <w:noProof/>
                <w:lang w:val="es-CL" w:eastAsia="es-CL"/>
              </w:rPr>
              <w:tab/>
            </w:r>
            <w:r w:rsidRPr="005E0E75">
              <w:rPr>
                <w:rStyle w:val="Hipervnculo"/>
                <w:rFonts w:ascii="Arial" w:hAnsi="Arial" w:cs="Arial"/>
                <w:noProof/>
              </w:rPr>
              <w:t>CONTROL</w:t>
            </w:r>
            <w:r w:rsidRPr="005E0E75">
              <w:rPr>
                <w:rStyle w:val="Hipervnculo"/>
                <w:rFonts w:ascii="Arial" w:hAnsi="Arial" w:cs="Arial"/>
                <w:noProof/>
                <w:spacing w:val="-6"/>
              </w:rPr>
              <w:t xml:space="preserve"> </w:t>
            </w:r>
            <w:r w:rsidRPr="005E0E75">
              <w:rPr>
                <w:rStyle w:val="Hipervnculo"/>
                <w:rFonts w:ascii="Arial" w:hAnsi="Arial" w:cs="Arial"/>
                <w:noProof/>
              </w:rPr>
              <w:t>DE</w:t>
            </w:r>
            <w:r w:rsidRPr="005E0E75">
              <w:rPr>
                <w:rStyle w:val="Hipervnculo"/>
                <w:rFonts w:ascii="Arial" w:hAnsi="Arial" w:cs="Arial"/>
                <w:noProof/>
                <w:spacing w:val="-5"/>
              </w:rPr>
              <w:t xml:space="preserve"> </w:t>
            </w:r>
            <w:r w:rsidRPr="005E0E75">
              <w:rPr>
                <w:rStyle w:val="Hipervnculo"/>
                <w:rFonts w:ascii="Arial" w:hAnsi="Arial" w:cs="Arial"/>
                <w:noProof/>
              </w:rPr>
              <w:t>CAMBIOS</w:t>
            </w:r>
            <w:r>
              <w:rPr>
                <w:noProof/>
                <w:webHidden/>
              </w:rPr>
              <w:tab/>
            </w:r>
            <w:r>
              <w:rPr>
                <w:noProof/>
                <w:webHidden/>
              </w:rPr>
              <w:fldChar w:fldCharType="begin"/>
            </w:r>
            <w:r>
              <w:rPr>
                <w:noProof/>
                <w:webHidden/>
              </w:rPr>
              <w:instrText xml:space="preserve"> PAGEREF _Toc132368354 \h </w:instrText>
            </w:r>
            <w:r>
              <w:rPr>
                <w:noProof/>
                <w:webHidden/>
              </w:rPr>
            </w:r>
            <w:r>
              <w:rPr>
                <w:noProof/>
                <w:webHidden/>
              </w:rPr>
              <w:fldChar w:fldCharType="separate"/>
            </w:r>
            <w:r>
              <w:rPr>
                <w:noProof/>
                <w:webHidden/>
              </w:rPr>
              <w:t>18</w:t>
            </w:r>
            <w:r>
              <w:rPr>
                <w:noProof/>
                <w:webHidden/>
              </w:rPr>
              <w:fldChar w:fldCharType="end"/>
            </w:r>
          </w:hyperlink>
        </w:p>
        <w:p w14:paraId="5080795A" w14:textId="5A85057E" w:rsidR="00646F35" w:rsidRDefault="00646F35" w:rsidP="00604B6A">
          <w:pPr>
            <w:outlineLvl w:val="0"/>
          </w:pPr>
          <w:r w:rsidRPr="001C7C39">
            <w:rPr>
              <w:rFonts w:ascii="Arial" w:hAnsi="Arial" w:cs="Arial"/>
              <w:sz w:val="20"/>
              <w:szCs w:val="20"/>
            </w:rPr>
            <w:fldChar w:fldCharType="end"/>
          </w:r>
        </w:p>
      </w:sdtContent>
    </w:sdt>
    <w:p w14:paraId="64BD02D4" w14:textId="4EB28408" w:rsidR="001C7C39" w:rsidRDefault="001C7C39">
      <w:pPr>
        <w:rPr>
          <w:rFonts w:ascii="Arial" w:hAnsi="Arial" w:cs="Arial"/>
          <w:bCs/>
          <w:sz w:val="20"/>
          <w:szCs w:val="20"/>
        </w:rPr>
      </w:pPr>
      <w:bookmarkStart w:id="6" w:name="_Toc132366618"/>
      <w:bookmarkEnd w:id="6"/>
    </w:p>
    <w:p w14:paraId="121EA79D" w14:textId="77777777" w:rsidR="00A36F9C" w:rsidRPr="003057D6" w:rsidRDefault="00A36F9C" w:rsidP="00EA218E">
      <w:pPr>
        <w:pStyle w:val="Prrafodelista"/>
        <w:numPr>
          <w:ilvl w:val="0"/>
          <w:numId w:val="20"/>
        </w:numPr>
      </w:pPr>
    </w:p>
    <w:p w14:paraId="42226A9D" w14:textId="7BC8F4C9" w:rsidR="00A36F9C" w:rsidRPr="003057D6" w:rsidRDefault="00A36F9C" w:rsidP="00EA218E">
      <w:pPr>
        <w:pStyle w:val="Prrafodelista"/>
      </w:pPr>
      <w:bookmarkStart w:id="7" w:name="_Toc132366619"/>
      <w:bookmarkEnd w:id="7"/>
    </w:p>
    <w:p w14:paraId="63492A15" w14:textId="61BE5A6B" w:rsidR="00A36F9C" w:rsidRPr="003057D6" w:rsidRDefault="00A36F9C" w:rsidP="00EA218E">
      <w:pPr>
        <w:pStyle w:val="Prrafodelista"/>
      </w:pPr>
      <w:bookmarkStart w:id="8" w:name="_Toc132366620"/>
      <w:bookmarkEnd w:id="8"/>
    </w:p>
    <w:p w14:paraId="08E04D3C" w14:textId="5BE1E7CB" w:rsidR="00A36F9C" w:rsidRPr="003057D6" w:rsidRDefault="00A36F9C" w:rsidP="00EA218E">
      <w:pPr>
        <w:pStyle w:val="Prrafodelista"/>
      </w:pPr>
      <w:bookmarkStart w:id="9" w:name="_Toc132366621"/>
      <w:bookmarkEnd w:id="9"/>
    </w:p>
    <w:p w14:paraId="2FF47CEE" w14:textId="6F2D93E5" w:rsidR="00A36F9C" w:rsidRPr="003057D6" w:rsidRDefault="00A36F9C" w:rsidP="00EA218E">
      <w:pPr>
        <w:pStyle w:val="Prrafodelista"/>
      </w:pPr>
      <w:bookmarkStart w:id="10" w:name="_Toc132366622"/>
      <w:bookmarkEnd w:id="10"/>
    </w:p>
    <w:p w14:paraId="3842BAE1" w14:textId="4825435C" w:rsidR="00A36F9C" w:rsidRPr="003057D6" w:rsidRDefault="00A36F9C" w:rsidP="00EA218E">
      <w:pPr>
        <w:pStyle w:val="Prrafodelista"/>
        <w:sectPr w:rsidR="00A36F9C" w:rsidRPr="003057D6" w:rsidSect="00812150">
          <w:headerReference w:type="default" r:id="rId11"/>
          <w:footerReference w:type="default" r:id="rId12"/>
          <w:type w:val="continuous"/>
          <w:pgSz w:w="12240" w:h="15840"/>
          <w:pgMar w:top="1417" w:right="1701" w:bottom="1417" w:left="1701" w:header="567" w:footer="567" w:gutter="0"/>
          <w:pgNumType w:start="1"/>
          <w:cols w:space="720"/>
          <w:docGrid w:linePitch="299"/>
        </w:sectPr>
      </w:pPr>
      <w:bookmarkStart w:id="13" w:name="_Toc132366623"/>
      <w:bookmarkEnd w:id="13"/>
    </w:p>
    <w:p w14:paraId="73081543" w14:textId="2DCCFEC2" w:rsidR="00A36F9C" w:rsidRPr="003057D6" w:rsidRDefault="00A36F9C" w:rsidP="00EA218E">
      <w:pPr>
        <w:pStyle w:val="Prrafodelista"/>
      </w:pPr>
      <w:bookmarkStart w:id="14" w:name="_Toc132366624"/>
      <w:bookmarkEnd w:id="14"/>
    </w:p>
    <w:p w14:paraId="1824AF24" w14:textId="3B83EA78" w:rsidR="00A36F9C" w:rsidRPr="003057D6" w:rsidRDefault="00C50D09" w:rsidP="00271669">
      <w:pPr>
        <w:pStyle w:val="Prrafodelista"/>
        <w:numPr>
          <w:ilvl w:val="0"/>
          <w:numId w:val="22"/>
        </w:numPr>
        <w:outlineLvl w:val="0"/>
      </w:pPr>
      <w:bookmarkStart w:id="15" w:name="_Toc131166536"/>
      <w:bookmarkStart w:id="16" w:name="_Toc132368310"/>
      <w:r w:rsidRPr="003057D6">
        <w:t>OBJETIVO</w:t>
      </w:r>
      <w:bookmarkEnd w:id="15"/>
      <w:bookmarkEnd w:id="16"/>
    </w:p>
    <w:p w14:paraId="2032A174" w14:textId="77777777" w:rsidR="00A03BA2" w:rsidRPr="003057D6" w:rsidRDefault="00A03BA2">
      <w:pPr>
        <w:pStyle w:val="Textoindependiente"/>
        <w:spacing w:before="22"/>
        <w:ind w:left="142" w:right="496"/>
        <w:jc w:val="both"/>
        <w:rPr>
          <w:rFonts w:ascii="Arial" w:hAnsi="Arial" w:cs="Arial"/>
          <w:sz w:val="20"/>
          <w:szCs w:val="20"/>
        </w:rPr>
      </w:pPr>
    </w:p>
    <w:p w14:paraId="57C9E127" w14:textId="77777777" w:rsidR="00F253CC" w:rsidRPr="003057D6" w:rsidRDefault="00DD4F41" w:rsidP="0056304E">
      <w:pPr>
        <w:pStyle w:val="Textoindependiente"/>
        <w:spacing w:before="9"/>
        <w:jc w:val="both"/>
        <w:rPr>
          <w:rFonts w:ascii="Arial" w:hAnsi="Arial" w:cs="Arial"/>
          <w:sz w:val="20"/>
          <w:szCs w:val="20"/>
        </w:rPr>
      </w:pPr>
      <w:r w:rsidRPr="003057D6">
        <w:rPr>
          <w:rFonts w:ascii="Arial" w:hAnsi="Arial" w:cs="Arial"/>
          <w:sz w:val="20"/>
          <w:szCs w:val="20"/>
        </w:rPr>
        <w:t xml:space="preserve">El objetivo </w:t>
      </w:r>
      <w:r w:rsidR="00B4000F" w:rsidRPr="003057D6">
        <w:rPr>
          <w:rFonts w:ascii="Arial" w:hAnsi="Arial" w:cs="Arial"/>
          <w:sz w:val="20"/>
          <w:szCs w:val="20"/>
        </w:rPr>
        <w:t xml:space="preserve">de estos lineamientos </w:t>
      </w:r>
      <w:r w:rsidRPr="003057D6">
        <w:rPr>
          <w:rFonts w:ascii="Arial" w:hAnsi="Arial" w:cs="Arial"/>
          <w:sz w:val="20"/>
          <w:szCs w:val="20"/>
        </w:rPr>
        <w:t xml:space="preserve">consiste en establecer un marco de referencia sólido y eficaz para la toma de decisiones en la organización, con el fin de asegurar una adecuada estructuración y evaluación de la contribución a la generación de valor para el negocio, tomando </w:t>
      </w:r>
      <w:r w:rsidR="00B4000F" w:rsidRPr="003057D6">
        <w:rPr>
          <w:rFonts w:ascii="Arial" w:hAnsi="Arial" w:cs="Arial"/>
          <w:sz w:val="20"/>
          <w:szCs w:val="20"/>
        </w:rPr>
        <w:t xml:space="preserve">siempre </w:t>
      </w:r>
      <w:r w:rsidRPr="003057D6">
        <w:rPr>
          <w:rFonts w:ascii="Arial" w:hAnsi="Arial" w:cs="Arial"/>
          <w:sz w:val="20"/>
          <w:szCs w:val="20"/>
        </w:rPr>
        <w:t>en c</w:t>
      </w:r>
      <w:r w:rsidR="00B4000F" w:rsidRPr="003057D6">
        <w:rPr>
          <w:rFonts w:ascii="Arial" w:hAnsi="Arial" w:cs="Arial"/>
          <w:sz w:val="20"/>
          <w:szCs w:val="20"/>
        </w:rPr>
        <w:t>onsideración</w:t>
      </w:r>
      <w:r w:rsidRPr="003057D6">
        <w:rPr>
          <w:rFonts w:ascii="Arial" w:hAnsi="Arial" w:cs="Arial"/>
          <w:sz w:val="20"/>
          <w:szCs w:val="20"/>
        </w:rPr>
        <w:t xml:space="preserve"> criterios de costo, riesgo y desempeño. </w:t>
      </w:r>
    </w:p>
    <w:p w14:paraId="1171D3EA" w14:textId="77777777" w:rsidR="00F253CC" w:rsidRPr="003057D6" w:rsidRDefault="00F253CC" w:rsidP="0056304E">
      <w:pPr>
        <w:pStyle w:val="Textoindependiente"/>
        <w:spacing w:before="9"/>
        <w:jc w:val="both"/>
        <w:rPr>
          <w:rFonts w:ascii="Arial" w:hAnsi="Arial" w:cs="Arial"/>
          <w:sz w:val="20"/>
          <w:szCs w:val="20"/>
        </w:rPr>
      </w:pPr>
    </w:p>
    <w:p w14:paraId="76DAA0E9" w14:textId="77777777" w:rsidR="00AD6714" w:rsidRPr="003057D6" w:rsidRDefault="00DD4F41" w:rsidP="0056304E">
      <w:pPr>
        <w:pStyle w:val="Textoindependiente"/>
        <w:spacing w:before="9"/>
        <w:jc w:val="both"/>
        <w:rPr>
          <w:rFonts w:ascii="Arial" w:hAnsi="Arial" w:cs="Arial"/>
          <w:sz w:val="20"/>
          <w:szCs w:val="20"/>
        </w:rPr>
      </w:pPr>
      <w:r w:rsidRPr="003057D6">
        <w:rPr>
          <w:rFonts w:ascii="Arial" w:hAnsi="Arial" w:cs="Arial"/>
          <w:sz w:val="20"/>
          <w:szCs w:val="20"/>
        </w:rPr>
        <w:t xml:space="preserve">Este marco se caracterizará por ser un proceso estructurado, sistemático, coordinado y transparente, que permita una evaluación y valoración exhaustiva de los riesgos para la toma de decisiones. Asimismo, se buscará promover una visión de largo plazo, que tenga en consideración los conflictos de expectativas a corto plazo, a fin de garantizar una evaluación completa y equilibrada de las soluciones disponibles. </w:t>
      </w:r>
    </w:p>
    <w:p w14:paraId="30A34964" w14:textId="77777777" w:rsidR="00AD6714" w:rsidRPr="003057D6" w:rsidRDefault="00AD6714" w:rsidP="0056304E">
      <w:pPr>
        <w:pStyle w:val="Textoindependiente"/>
        <w:spacing w:before="9"/>
        <w:jc w:val="both"/>
        <w:rPr>
          <w:rFonts w:ascii="Arial" w:hAnsi="Arial" w:cs="Arial"/>
          <w:sz w:val="20"/>
          <w:szCs w:val="20"/>
        </w:rPr>
      </w:pPr>
    </w:p>
    <w:p w14:paraId="73DF85A0" w14:textId="77777777" w:rsidR="00271669" w:rsidRDefault="00DD4F41" w:rsidP="000345D7">
      <w:pPr>
        <w:pStyle w:val="Textoindependiente"/>
        <w:spacing w:before="9"/>
        <w:jc w:val="both"/>
        <w:rPr>
          <w:rFonts w:ascii="Arial" w:hAnsi="Arial" w:cs="Arial"/>
          <w:sz w:val="20"/>
          <w:szCs w:val="20"/>
        </w:rPr>
      </w:pPr>
      <w:r w:rsidRPr="003057D6">
        <w:rPr>
          <w:rFonts w:ascii="Arial" w:hAnsi="Arial" w:cs="Arial"/>
          <w:sz w:val="20"/>
          <w:szCs w:val="20"/>
        </w:rPr>
        <w:t>Además, se procurará una evaluación de la solución óptima para la compañía, que contemple los impactos de la decisión en todas las fases del ciclo de vida de los activos y en todas las partes interesadas, consolidando así un enfoque integral y sostenible de la toma de decisiones en la organización.</w:t>
      </w:r>
      <w:bookmarkStart w:id="17" w:name="_Toc132368311"/>
    </w:p>
    <w:p w14:paraId="78786A7C" w14:textId="77777777" w:rsidR="00271669" w:rsidRDefault="00271669" w:rsidP="000345D7">
      <w:pPr>
        <w:pStyle w:val="Textoindependiente"/>
        <w:spacing w:before="9"/>
        <w:ind w:left="850"/>
        <w:jc w:val="both"/>
        <w:rPr>
          <w:rFonts w:ascii="Arial" w:hAnsi="Arial" w:cs="Arial"/>
          <w:sz w:val="20"/>
          <w:szCs w:val="20"/>
        </w:rPr>
      </w:pPr>
    </w:p>
    <w:p w14:paraId="44165CF2" w14:textId="714B7FF2" w:rsidR="002D2FA0" w:rsidRPr="00271669" w:rsidRDefault="002D2FA0" w:rsidP="000345D7">
      <w:pPr>
        <w:pStyle w:val="Textoindependiente"/>
        <w:numPr>
          <w:ilvl w:val="0"/>
          <w:numId w:val="22"/>
        </w:numPr>
        <w:spacing w:before="9"/>
        <w:jc w:val="both"/>
        <w:outlineLvl w:val="0"/>
        <w:rPr>
          <w:rFonts w:ascii="Arial" w:hAnsi="Arial" w:cs="Arial"/>
          <w:sz w:val="20"/>
          <w:szCs w:val="20"/>
        </w:rPr>
      </w:pPr>
      <w:commentRangeStart w:id="18"/>
      <w:r w:rsidRPr="002D2FA0">
        <w:rPr>
          <w:rFonts w:ascii="Arial" w:hAnsi="Arial" w:cs="Arial"/>
          <w:b/>
          <w:bCs/>
          <w:sz w:val="20"/>
          <w:szCs w:val="20"/>
        </w:rPr>
        <w:t>DISCIPLINA OPERACIONAL</w:t>
      </w:r>
      <w:commentRangeEnd w:id="18"/>
      <w:r w:rsidR="003B029C">
        <w:rPr>
          <w:rStyle w:val="Refdecomentario"/>
        </w:rPr>
        <w:commentReference w:id="18"/>
      </w:r>
      <w:bookmarkEnd w:id="17"/>
    </w:p>
    <w:p w14:paraId="6739CD53" w14:textId="5BBE19F7" w:rsidR="002D2FA0" w:rsidRDefault="002D2FA0" w:rsidP="002D2FA0">
      <w:pPr>
        <w:pStyle w:val="Textoindependiente"/>
        <w:spacing w:before="9"/>
        <w:jc w:val="both"/>
        <w:rPr>
          <w:rFonts w:ascii="Arial" w:hAnsi="Arial" w:cs="Arial"/>
          <w:sz w:val="20"/>
          <w:szCs w:val="20"/>
        </w:rPr>
      </w:pPr>
    </w:p>
    <w:p w14:paraId="26F6F0A0" w14:textId="77777777" w:rsidR="002D2FA0" w:rsidRDefault="002D2FA0" w:rsidP="002D2FA0">
      <w:pPr>
        <w:pStyle w:val="Textoindependiente"/>
        <w:spacing w:before="9"/>
        <w:jc w:val="both"/>
        <w:rPr>
          <w:rFonts w:ascii="Arial" w:hAnsi="Arial" w:cs="Arial"/>
          <w:sz w:val="20"/>
          <w:szCs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359"/>
      </w:tblGrid>
      <w:tr w:rsidR="002D2FA0" w14:paraId="44A25293" w14:textId="77777777" w:rsidTr="00D9439F">
        <w:tc>
          <w:tcPr>
            <w:tcW w:w="1840" w:type="dxa"/>
            <w:tcBorders>
              <w:top w:val="single" w:sz="4" w:space="0" w:color="auto"/>
              <w:left w:val="single" w:sz="4" w:space="0" w:color="auto"/>
              <w:bottom w:val="single" w:sz="4" w:space="0" w:color="auto"/>
              <w:right w:val="single" w:sz="4" w:space="0" w:color="auto"/>
            </w:tcBorders>
            <w:hideMark/>
          </w:tcPr>
          <w:p w14:paraId="26DBD98F" w14:textId="77777777" w:rsidR="002D2FA0" w:rsidRDefault="002D2FA0" w:rsidP="00D9439F">
            <w:pPr>
              <w:rPr>
                <w:rFonts w:ascii="Arial" w:hAnsi="Arial" w:cs="Arial"/>
                <w:b/>
              </w:rPr>
            </w:pPr>
            <w:r>
              <w:rPr>
                <w:rFonts w:ascii="Arial" w:hAnsi="Arial" w:cs="Arial"/>
                <w:b/>
              </w:rPr>
              <w:t>Disponibilidad</w:t>
            </w:r>
          </w:p>
        </w:tc>
        <w:tc>
          <w:tcPr>
            <w:tcW w:w="8048" w:type="dxa"/>
            <w:tcBorders>
              <w:top w:val="single" w:sz="4" w:space="0" w:color="auto"/>
              <w:left w:val="single" w:sz="4" w:space="0" w:color="auto"/>
              <w:bottom w:val="single" w:sz="4" w:space="0" w:color="auto"/>
              <w:right w:val="single" w:sz="4" w:space="0" w:color="auto"/>
            </w:tcBorders>
            <w:hideMark/>
          </w:tcPr>
          <w:p w14:paraId="5B3613CC" w14:textId="7DC73D0B" w:rsidR="002D2FA0" w:rsidRDefault="002D2FA0" w:rsidP="00D9439F">
            <w:pPr>
              <w:jc w:val="both"/>
              <w:rPr>
                <w:rFonts w:ascii="Arial" w:hAnsi="Arial" w:cs="Arial"/>
              </w:rPr>
            </w:pPr>
            <w:r>
              <w:rPr>
                <w:rFonts w:ascii="Arial" w:hAnsi="Arial" w:cs="Arial"/>
                <w:bCs/>
                <w:noProof/>
                <w:lang w:eastAsia="es-CL"/>
              </w:rPr>
              <w:t xml:space="preserve">Este manual estará disponible en el Sistema Integrado de Gestión de </w:t>
            </w:r>
            <w:r w:rsidRPr="003B029C">
              <w:rPr>
                <w:rFonts w:ascii="Arial" w:hAnsi="Arial" w:cs="Arial"/>
                <w:bCs/>
                <w:noProof/>
                <w:lang w:eastAsia="es-CL"/>
              </w:rPr>
              <w:t>Interchile</w:t>
            </w:r>
            <w:ins w:id="19" w:author="ALFONSO GONZÁLEZ" w:date="2022-03-17T15:22:00Z">
              <w:r w:rsidRPr="000937E0">
                <w:rPr>
                  <w:rFonts w:ascii="Arial" w:hAnsi="Arial" w:cs="Arial"/>
                  <w:bCs/>
                  <w:noProof/>
                  <w:lang w:eastAsia="es-CL"/>
                </w:rPr>
                <w:t xml:space="preserve"> para toda la organización</w:t>
              </w:r>
            </w:ins>
          </w:p>
        </w:tc>
      </w:tr>
      <w:tr w:rsidR="002D2FA0" w14:paraId="2FF22155" w14:textId="77777777" w:rsidTr="00D9439F">
        <w:tc>
          <w:tcPr>
            <w:tcW w:w="1840" w:type="dxa"/>
            <w:tcBorders>
              <w:top w:val="single" w:sz="4" w:space="0" w:color="auto"/>
              <w:left w:val="single" w:sz="4" w:space="0" w:color="auto"/>
              <w:bottom w:val="single" w:sz="4" w:space="0" w:color="auto"/>
              <w:right w:val="single" w:sz="4" w:space="0" w:color="auto"/>
            </w:tcBorders>
            <w:hideMark/>
          </w:tcPr>
          <w:p w14:paraId="2246A699" w14:textId="77777777" w:rsidR="002D2FA0" w:rsidRDefault="002D2FA0" w:rsidP="00D9439F">
            <w:pPr>
              <w:rPr>
                <w:rFonts w:ascii="Arial" w:hAnsi="Arial" w:cs="Arial"/>
                <w:b/>
              </w:rPr>
            </w:pPr>
            <w:r>
              <w:rPr>
                <w:rFonts w:ascii="Arial" w:hAnsi="Arial" w:cs="Arial"/>
                <w:b/>
              </w:rPr>
              <w:t>Calidad</w:t>
            </w:r>
          </w:p>
        </w:tc>
        <w:tc>
          <w:tcPr>
            <w:tcW w:w="8048" w:type="dxa"/>
            <w:tcBorders>
              <w:top w:val="single" w:sz="4" w:space="0" w:color="auto"/>
              <w:left w:val="single" w:sz="4" w:space="0" w:color="auto"/>
              <w:bottom w:val="single" w:sz="4" w:space="0" w:color="auto"/>
              <w:right w:val="single" w:sz="4" w:space="0" w:color="auto"/>
            </w:tcBorders>
            <w:hideMark/>
          </w:tcPr>
          <w:p w14:paraId="0B720338" w14:textId="3DCBF15E" w:rsidR="002D2FA0" w:rsidRDefault="002D2FA0" w:rsidP="00D9439F">
            <w:pPr>
              <w:jc w:val="both"/>
              <w:rPr>
                <w:rFonts w:ascii="Arial" w:hAnsi="Arial" w:cs="Arial"/>
              </w:rPr>
            </w:pPr>
            <w:r>
              <w:rPr>
                <w:rFonts w:ascii="Arial" w:hAnsi="Arial" w:cs="Arial"/>
                <w:bCs/>
                <w:noProof/>
                <w:lang w:eastAsia="es-CL"/>
              </w:rPr>
              <w:t>Este manual será revisado cada 3 años por el Gerente de Finanzas.</w:t>
            </w:r>
          </w:p>
        </w:tc>
      </w:tr>
      <w:tr w:rsidR="002D2FA0" w14:paraId="17E9D148" w14:textId="77777777" w:rsidTr="00D9439F">
        <w:tc>
          <w:tcPr>
            <w:tcW w:w="1840" w:type="dxa"/>
            <w:tcBorders>
              <w:top w:val="single" w:sz="4" w:space="0" w:color="auto"/>
              <w:left w:val="single" w:sz="4" w:space="0" w:color="auto"/>
              <w:bottom w:val="single" w:sz="4" w:space="0" w:color="auto"/>
              <w:right w:val="single" w:sz="4" w:space="0" w:color="auto"/>
            </w:tcBorders>
            <w:hideMark/>
          </w:tcPr>
          <w:p w14:paraId="76F5973D" w14:textId="77777777" w:rsidR="002D2FA0" w:rsidRDefault="002D2FA0" w:rsidP="00D9439F">
            <w:pPr>
              <w:rPr>
                <w:rFonts w:ascii="Arial" w:hAnsi="Arial" w:cs="Arial"/>
                <w:b/>
              </w:rPr>
            </w:pPr>
            <w:r>
              <w:rPr>
                <w:rFonts w:ascii="Arial" w:hAnsi="Arial" w:cs="Arial"/>
                <w:b/>
              </w:rPr>
              <w:t>Comunicación</w:t>
            </w:r>
          </w:p>
        </w:tc>
        <w:tc>
          <w:tcPr>
            <w:tcW w:w="8048" w:type="dxa"/>
            <w:tcBorders>
              <w:top w:val="single" w:sz="4" w:space="0" w:color="auto"/>
              <w:left w:val="single" w:sz="4" w:space="0" w:color="auto"/>
              <w:bottom w:val="single" w:sz="4" w:space="0" w:color="auto"/>
              <w:right w:val="single" w:sz="4" w:space="0" w:color="auto"/>
            </w:tcBorders>
            <w:hideMark/>
          </w:tcPr>
          <w:p w14:paraId="46B7E570" w14:textId="7690F19E" w:rsidR="002D2FA0" w:rsidRDefault="002D2FA0" w:rsidP="00D9439F">
            <w:pPr>
              <w:jc w:val="both"/>
              <w:rPr>
                <w:rFonts w:ascii="Arial" w:hAnsi="Arial" w:cs="Arial"/>
              </w:rPr>
            </w:pPr>
            <w:r>
              <w:rPr>
                <w:rFonts w:ascii="Arial" w:hAnsi="Arial" w:cs="Arial"/>
                <w:bCs/>
                <w:noProof/>
                <w:lang w:eastAsia="es-CL"/>
              </w:rPr>
              <w:t>Este manual será difundido por la Gerencia de Finanzas.</w:t>
            </w:r>
          </w:p>
        </w:tc>
      </w:tr>
      <w:tr w:rsidR="002D2FA0" w14:paraId="44536F28" w14:textId="77777777" w:rsidTr="00D9439F">
        <w:tc>
          <w:tcPr>
            <w:tcW w:w="1840" w:type="dxa"/>
            <w:tcBorders>
              <w:top w:val="single" w:sz="4" w:space="0" w:color="auto"/>
              <w:left w:val="single" w:sz="4" w:space="0" w:color="auto"/>
              <w:bottom w:val="single" w:sz="4" w:space="0" w:color="auto"/>
              <w:right w:val="single" w:sz="4" w:space="0" w:color="auto"/>
            </w:tcBorders>
            <w:hideMark/>
          </w:tcPr>
          <w:p w14:paraId="000E7799" w14:textId="77777777" w:rsidR="002D2FA0" w:rsidRDefault="002D2FA0" w:rsidP="00D9439F">
            <w:pPr>
              <w:rPr>
                <w:rFonts w:ascii="Arial" w:hAnsi="Arial" w:cs="Arial"/>
                <w:b/>
              </w:rPr>
            </w:pPr>
            <w:r>
              <w:rPr>
                <w:rFonts w:ascii="Arial" w:hAnsi="Arial" w:cs="Arial"/>
                <w:b/>
              </w:rPr>
              <w:t>Control</w:t>
            </w:r>
          </w:p>
        </w:tc>
        <w:tc>
          <w:tcPr>
            <w:tcW w:w="8048" w:type="dxa"/>
            <w:tcBorders>
              <w:top w:val="single" w:sz="4" w:space="0" w:color="auto"/>
              <w:left w:val="single" w:sz="4" w:space="0" w:color="auto"/>
              <w:bottom w:val="single" w:sz="4" w:space="0" w:color="auto"/>
              <w:right w:val="single" w:sz="4" w:space="0" w:color="auto"/>
            </w:tcBorders>
            <w:hideMark/>
          </w:tcPr>
          <w:p w14:paraId="460EE426" w14:textId="50EC94F8" w:rsidR="002D2FA0" w:rsidRDefault="002D2FA0" w:rsidP="00D9439F">
            <w:pPr>
              <w:jc w:val="both"/>
              <w:rPr>
                <w:rFonts w:ascii="Arial" w:hAnsi="Arial" w:cs="Arial"/>
              </w:rPr>
            </w:pPr>
            <w:r>
              <w:rPr>
                <w:rFonts w:ascii="Arial" w:hAnsi="Arial" w:cs="Arial"/>
                <w:bCs/>
                <w:noProof/>
                <w:lang w:eastAsia="es-CL"/>
              </w:rPr>
              <w:t>El cumplimiento de este manual será controlado por el lider de proceso de cada área de la estructura organizacional y se realizara verificación del cumplimiento en el comité de gestión de activos de Interchile.</w:t>
            </w:r>
          </w:p>
        </w:tc>
      </w:tr>
    </w:tbl>
    <w:p w14:paraId="65C738D3" w14:textId="77777777" w:rsidR="002D2FA0" w:rsidRDefault="002D2FA0" w:rsidP="002D2FA0">
      <w:pPr>
        <w:pStyle w:val="Textoindependiente"/>
        <w:spacing w:before="9"/>
        <w:jc w:val="both"/>
        <w:rPr>
          <w:rFonts w:ascii="Arial" w:hAnsi="Arial" w:cs="Arial"/>
          <w:sz w:val="20"/>
          <w:szCs w:val="20"/>
        </w:rPr>
      </w:pPr>
    </w:p>
    <w:p w14:paraId="3C675146" w14:textId="7BF47640" w:rsidR="00A36F9C" w:rsidRPr="003057D6" w:rsidRDefault="00C50D09" w:rsidP="000345D7">
      <w:pPr>
        <w:pStyle w:val="Ttulo1"/>
        <w:numPr>
          <w:ilvl w:val="0"/>
          <w:numId w:val="22"/>
        </w:numPr>
        <w:tabs>
          <w:tab w:val="left" w:pos="849"/>
          <w:tab w:val="left" w:pos="850"/>
        </w:tabs>
        <w:rPr>
          <w:rFonts w:ascii="Arial" w:hAnsi="Arial" w:cs="Arial"/>
          <w:sz w:val="20"/>
          <w:szCs w:val="20"/>
        </w:rPr>
      </w:pPr>
      <w:bookmarkStart w:id="20" w:name="_Toc131166537"/>
      <w:bookmarkStart w:id="21" w:name="_Toc132368312"/>
      <w:r w:rsidRPr="003057D6">
        <w:rPr>
          <w:rFonts w:ascii="Arial" w:hAnsi="Arial" w:cs="Arial"/>
          <w:sz w:val="20"/>
          <w:szCs w:val="20"/>
        </w:rPr>
        <w:t>ALCANCE</w:t>
      </w:r>
      <w:bookmarkEnd w:id="20"/>
      <w:bookmarkEnd w:id="21"/>
    </w:p>
    <w:p w14:paraId="2FD91634" w14:textId="77777777" w:rsidR="00F32D61" w:rsidRPr="003057D6" w:rsidRDefault="00F32D61" w:rsidP="00F32D61">
      <w:pPr>
        <w:pStyle w:val="Textoindependiente"/>
        <w:spacing w:before="8"/>
        <w:rPr>
          <w:rFonts w:ascii="Arial" w:hAnsi="Arial" w:cs="Arial"/>
          <w:sz w:val="20"/>
          <w:szCs w:val="20"/>
        </w:rPr>
      </w:pPr>
    </w:p>
    <w:p w14:paraId="3AB27FBE" w14:textId="7C991BE7" w:rsidR="00F32D61" w:rsidRPr="003057D6" w:rsidRDefault="00F32D61" w:rsidP="00F32D61">
      <w:pPr>
        <w:pStyle w:val="Textoindependiente"/>
        <w:spacing w:before="8"/>
        <w:jc w:val="both"/>
        <w:rPr>
          <w:rFonts w:ascii="Arial" w:hAnsi="Arial" w:cs="Arial"/>
          <w:sz w:val="20"/>
          <w:szCs w:val="20"/>
        </w:rPr>
      </w:pPr>
      <w:r w:rsidRPr="003057D6">
        <w:rPr>
          <w:rFonts w:ascii="Arial" w:hAnsi="Arial" w:cs="Arial"/>
          <w:sz w:val="20"/>
          <w:szCs w:val="20"/>
        </w:rPr>
        <w:t xml:space="preserve">El presente documento tiene como objetivo establecer una guía de referencia para la toma de decisiones en Interchile, siendo de aplicación para todo el personal de la </w:t>
      </w:r>
      <w:r w:rsidR="000D570D" w:rsidRPr="003057D6">
        <w:rPr>
          <w:rFonts w:ascii="Arial" w:hAnsi="Arial" w:cs="Arial"/>
          <w:sz w:val="20"/>
          <w:szCs w:val="20"/>
        </w:rPr>
        <w:t>compañía</w:t>
      </w:r>
      <w:r w:rsidRPr="003057D6">
        <w:rPr>
          <w:rFonts w:ascii="Arial" w:hAnsi="Arial" w:cs="Arial"/>
          <w:sz w:val="20"/>
          <w:szCs w:val="20"/>
        </w:rPr>
        <w:t xml:space="preserve">. Su alcance abarca </w:t>
      </w:r>
      <w:r w:rsidR="000D570D" w:rsidRPr="003057D6">
        <w:rPr>
          <w:rFonts w:ascii="Arial" w:hAnsi="Arial" w:cs="Arial"/>
          <w:sz w:val="20"/>
          <w:szCs w:val="20"/>
        </w:rPr>
        <w:t xml:space="preserve">todas las </w:t>
      </w:r>
      <w:r w:rsidRPr="003057D6">
        <w:rPr>
          <w:rFonts w:ascii="Arial" w:hAnsi="Arial" w:cs="Arial"/>
          <w:sz w:val="20"/>
          <w:szCs w:val="20"/>
        </w:rPr>
        <w:t>áreas, como la toma de decisiones en inversiones, optimización en mantenimiento, adquisición de repuestos, renovaciones y estructura organizacional, entre otras.</w:t>
      </w:r>
    </w:p>
    <w:p w14:paraId="6CDB6081" w14:textId="77777777" w:rsidR="00F32D61" w:rsidRPr="003057D6" w:rsidRDefault="00F32D61" w:rsidP="00F32D61">
      <w:pPr>
        <w:pStyle w:val="Textoindependiente"/>
        <w:spacing w:before="8"/>
        <w:jc w:val="both"/>
        <w:rPr>
          <w:rFonts w:ascii="Arial" w:hAnsi="Arial" w:cs="Arial"/>
          <w:sz w:val="20"/>
          <w:szCs w:val="20"/>
        </w:rPr>
      </w:pPr>
    </w:p>
    <w:p w14:paraId="371235D1" w14:textId="77777777" w:rsidR="00F32D61" w:rsidRPr="003057D6" w:rsidRDefault="00F32D61" w:rsidP="00F32D61">
      <w:pPr>
        <w:pStyle w:val="Textoindependiente"/>
        <w:spacing w:before="8"/>
        <w:jc w:val="both"/>
        <w:rPr>
          <w:rFonts w:ascii="Arial" w:hAnsi="Arial" w:cs="Arial"/>
          <w:sz w:val="20"/>
          <w:szCs w:val="20"/>
        </w:rPr>
      </w:pPr>
      <w:r w:rsidRPr="00101451">
        <w:rPr>
          <w:rFonts w:ascii="Arial" w:hAnsi="Arial" w:cs="Arial"/>
          <w:sz w:val="20"/>
          <w:szCs w:val="20"/>
        </w:rPr>
        <w:t>Es importante destacar que, en situaciones de contingencias y emergencias, las decisiones deberán estar enmarcadas dentro de los protocolos y documentos correspondientes a tales eventos establecidos por Interchile.</w:t>
      </w:r>
    </w:p>
    <w:p w14:paraId="50A75DA1" w14:textId="77777777" w:rsidR="00F32D61" w:rsidRPr="003057D6" w:rsidRDefault="00F32D61" w:rsidP="00F32D61">
      <w:pPr>
        <w:pStyle w:val="Textoindependiente"/>
        <w:spacing w:before="8"/>
        <w:jc w:val="both"/>
        <w:rPr>
          <w:rFonts w:ascii="Arial" w:hAnsi="Arial" w:cs="Arial"/>
          <w:sz w:val="20"/>
          <w:szCs w:val="20"/>
        </w:rPr>
      </w:pPr>
    </w:p>
    <w:p w14:paraId="3DA0B9AA" w14:textId="77777777" w:rsidR="000345D7" w:rsidRDefault="00F32D61" w:rsidP="000345D7">
      <w:pPr>
        <w:pStyle w:val="Textoindependiente"/>
        <w:spacing w:before="8"/>
        <w:jc w:val="both"/>
        <w:rPr>
          <w:rFonts w:ascii="Arial" w:hAnsi="Arial" w:cs="Arial"/>
          <w:sz w:val="20"/>
          <w:szCs w:val="20"/>
        </w:rPr>
      </w:pPr>
      <w:r w:rsidRPr="003057D6">
        <w:rPr>
          <w:rFonts w:ascii="Arial" w:hAnsi="Arial" w:cs="Arial"/>
          <w:sz w:val="20"/>
          <w:szCs w:val="20"/>
        </w:rPr>
        <w:t xml:space="preserve">Este documento tiene como finalidad fomentar una cultura de toma de decisiones fundamentada en el </w:t>
      </w:r>
      <w:r w:rsidRPr="003057D6">
        <w:rPr>
          <w:rFonts w:ascii="Arial" w:hAnsi="Arial" w:cs="Arial"/>
          <w:sz w:val="20"/>
          <w:szCs w:val="20"/>
        </w:rPr>
        <w:lastRenderedPageBreak/>
        <w:t>análisis riguroso y en la consideración de múltiples factores relevantes, a fin de asegurar la maximización del valor para la empresa y el logro de los objetivos estratégicos a largo plazo.</w:t>
      </w:r>
      <w:bookmarkStart w:id="22" w:name="_Toc132368313"/>
    </w:p>
    <w:p w14:paraId="11368E42" w14:textId="77777777" w:rsidR="000345D7" w:rsidRDefault="000345D7" w:rsidP="000345D7">
      <w:pPr>
        <w:pStyle w:val="Textoindependiente"/>
        <w:spacing w:before="8"/>
        <w:ind w:left="142"/>
        <w:jc w:val="both"/>
        <w:rPr>
          <w:rFonts w:ascii="Arial" w:hAnsi="Arial" w:cs="Arial"/>
          <w:sz w:val="20"/>
          <w:szCs w:val="20"/>
        </w:rPr>
      </w:pPr>
    </w:p>
    <w:p w14:paraId="70DA65BE" w14:textId="36A27385" w:rsidR="002D2FA0" w:rsidRPr="000345D7" w:rsidRDefault="002D2FA0" w:rsidP="000345D7">
      <w:pPr>
        <w:pStyle w:val="Textoindependiente"/>
        <w:numPr>
          <w:ilvl w:val="0"/>
          <w:numId w:val="22"/>
        </w:numPr>
        <w:spacing w:before="8"/>
        <w:jc w:val="both"/>
        <w:rPr>
          <w:rFonts w:ascii="Arial" w:hAnsi="Arial" w:cs="Arial"/>
          <w:sz w:val="20"/>
          <w:szCs w:val="20"/>
        </w:rPr>
      </w:pPr>
      <w:commentRangeStart w:id="23"/>
      <w:r w:rsidRPr="000345D7">
        <w:rPr>
          <w:rFonts w:ascii="Arial" w:hAnsi="Arial" w:cs="Arial"/>
          <w:b/>
          <w:bCs/>
          <w:sz w:val="20"/>
          <w:szCs w:val="20"/>
          <w:rPrChange w:id="24" w:author="ALFONSO ABRAHAM GONZALEZ RIVAS" w:date="2023-04-13T17:39:00Z">
            <w:rPr>
              <w:rFonts w:ascii="Arial" w:hAnsi="Arial" w:cs="Arial"/>
              <w:sz w:val="20"/>
              <w:szCs w:val="20"/>
            </w:rPr>
          </w:rPrChange>
        </w:rPr>
        <w:t>RESPONSABILIDADES</w:t>
      </w:r>
      <w:commentRangeEnd w:id="23"/>
      <w:r w:rsidR="003B029C">
        <w:rPr>
          <w:rStyle w:val="Refdecomentario"/>
        </w:rPr>
        <w:commentReference w:id="23"/>
      </w:r>
      <w:bookmarkEnd w:id="22"/>
    </w:p>
    <w:p w14:paraId="6F3B3B45" w14:textId="4E5DC957" w:rsidR="002D2FA0" w:rsidRDefault="002D2FA0" w:rsidP="002D2FA0">
      <w:pPr>
        <w:pStyle w:val="Textoindependiente"/>
        <w:spacing w:before="8"/>
        <w:jc w:val="both"/>
        <w:rPr>
          <w:rFonts w:ascii="Arial" w:hAnsi="Arial" w:cs="Arial"/>
          <w:sz w:val="20"/>
          <w:szCs w:val="20"/>
        </w:rPr>
      </w:pPr>
    </w:p>
    <w:p w14:paraId="7F01F16F" w14:textId="24F35663" w:rsidR="002D2FA0" w:rsidRDefault="002D2FA0" w:rsidP="002D2FA0">
      <w:pPr>
        <w:pStyle w:val="Textoindependiente"/>
        <w:spacing w:before="8"/>
        <w:jc w:val="both"/>
        <w:rPr>
          <w:ins w:id="25" w:author="ALFONSO ABRAHAM GONZALEZ RIVAS" w:date="2023-04-13T17:33:00Z"/>
          <w:rFonts w:ascii="Arial" w:hAnsi="Arial" w:cs="Arial"/>
          <w:sz w:val="20"/>
          <w:szCs w:val="20"/>
        </w:rPr>
      </w:pPr>
    </w:p>
    <w:p w14:paraId="2645EBA2" w14:textId="72E193E9" w:rsidR="002D2FA0" w:rsidRDefault="002D2FA0" w:rsidP="002D2FA0">
      <w:pPr>
        <w:pStyle w:val="Textoindependiente"/>
        <w:spacing w:before="8"/>
        <w:jc w:val="both"/>
        <w:rPr>
          <w:ins w:id="26" w:author="ALFONSO ABRAHAM GONZALEZ RIVAS" w:date="2023-04-13T17:33:00Z"/>
          <w:rFonts w:ascii="Arial" w:hAnsi="Arial" w:cs="Arial"/>
          <w:sz w:val="20"/>
          <w:szCs w:val="20"/>
        </w:rPr>
      </w:pPr>
      <w:ins w:id="27" w:author="ALFONSO ABRAHAM GONZALEZ RIVAS" w:date="2023-04-13T17:33:00Z">
        <w:r>
          <w:rPr>
            <w:rFonts w:ascii="Arial" w:hAnsi="Arial" w:cs="Arial"/>
            <w:sz w:val="20"/>
            <w:szCs w:val="20"/>
          </w:rPr>
          <w:t>Sugiero agregar las responsabilidades como el siguiente ejemplo:</w:t>
        </w:r>
      </w:ins>
    </w:p>
    <w:p w14:paraId="52F456DE" w14:textId="783422CB" w:rsidR="002D2FA0" w:rsidRDefault="002D2FA0" w:rsidP="002D2FA0">
      <w:pPr>
        <w:pStyle w:val="Textoindependiente"/>
        <w:spacing w:before="8"/>
        <w:jc w:val="both"/>
        <w:rPr>
          <w:ins w:id="28" w:author="ALFONSO ABRAHAM GONZALEZ RIVAS" w:date="2023-04-13T17:33:00Z"/>
          <w:rFonts w:ascii="Arial" w:hAnsi="Arial" w:cs="Arial"/>
          <w:sz w:val="20"/>
          <w:szCs w:val="20"/>
        </w:rPr>
      </w:pPr>
    </w:p>
    <w:p w14:paraId="0327B312" w14:textId="373DB2D3" w:rsidR="002D2FA0" w:rsidRDefault="002D2FA0" w:rsidP="002D2FA0">
      <w:pPr>
        <w:pStyle w:val="Textoindependiente"/>
        <w:spacing w:before="8"/>
        <w:jc w:val="both"/>
        <w:rPr>
          <w:ins w:id="29" w:author="ALFONSO ABRAHAM GONZALEZ RIVAS" w:date="2023-04-13T17:33:00Z"/>
          <w:rFonts w:ascii="Arial" w:hAnsi="Arial" w:cs="Arial"/>
          <w:sz w:val="20"/>
          <w:szCs w:val="20"/>
        </w:rPr>
      </w:pPr>
    </w:p>
    <w:p w14:paraId="557D8073" w14:textId="5EB02E9A" w:rsidR="002D2FA0" w:rsidRPr="005D3CED" w:rsidRDefault="002D2FA0">
      <w:pPr>
        <w:pStyle w:val="Textoindependiente"/>
        <w:ind w:left="284"/>
        <w:rPr>
          <w:ins w:id="30" w:author="ALFONSO ABRAHAM GONZALEZ RIVAS" w:date="2023-04-13T17:33:00Z"/>
          <w:rFonts w:ascii="Arial" w:hAnsi="Arial" w:cs="Arial"/>
        </w:rPr>
        <w:pPrChange w:id="31" w:author="ALFONSO ABRAHAM GONZALEZ RIVAS" w:date="2023-04-13T17:35:00Z">
          <w:pPr>
            <w:pStyle w:val="Prrafodelista"/>
            <w:widowControl/>
            <w:numPr>
              <w:numId w:val="17"/>
            </w:numPr>
            <w:autoSpaceDE/>
            <w:autoSpaceDN/>
            <w:ind w:left="720" w:hanging="360"/>
            <w:jc w:val="both"/>
          </w:pPr>
        </w:pPrChange>
      </w:pPr>
      <w:ins w:id="32" w:author="ALFONSO ABRAHAM GONZALEZ RIVAS" w:date="2023-04-13T17:35:00Z">
        <w:r>
          <w:rPr>
            <w:rFonts w:cs="Arial"/>
            <w:bCs/>
          </w:rPr>
          <w:t>Gerente de Finanzas</w:t>
        </w:r>
      </w:ins>
    </w:p>
    <w:p w14:paraId="0ABB21E3" w14:textId="057FEE5E" w:rsidR="002D2FA0" w:rsidRDefault="002D2FA0" w:rsidP="002D2FA0">
      <w:pPr>
        <w:pStyle w:val="Prrafodelista"/>
        <w:widowControl/>
        <w:numPr>
          <w:ilvl w:val="0"/>
          <w:numId w:val="17"/>
        </w:numPr>
        <w:autoSpaceDE/>
        <w:autoSpaceDN/>
        <w:ind w:left="720"/>
        <w:jc w:val="both"/>
        <w:rPr>
          <w:ins w:id="33" w:author="ALFONSO ABRAHAM GONZALEZ RIVAS" w:date="2023-04-13T17:36:00Z"/>
          <w:rFonts w:ascii="Arial" w:hAnsi="Arial" w:cs="Arial"/>
        </w:rPr>
      </w:pPr>
      <w:ins w:id="34" w:author="ALFONSO ABRAHAM GONZALEZ RIVAS" w:date="2023-04-13T17:36:00Z">
        <w:r>
          <w:rPr>
            <w:rFonts w:ascii="Arial" w:hAnsi="Arial" w:cs="Arial"/>
          </w:rPr>
          <w:t>Responsable y promotor del proceso de toma de decisiones de la organización</w:t>
        </w:r>
      </w:ins>
    </w:p>
    <w:p w14:paraId="244AEF49" w14:textId="77777777" w:rsidR="002D2FA0" w:rsidRPr="002D2FA0" w:rsidRDefault="002D2FA0">
      <w:pPr>
        <w:widowControl/>
        <w:autoSpaceDE/>
        <w:autoSpaceDN/>
        <w:jc w:val="both"/>
        <w:rPr>
          <w:ins w:id="35" w:author="ALFONSO ABRAHAM GONZALEZ RIVAS" w:date="2023-04-13T17:35:00Z"/>
          <w:rFonts w:ascii="Arial" w:hAnsi="Arial" w:cs="Arial"/>
          <w:rPrChange w:id="36" w:author="ALFONSO ABRAHAM GONZALEZ RIVAS" w:date="2023-04-13T17:36:00Z">
            <w:rPr>
              <w:ins w:id="37" w:author="ALFONSO ABRAHAM GONZALEZ RIVAS" w:date="2023-04-13T17:35:00Z"/>
            </w:rPr>
          </w:rPrChange>
        </w:rPr>
        <w:pPrChange w:id="38" w:author="ALFONSO ABRAHAM GONZALEZ RIVAS" w:date="2023-04-13T17:36:00Z">
          <w:pPr>
            <w:pStyle w:val="Prrafodelista"/>
            <w:widowControl/>
            <w:numPr>
              <w:numId w:val="17"/>
            </w:numPr>
            <w:autoSpaceDE/>
            <w:autoSpaceDN/>
            <w:ind w:left="720" w:hanging="360"/>
            <w:jc w:val="both"/>
          </w:pPr>
        </w:pPrChange>
      </w:pPr>
    </w:p>
    <w:p w14:paraId="19C1FC4B" w14:textId="3E3936B5" w:rsidR="002D2FA0" w:rsidRPr="005D3CED" w:rsidRDefault="002D2FA0" w:rsidP="002D2FA0">
      <w:pPr>
        <w:pStyle w:val="Textoindependiente"/>
        <w:ind w:left="284"/>
        <w:rPr>
          <w:ins w:id="39" w:author="ALFONSO ABRAHAM GONZALEZ RIVAS" w:date="2023-04-13T17:36:00Z"/>
          <w:rFonts w:ascii="Arial" w:hAnsi="Arial" w:cs="Arial"/>
        </w:rPr>
      </w:pPr>
      <w:ins w:id="40" w:author="ALFONSO ABRAHAM GONZALEZ RIVAS" w:date="2023-04-13T17:36:00Z">
        <w:r>
          <w:rPr>
            <w:rFonts w:cs="Arial"/>
            <w:bCs/>
          </w:rPr>
          <w:t>Especialista SIG</w:t>
        </w:r>
      </w:ins>
    </w:p>
    <w:p w14:paraId="41F8826B" w14:textId="5E8B8014" w:rsidR="002D2FA0" w:rsidRDefault="002D2FA0" w:rsidP="002D2FA0">
      <w:pPr>
        <w:pStyle w:val="Prrafodelista"/>
        <w:widowControl/>
        <w:numPr>
          <w:ilvl w:val="0"/>
          <w:numId w:val="17"/>
        </w:numPr>
        <w:autoSpaceDE/>
        <w:autoSpaceDN/>
        <w:ind w:left="720"/>
        <w:jc w:val="both"/>
        <w:rPr>
          <w:ins w:id="41" w:author="ALFONSO ABRAHAM GONZALEZ RIVAS" w:date="2023-04-13T17:36:00Z"/>
          <w:rFonts w:ascii="Arial" w:hAnsi="Arial" w:cs="Arial"/>
        </w:rPr>
      </w:pPr>
      <w:ins w:id="42" w:author="ALFONSO ABRAHAM GONZALEZ RIVAS" w:date="2023-04-13T17:37:00Z">
        <w:r>
          <w:rPr>
            <w:rFonts w:ascii="Arial" w:hAnsi="Arial" w:cs="Arial"/>
          </w:rPr>
          <w:t xml:space="preserve">Responsable de garantizar la disponibilidad a la información e integración de la toma de </w:t>
        </w:r>
      </w:ins>
      <w:ins w:id="43" w:author="ALFONSO ABRAHAM GONZALEZ RIVAS" w:date="2023-04-13T17:41:00Z">
        <w:r w:rsidR="003B029C">
          <w:rPr>
            <w:rFonts w:ascii="Arial" w:hAnsi="Arial" w:cs="Arial"/>
          </w:rPr>
          <w:t>decisiones</w:t>
        </w:r>
      </w:ins>
      <w:ins w:id="44" w:author="ALFONSO ABRAHAM GONZALEZ RIVAS" w:date="2023-04-13T17:37:00Z">
        <w:r>
          <w:rPr>
            <w:rFonts w:ascii="Arial" w:hAnsi="Arial" w:cs="Arial"/>
          </w:rPr>
          <w:t xml:space="preserve"> dentro del Sistema integrado de gestión de Interchile.</w:t>
        </w:r>
      </w:ins>
    </w:p>
    <w:p w14:paraId="4AB59551" w14:textId="51A8365F" w:rsidR="002D2FA0" w:rsidRDefault="002D2FA0" w:rsidP="002D2FA0">
      <w:pPr>
        <w:pStyle w:val="Prrafodelista"/>
        <w:ind w:left="0"/>
        <w:jc w:val="both"/>
        <w:rPr>
          <w:ins w:id="45" w:author="ALFONSO ABRAHAM GONZALEZ RIVAS" w:date="2023-04-13T17:34:00Z"/>
          <w:rFonts w:ascii="Arial" w:hAnsi="Arial" w:cs="Arial"/>
        </w:rPr>
      </w:pPr>
    </w:p>
    <w:p w14:paraId="0AEEDDC1" w14:textId="0ED00A84" w:rsidR="002D2FA0" w:rsidRPr="000130BD" w:rsidRDefault="002D2FA0" w:rsidP="002D2FA0">
      <w:pPr>
        <w:pStyle w:val="Textoindependiente"/>
        <w:ind w:left="284"/>
        <w:rPr>
          <w:ins w:id="46" w:author="ALFONSO ABRAHAM GONZALEZ RIVAS" w:date="2023-04-13T17:36:00Z"/>
          <w:rFonts w:cs="Arial"/>
          <w:bCs/>
        </w:rPr>
      </w:pPr>
      <w:ins w:id="47" w:author="ALFONSO ABRAHAM GONZALEZ RIVAS" w:date="2023-04-13T17:36:00Z">
        <w:r>
          <w:rPr>
            <w:rFonts w:cs="Arial"/>
            <w:bCs/>
          </w:rPr>
          <w:t>Comité de Gerencia</w:t>
        </w:r>
      </w:ins>
    </w:p>
    <w:p w14:paraId="08BDDC28" w14:textId="55B01F5C" w:rsidR="002D2FA0" w:rsidRDefault="002D2FA0" w:rsidP="002D2FA0">
      <w:pPr>
        <w:pStyle w:val="Prrafodelista"/>
        <w:widowControl/>
        <w:numPr>
          <w:ilvl w:val="0"/>
          <w:numId w:val="17"/>
        </w:numPr>
        <w:autoSpaceDE/>
        <w:autoSpaceDN/>
        <w:ind w:left="720"/>
        <w:jc w:val="both"/>
        <w:rPr>
          <w:ins w:id="48" w:author="ALFONSO ABRAHAM GONZALEZ RIVAS" w:date="2023-04-13T17:36:00Z"/>
          <w:rFonts w:ascii="Arial" w:hAnsi="Arial" w:cs="Arial"/>
        </w:rPr>
      </w:pPr>
      <w:ins w:id="49" w:author="ALFONSO ABRAHAM GONZALEZ RIVAS" w:date="2023-04-13T17:36:00Z">
        <w:r>
          <w:rPr>
            <w:rFonts w:ascii="Arial" w:hAnsi="Arial" w:cs="Arial"/>
          </w:rPr>
          <w:t>Garantizar la correcta aplicación d</w:t>
        </w:r>
      </w:ins>
      <w:ins w:id="50" w:author="ALFONSO ABRAHAM GONZALEZ RIVAS" w:date="2023-04-13T17:37:00Z">
        <w:r>
          <w:rPr>
            <w:rFonts w:ascii="Arial" w:hAnsi="Arial" w:cs="Arial"/>
          </w:rPr>
          <w:t xml:space="preserve">el manual de toma de decisiones </w:t>
        </w:r>
      </w:ins>
    </w:p>
    <w:p w14:paraId="2D4D156D" w14:textId="77777777" w:rsidR="002D2FA0" w:rsidRDefault="002D2FA0" w:rsidP="002D2FA0">
      <w:pPr>
        <w:pStyle w:val="Prrafodelista"/>
        <w:ind w:left="0"/>
        <w:jc w:val="both"/>
        <w:rPr>
          <w:ins w:id="51" w:author="ALFONSO ABRAHAM GONZALEZ RIVAS" w:date="2023-04-13T17:33:00Z"/>
          <w:rFonts w:ascii="Arial" w:hAnsi="Arial" w:cs="Arial"/>
        </w:rPr>
      </w:pPr>
    </w:p>
    <w:p w14:paraId="332E2097" w14:textId="77777777" w:rsidR="002D2FA0" w:rsidRPr="000130BD" w:rsidRDefault="002D2FA0" w:rsidP="002D2FA0">
      <w:pPr>
        <w:pStyle w:val="Textoindependiente"/>
        <w:ind w:left="284"/>
        <w:rPr>
          <w:ins w:id="52" w:author="ALFONSO ABRAHAM GONZALEZ RIVAS" w:date="2023-04-13T17:33:00Z"/>
          <w:rFonts w:cs="Arial"/>
          <w:bCs/>
        </w:rPr>
      </w:pPr>
      <w:ins w:id="53" w:author="ALFONSO ABRAHAM GONZALEZ RIVAS" w:date="2023-04-13T17:33:00Z">
        <w:r>
          <w:rPr>
            <w:rFonts w:cs="Arial"/>
            <w:bCs/>
          </w:rPr>
          <w:t>Comité de Gestión de Activos</w:t>
        </w:r>
      </w:ins>
    </w:p>
    <w:p w14:paraId="0BA5045F" w14:textId="0DAC7504" w:rsidR="002D2FA0" w:rsidRDefault="002D2FA0" w:rsidP="002D2FA0">
      <w:pPr>
        <w:pStyle w:val="Prrafodelista"/>
        <w:widowControl/>
        <w:numPr>
          <w:ilvl w:val="0"/>
          <w:numId w:val="17"/>
        </w:numPr>
        <w:autoSpaceDE/>
        <w:autoSpaceDN/>
        <w:ind w:left="720"/>
        <w:jc w:val="both"/>
        <w:rPr>
          <w:ins w:id="54" w:author="ALFONSO ABRAHAM GONZALEZ RIVAS" w:date="2023-04-13T17:33:00Z"/>
          <w:rFonts w:ascii="Arial" w:hAnsi="Arial" w:cs="Arial"/>
        </w:rPr>
      </w:pPr>
      <w:ins w:id="55" w:author="ALFONSO ABRAHAM GONZALEZ RIVAS" w:date="2023-04-13T17:33:00Z">
        <w:r>
          <w:rPr>
            <w:rFonts w:ascii="Arial" w:hAnsi="Arial" w:cs="Arial"/>
          </w:rPr>
          <w:t xml:space="preserve">Rendir cuentas respecto a la </w:t>
        </w:r>
      </w:ins>
      <w:ins w:id="56" w:author="ALFONSO ABRAHAM GONZALEZ RIVAS" w:date="2023-04-13T17:35:00Z">
        <w:r>
          <w:rPr>
            <w:rFonts w:ascii="Arial" w:hAnsi="Arial" w:cs="Arial"/>
          </w:rPr>
          <w:t>lealtad en la aplicación del manual de toma de decisiones</w:t>
        </w:r>
      </w:ins>
    </w:p>
    <w:p w14:paraId="46A7DF06" w14:textId="77777777" w:rsidR="002D2FA0" w:rsidRPr="005D3CED" w:rsidRDefault="002D2FA0" w:rsidP="002D2FA0">
      <w:pPr>
        <w:pStyle w:val="Prrafodelista"/>
        <w:ind w:left="720"/>
        <w:jc w:val="both"/>
        <w:rPr>
          <w:ins w:id="57" w:author="ALFONSO ABRAHAM GONZALEZ RIVAS" w:date="2023-04-13T17:33:00Z"/>
          <w:rFonts w:ascii="Arial" w:hAnsi="Arial" w:cs="Arial"/>
        </w:rPr>
      </w:pPr>
    </w:p>
    <w:p w14:paraId="3123C950" w14:textId="77777777" w:rsidR="002D2FA0" w:rsidRDefault="002D2FA0" w:rsidP="002D2FA0">
      <w:pPr>
        <w:pStyle w:val="Textoindependiente"/>
        <w:ind w:left="284"/>
        <w:rPr>
          <w:ins w:id="58" w:author="ALFONSO ABRAHAM GONZALEZ RIVAS" w:date="2023-04-13T17:33:00Z"/>
          <w:rFonts w:cs="Arial"/>
          <w:bCs/>
        </w:rPr>
      </w:pPr>
      <w:ins w:id="59" w:author="ALFONSO ABRAHAM GONZALEZ RIVAS" w:date="2023-04-13T17:33:00Z">
        <w:r w:rsidRPr="005D3CED">
          <w:rPr>
            <w:rFonts w:cs="Arial"/>
            <w:bCs/>
          </w:rPr>
          <w:t>Colaboradores</w:t>
        </w:r>
      </w:ins>
    </w:p>
    <w:p w14:paraId="44EEDDA0" w14:textId="77777777" w:rsidR="002D2FA0" w:rsidRDefault="002D2FA0" w:rsidP="002D2FA0">
      <w:pPr>
        <w:pStyle w:val="Prrafodelista"/>
        <w:widowControl/>
        <w:numPr>
          <w:ilvl w:val="0"/>
          <w:numId w:val="17"/>
        </w:numPr>
        <w:autoSpaceDE/>
        <w:autoSpaceDN/>
        <w:ind w:left="720"/>
        <w:jc w:val="both"/>
        <w:rPr>
          <w:ins w:id="60" w:author="ALFONSO ABRAHAM GONZALEZ RIVAS" w:date="2023-04-13T17:33:00Z"/>
          <w:rFonts w:ascii="Arial" w:hAnsi="Arial" w:cs="Arial"/>
        </w:rPr>
      </w:pPr>
      <w:ins w:id="61" w:author="ALFONSO ABRAHAM GONZALEZ RIVAS" w:date="2023-04-13T17:33:00Z">
        <w:r w:rsidRPr="005D3CED">
          <w:rPr>
            <w:rFonts w:ascii="Arial" w:hAnsi="Arial" w:cs="Arial"/>
          </w:rPr>
          <w:t xml:space="preserve">Verificar que la documentación impresa sea siempre la versión vigente en el </w:t>
        </w:r>
        <w:r>
          <w:rPr>
            <w:rFonts w:ascii="Arial" w:hAnsi="Arial" w:cs="Arial"/>
          </w:rPr>
          <w:t>SIG.</w:t>
        </w:r>
      </w:ins>
    </w:p>
    <w:p w14:paraId="70D47DBB" w14:textId="77777777" w:rsidR="00F90AED" w:rsidRDefault="002D2FA0" w:rsidP="00F90AED">
      <w:pPr>
        <w:pStyle w:val="Prrafodelista"/>
        <w:widowControl/>
        <w:numPr>
          <w:ilvl w:val="0"/>
          <w:numId w:val="17"/>
        </w:numPr>
        <w:autoSpaceDE/>
        <w:autoSpaceDN/>
        <w:ind w:left="720"/>
        <w:jc w:val="both"/>
        <w:rPr>
          <w:rFonts w:ascii="Arial" w:hAnsi="Arial" w:cs="Arial"/>
        </w:rPr>
      </w:pPr>
      <w:ins w:id="62" w:author="ALFONSO ABRAHAM GONZALEZ RIVAS" w:date="2023-04-13T17:33:00Z">
        <w:r>
          <w:rPr>
            <w:rFonts w:ascii="Arial" w:hAnsi="Arial" w:cs="Arial"/>
          </w:rPr>
          <w:t>Creación de procedimientos según corresponda con la validación del dueño de proceso respectivo y la aprobación del líder del área.</w:t>
        </w:r>
      </w:ins>
      <w:bookmarkStart w:id="63" w:name="_Toc132368314"/>
    </w:p>
    <w:p w14:paraId="32B68DF2" w14:textId="77777777" w:rsidR="00F90AED" w:rsidRDefault="00F90AED" w:rsidP="00F90AED">
      <w:pPr>
        <w:widowControl/>
        <w:autoSpaceDE/>
        <w:autoSpaceDN/>
        <w:jc w:val="both"/>
        <w:rPr>
          <w:rFonts w:ascii="Arial" w:hAnsi="Arial" w:cs="Arial"/>
          <w:b/>
          <w:bCs/>
          <w:sz w:val="20"/>
          <w:szCs w:val="20"/>
        </w:rPr>
      </w:pPr>
    </w:p>
    <w:p w14:paraId="049AB9D5" w14:textId="5D1CBE1F" w:rsidR="002D2FA0" w:rsidRPr="00F90AED" w:rsidRDefault="002D2FA0" w:rsidP="00F90AED">
      <w:pPr>
        <w:pStyle w:val="Ttulo1"/>
        <w:numPr>
          <w:ilvl w:val="0"/>
          <w:numId w:val="22"/>
        </w:numPr>
        <w:rPr>
          <w:rFonts w:ascii="Arial" w:hAnsi="Arial" w:cs="Arial"/>
          <w:b w:val="0"/>
          <w:bCs w:val="0"/>
          <w:rPrChange w:id="64" w:author="ALFONSO ABRAHAM GONZALEZ RIVAS" w:date="2023-04-13T18:24:00Z">
            <w:rPr>
              <w:rFonts w:ascii="Arial" w:hAnsi="Arial" w:cs="Arial"/>
              <w:sz w:val="20"/>
              <w:szCs w:val="20"/>
            </w:rPr>
          </w:rPrChange>
        </w:rPr>
      </w:pPr>
      <w:commentRangeStart w:id="65"/>
      <w:r w:rsidRPr="00F90AED">
        <w:rPr>
          <w:rFonts w:ascii="Arial" w:hAnsi="Arial" w:cs="Arial"/>
          <w:sz w:val="20"/>
          <w:szCs w:val="20"/>
        </w:rPr>
        <w:t>DEFINICIONES</w:t>
      </w:r>
      <w:bookmarkEnd w:id="63"/>
      <w:r w:rsidRPr="00F90AED">
        <w:rPr>
          <w:rFonts w:ascii="Arial" w:hAnsi="Arial" w:cs="Arial"/>
          <w:sz w:val="20"/>
          <w:szCs w:val="20"/>
        </w:rPr>
        <w:t xml:space="preserve"> </w:t>
      </w:r>
    </w:p>
    <w:p w14:paraId="7BFC50CE" w14:textId="19B4E261" w:rsidR="002D2FA0" w:rsidRDefault="002D2FA0" w:rsidP="002D2FA0">
      <w:pPr>
        <w:pStyle w:val="Textoindependiente"/>
        <w:spacing w:before="8"/>
        <w:jc w:val="both"/>
        <w:rPr>
          <w:rFonts w:ascii="Arial" w:hAnsi="Arial" w:cs="Arial"/>
          <w:sz w:val="20"/>
          <w:szCs w:val="20"/>
        </w:rPr>
      </w:pPr>
    </w:p>
    <w:p w14:paraId="4B5D5A4F" w14:textId="400A32AF" w:rsidR="002D2FA0" w:rsidRDefault="002D2FA0" w:rsidP="002D2FA0">
      <w:pPr>
        <w:pStyle w:val="Textoindependiente"/>
        <w:spacing w:before="8"/>
        <w:jc w:val="both"/>
        <w:rPr>
          <w:ins w:id="66" w:author="ALFONSO ABRAHAM GONZALEZ RIVAS" w:date="2023-04-13T17:38:00Z"/>
          <w:rFonts w:ascii="Arial" w:hAnsi="Arial" w:cs="Arial"/>
          <w:sz w:val="20"/>
          <w:szCs w:val="20"/>
        </w:rPr>
      </w:pPr>
    </w:p>
    <w:p w14:paraId="7A8066EF" w14:textId="38EBACA5" w:rsidR="002D2FA0" w:rsidRPr="002D2FA0" w:rsidRDefault="002D2FA0" w:rsidP="002D2FA0">
      <w:pPr>
        <w:widowControl/>
        <w:numPr>
          <w:ilvl w:val="0"/>
          <w:numId w:val="18"/>
        </w:numPr>
        <w:adjustRightInd w:val="0"/>
        <w:jc w:val="both"/>
        <w:rPr>
          <w:ins w:id="67" w:author="ALFONSO ABRAHAM GONZALEZ RIVAS" w:date="2023-04-13T17:38:00Z"/>
          <w:rFonts w:ascii="Arial" w:hAnsi="Arial" w:cs="Arial"/>
          <w:b/>
          <w:bCs/>
          <w:rPrChange w:id="68" w:author="ALFONSO ABRAHAM GONZALEZ RIVAS" w:date="2023-04-13T17:38:00Z">
            <w:rPr>
              <w:ins w:id="69" w:author="ALFONSO ABRAHAM GONZALEZ RIVAS" w:date="2023-04-13T17:38:00Z"/>
              <w:rFonts w:ascii="Arial" w:hAnsi="Arial" w:cs="Arial"/>
            </w:rPr>
          </w:rPrChange>
        </w:rPr>
      </w:pPr>
      <w:ins w:id="70" w:author="ALFONSO ABRAHAM GONZALEZ RIVAS" w:date="2023-04-13T17:38:00Z">
        <w:r>
          <w:rPr>
            <w:rFonts w:ascii="Arial" w:hAnsi="Arial" w:cs="Arial"/>
            <w:b/>
            <w:bCs/>
          </w:rPr>
          <w:t>Manual</w:t>
        </w:r>
        <w:r w:rsidRPr="005D3CED">
          <w:rPr>
            <w:rFonts w:ascii="Arial" w:hAnsi="Arial" w:cs="Arial"/>
            <w:b/>
            <w:bCs/>
          </w:rPr>
          <w:t xml:space="preserve"> (</w:t>
        </w:r>
        <w:r>
          <w:rPr>
            <w:rFonts w:ascii="Arial" w:hAnsi="Arial" w:cs="Arial"/>
            <w:b/>
            <w:bCs/>
          </w:rPr>
          <w:t>M</w:t>
        </w:r>
        <w:r w:rsidRPr="005D3CED">
          <w:rPr>
            <w:rFonts w:ascii="Arial" w:hAnsi="Arial" w:cs="Arial"/>
            <w:b/>
            <w:bCs/>
          </w:rPr>
          <w:t>)</w:t>
        </w:r>
        <w:r>
          <w:rPr>
            <w:rFonts w:ascii="Arial" w:hAnsi="Arial" w:cs="Arial"/>
            <w:b/>
            <w:bCs/>
          </w:rPr>
          <w:t>:</w:t>
        </w:r>
        <w:r>
          <w:rPr>
            <w:rFonts w:ascii="Arial" w:hAnsi="Arial" w:cs="Arial"/>
          </w:rPr>
          <w:t xml:space="preserve"> documento que describe la forma detallada y estructura de desarrollar uno o varios elementos del sistema integrado de gestión y su respectivo marco de actuación</w:t>
        </w:r>
        <w:del w:id="71" w:author="ALFONSO GONZÁLEZ" w:date="2022-03-17T15:28:00Z">
          <w:r w:rsidDel="006F72E7">
            <w:rPr>
              <w:rFonts w:ascii="Arial" w:hAnsi="Arial" w:cs="Arial"/>
            </w:rPr>
            <w:delText>.</w:delText>
          </w:r>
        </w:del>
      </w:ins>
    </w:p>
    <w:p w14:paraId="444B08E3" w14:textId="07712006" w:rsidR="002D2FA0" w:rsidRDefault="002D2FA0" w:rsidP="002D2FA0">
      <w:pPr>
        <w:widowControl/>
        <w:numPr>
          <w:ilvl w:val="0"/>
          <w:numId w:val="18"/>
        </w:numPr>
        <w:adjustRightInd w:val="0"/>
        <w:jc w:val="both"/>
        <w:rPr>
          <w:ins w:id="72" w:author="ALFONSO ABRAHAM GONZALEZ RIVAS" w:date="2023-04-13T17:38:00Z"/>
          <w:rFonts w:ascii="Arial" w:hAnsi="Arial" w:cs="Arial"/>
          <w:b/>
          <w:bCs/>
        </w:rPr>
      </w:pPr>
      <w:ins w:id="73" w:author="ALFONSO ABRAHAM GONZALEZ RIVAS" w:date="2023-04-13T17:38:00Z">
        <w:r>
          <w:rPr>
            <w:rFonts w:ascii="Arial" w:hAnsi="Arial" w:cs="Arial"/>
            <w:b/>
            <w:bCs/>
          </w:rPr>
          <w:t>SALVO:</w:t>
        </w:r>
      </w:ins>
    </w:p>
    <w:p w14:paraId="19E64D37" w14:textId="4025AC55" w:rsidR="002D2FA0" w:rsidRDefault="002D2FA0" w:rsidP="002D2FA0">
      <w:pPr>
        <w:widowControl/>
        <w:numPr>
          <w:ilvl w:val="0"/>
          <w:numId w:val="18"/>
        </w:numPr>
        <w:adjustRightInd w:val="0"/>
        <w:jc w:val="both"/>
        <w:rPr>
          <w:ins w:id="74" w:author="ALFONSO ABRAHAM GONZALEZ RIVAS" w:date="2023-04-13T17:38:00Z"/>
          <w:rFonts w:ascii="Arial" w:hAnsi="Arial" w:cs="Arial"/>
          <w:b/>
          <w:bCs/>
        </w:rPr>
      </w:pPr>
      <w:ins w:id="75" w:author="ALFONSO ABRAHAM GONZALEZ RIVAS" w:date="2023-04-13T17:38:00Z">
        <w:r>
          <w:rPr>
            <w:rFonts w:ascii="Arial" w:hAnsi="Arial" w:cs="Arial"/>
            <w:b/>
            <w:bCs/>
          </w:rPr>
          <w:t>TOTEX:</w:t>
        </w:r>
      </w:ins>
    </w:p>
    <w:p w14:paraId="005120CF" w14:textId="616EB764" w:rsidR="002D2FA0" w:rsidRPr="00CD59D5" w:rsidRDefault="003B029C" w:rsidP="002D2FA0">
      <w:pPr>
        <w:widowControl/>
        <w:numPr>
          <w:ilvl w:val="0"/>
          <w:numId w:val="18"/>
        </w:numPr>
        <w:adjustRightInd w:val="0"/>
        <w:jc w:val="both"/>
        <w:rPr>
          <w:ins w:id="76" w:author="ALFONSO ABRAHAM GONZALEZ RIVAS" w:date="2023-04-13T17:38:00Z"/>
          <w:rFonts w:ascii="Arial" w:hAnsi="Arial" w:cs="Arial"/>
          <w:b/>
          <w:bCs/>
        </w:rPr>
      </w:pPr>
      <w:ins w:id="77" w:author="ALFONSO ABRAHAM GONZALEZ RIVAS" w:date="2023-04-13T17:39:00Z">
        <w:r>
          <w:rPr>
            <w:rFonts w:ascii="Arial" w:hAnsi="Arial" w:cs="Arial"/>
            <w:b/>
            <w:bCs/>
          </w:rPr>
          <w:t>VALOR:</w:t>
        </w:r>
        <w:commentRangeEnd w:id="65"/>
        <w:r>
          <w:rPr>
            <w:rStyle w:val="Refdecomentario"/>
          </w:rPr>
          <w:commentReference w:id="65"/>
        </w:r>
      </w:ins>
    </w:p>
    <w:p w14:paraId="62473266" w14:textId="77777777" w:rsidR="002D2FA0" w:rsidDel="003B029C" w:rsidRDefault="002D2FA0" w:rsidP="002D2FA0">
      <w:pPr>
        <w:pStyle w:val="Textoindependiente"/>
        <w:spacing w:before="8"/>
        <w:jc w:val="both"/>
        <w:rPr>
          <w:del w:id="78" w:author="ALFONSO ABRAHAM GONZALEZ RIVAS" w:date="2023-04-13T17:41:00Z"/>
          <w:rFonts w:ascii="Arial" w:hAnsi="Arial" w:cs="Arial"/>
          <w:sz w:val="20"/>
          <w:szCs w:val="20"/>
        </w:rPr>
      </w:pPr>
    </w:p>
    <w:p w14:paraId="71C03277" w14:textId="77777777" w:rsidR="00F32D61" w:rsidRPr="003057D6" w:rsidRDefault="00F32D61" w:rsidP="00F32D61">
      <w:pPr>
        <w:pStyle w:val="Textoindependiente"/>
        <w:spacing w:before="8"/>
        <w:rPr>
          <w:rFonts w:ascii="Arial" w:hAnsi="Arial" w:cs="Arial"/>
          <w:sz w:val="20"/>
          <w:szCs w:val="20"/>
        </w:rPr>
      </w:pPr>
    </w:p>
    <w:p w14:paraId="242ED7AD" w14:textId="77777777" w:rsidR="00A36F9C" w:rsidRPr="003057D6" w:rsidRDefault="00A36F9C">
      <w:pPr>
        <w:pStyle w:val="Textoindependiente"/>
        <w:spacing w:before="8"/>
        <w:rPr>
          <w:rFonts w:ascii="Arial" w:hAnsi="Arial" w:cs="Arial"/>
          <w:sz w:val="20"/>
          <w:szCs w:val="20"/>
        </w:rPr>
      </w:pPr>
    </w:p>
    <w:p w14:paraId="3414DF5D" w14:textId="11E016CC" w:rsidR="00A36F9C" w:rsidRPr="003057D6" w:rsidRDefault="00C50D09" w:rsidP="00F90AED">
      <w:pPr>
        <w:pStyle w:val="Ttulo1"/>
        <w:numPr>
          <w:ilvl w:val="0"/>
          <w:numId w:val="22"/>
        </w:numPr>
        <w:tabs>
          <w:tab w:val="left" w:pos="849"/>
          <w:tab w:val="left" w:pos="850"/>
        </w:tabs>
        <w:spacing w:before="1"/>
        <w:rPr>
          <w:rFonts w:ascii="Arial" w:hAnsi="Arial" w:cs="Arial"/>
          <w:sz w:val="20"/>
          <w:szCs w:val="20"/>
        </w:rPr>
      </w:pPr>
      <w:bookmarkStart w:id="79" w:name="_Toc131166538"/>
      <w:bookmarkStart w:id="80" w:name="_Toc132368315"/>
      <w:r w:rsidRPr="003057D6">
        <w:rPr>
          <w:rFonts w:ascii="Arial" w:hAnsi="Arial" w:cs="Arial"/>
          <w:sz w:val="20"/>
          <w:szCs w:val="20"/>
        </w:rPr>
        <w:t>DESCRIPCIÓN</w:t>
      </w:r>
      <w:bookmarkEnd w:id="79"/>
      <w:ins w:id="81" w:author="ALFONSO ABRAHAM GONZALEZ RIVAS" w:date="2023-04-13T17:32:00Z">
        <w:r w:rsidR="002D2FA0">
          <w:rPr>
            <w:rFonts w:ascii="Arial" w:hAnsi="Arial" w:cs="Arial"/>
            <w:sz w:val="20"/>
            <w:szCs w:val="20"/>
          </w:rPr>
          <w:t xml:space="preserve"> DEL PROCESO</w:t>
        </w:r>
      </w:ins>
      <w:bookmarkEnd w:id="80"/>
    </w:p>
    <w:p w14:paraId="22D0BDAA" w14:textId="77777777" w:rsidR="00C17A21" w:rsidRDefault="00C17A21">
      <w:pPr>
        <w:pStyle w:val="Textoindependiente"/>
        <w:spacing w:before="21"/>
        <w:ind w:left="142" w:right="494"/>
        <w:jc w:val="both"/>
        <w:rPr>
          <w:rFonts w:ascii="Arial" w:hAnsi="Arial" w:cs="Arial"/>
          <w:sz w:val="20"/>
          <w:szCs w:val="20"/>
        </w:rPr>
      </w:pPr>
    </w:p>
    <w:p w14:paraId="1CA1DD74" w14:textId="2E8FAB6F" w:rsidR="00C750D9" w:rsidRDefault="00702E4A" w:rsidP="00702E4A">
      <w:pPr>
        <w:pStyle w:val="Textoindependiente"/>
        <w:spacing w:before="3"/>
        <w:jc w:val="both"/>
        <w:rPr>
          <w:rFonts w:ascii="Arial" w:hAnsi="Arial" w:cs="Arial"/>
          <w:sz w:val="20"/>
          <w:szCs w:val="20"/>
        </w:rPr>
      </w:pPr>
      <w:r w:rsidRPr="00702E4A">
        <w:rPr>
          <w:rFonts w:ascii="Arial" w:hAnsi="Arial" w:cs="Arial"/>
          <w:sz w:val="20"/>
          <w:szCs w:val="20"/>
        </w:rPr>
        <w:lastRenderedPageBreak/>
        <w:t>Est</w:t>
      </w:r>
      <w:r w:rsidR="002B0296">
        <w:rPr>
          <w:rFonts w:ascii="Arial" w:hAnsi="Arial" w:cs="Arial"/>
          <w:sz w:val="20"/>
          <w:szCs w:val="20"/>
        </w:rPr>
        <w:t xml:space="preserve">a guía </w:t>
      </w:r>
      <w:r w:rsidRPr="00702E4A">
        <w:rPr>
          <w:rFonts w:ascii="Arial" w:hAnsi="Arial" w:cs="Arial"/>
          <w:sz w:val="20"/>
          <w:szCs w:val="20"/>
        </w:rPr>
        <w:t>proporciona un marco de referencia para la toma de decisiones en la organización. Su objetivo es establecer directrices claras y homogéneas, apoyadas en responsabilidades definidas, métodos rigurosos y criterios preestablecidos. De esta manera, se busca mejorar la calidad de las decisiones y asegurar su coherencia con los objetivos y valores de la organización.</w:t>
      </w:r>
    </w:p>
    <w:p w14:paraId="58B09AB6" w14:textId="77777777" w:rsidR="00271669" w:rsidRDefault="00271669" w:rsidP="00702E4A">
      <w:pPr>
        <w:pStyle w:val="Textoindependiente"/>
        <w:spacing w:before="3"/>
        <w:jc w:val="both"/>
        <w:rPr>
          <w:rFonts w:ascii="Arial" w:hAnsi="Arial" w:cs="Arial"/>
          <w:sz w:val="20"/>
          <w:szCs w:val="20"/>
        </w:rPr>
      </w:pPr>
    </w:p>
    <w:p w14:paraId="08B96DC1" w14:textId="490A0C85" w:rsidR="00A36F9C" w:rsidRPr="00935C1B" w:rsidRDefault="00C50D09" w:rsidP="00F90AED">
      <w:pPr>
        <w:pStyle w:val="Ttulo2"/>
        <w:numPr>
          <w:ilvl w:val="1"/>
          <w:numId w:val="22"/>
        </w:numPr>
        <w:rPr>
          <w:rFonts w:ascii="Arial" w:hAnsi="Arial" w:cs="Arial"/>
          <w:b/>
          <w:bCs/>
          <w:color w:val="auto"/>
          <w:sz w:val="20"/>
          <w:szCs w:val="20"/>
        </w:rPr>
      </w:pPr>
      <w:bookmarkStart w:id="82" w:name="_Toc131166539"/>
      <w:del w:id="83" w:author="ALFONSO ABRAHAM GONZALEZ RIVAS" w:date="2023-04-13T17:32:00Z">
        <w:r w:rsidRPr="00935C1B" w:rsidDel="002D2FA0">
          <w:rPr>
            <w:rFonts w:ascii="Arial" w:hAnsi="Arial" w:cs="Arial"/>
            <w:b/>
            <w:bCs/>
            <w:color w:val="auto"/>
            <w:sz w:val="20"/>
            <w:szCs w:val="20"/>
          </w:rPr>
          <w:delText>RESPONSABILIDADES</w:delText>
        </w:r>
      </w:del>
      <w:bookmarkStart w:id="84" w:name="_Toc132368316"/>
      <w:bookmarkEnd w:id="82"/>
      <w:ins w:id="85" w:author="ALFONSO ABRAHAM GONZALEZ RIVAS" w:date="2023-04-13T17:32:00Z">
        <w:r w:rsidR="002D2FA0">
          <w:rPr>
            <w:rFonts w:ascii="Arial" w:hAnsi="Arial" w:cs="Arial"/>
            <w:b/>
            <w:bCs/>
            <w:color w:val="auto"/>
            <w:sz w:val="20"/>
            <w:szCs w:val="20"/>
          </w:rPr>
          <w:t>LIDERAZGO</w:t>
        </w:r>
      </w:ins>
      <w:bookmarkEnd w:id="84"/>
    </w:p>
    <w:p w14:paraId="7BF1E16F" w14:textId="77777777" w:rsidR="006109C1" w:rsidRDefault="006109C1">
      <w:pPr>
        <w:pStyle w:val="Textoindependiente"/>
        <w:spacing w:before="22"/>
        <w:ind w:left="142" w:right="495"/>
        <w:jc w:val="both"/>
        <w:rPr>
          <w:rFonts w:ascii="Arial" w:hAnsi="Arial" w:cs="Arial"/>
          <w:sz w:val="20"/>
          <w:szCs w:val="20"/>
        </w:rPr>
      </w:pPr>
    </w:p>
    <w:p w14:paraId="08D617DF" w14:textId="595CB763" w:rsidR="00890CF3" w:rsidRDefault="003B029C">
      <w:pPr>
        <w:pStyle w:val="Textoindependiente"/>
        <w:spacing w:before="22"/>
        <w:ind w:left="142" w:right="495"/>
        <w:jc w:val="both"/>
        <w:rPr>
          <w:rFonts w:ascii="Arial" w:hAnsi="Arial" w:cs="Arial"/>
          <w:sz w:val="20"/>
          <w:szCs w:val="20"/>
        </w:rPr>
      </w:pPr>
      <w:commentRangeStart w:id="86"/>
      <w:commentRangeEnd w:id="86"/>
      <w:r>
        <w:rPr>
          <w:rStyle w:val="Refdecomentario"/>
        </w:rPr>
        <w:commentReference w:id="86"/>
      </w:r>
      <w:r w:rsidR="00C50D09" w:rsidRPr="003057D6">
        <w:rPr>
          <w:rFonts w:ascii="Arial" w:hAnsi="Arial" w:cs="Arial"/>
          <w:sz w:val="20"/>
          <w:szCs w:val="20"/>
        </w:rPr>
        <w:t>La</w:t>
      </w:r>
      <w:r w:rsidR="00C50D09" w:rsidRPr="003057D6">
        <w:rPr>
          <w:rFonts w:ascii="Arial" w:hAnsi="Arial" w:cs="Arial"/>
          <w:spacing w:val="1"/>
          <w:sz w:val="20"/>
          <w:szCs w:val="20"/>
        </w:rPr>
        <w:t xml:space="preserve"> </w:t>
      </w:r>
      <w:r w:rsidR="00C50D09" w:rsidRPr="003057D6">
        <w:rPr>
          <w:rFonts w:ascii="Arial" w:hAnsi="Arial" w:cs="Arial"/>
          <w:sz w:val="20"/>
          <w:szCs w:val="20"/>
        </w:rPr>
        <w:t>definición</w:t>
      </w:r>
      <w:r w:rsidR="00C50D09" w:rsidRPr="003057D6">
        <w:rPr>
          <w:rFonts w:ascii="Arial" w:hAnsi="Arial" w:cs="Arial"/>
          <w:spacing w:val="1"/>
          <w:sz w:val="20"/>
          <w:szCs w:val="20"/>
        </w:rPr>
        <w:t xml:space="preserve"> </w:t>
      </w:r>
      <w:r w:rsidR="00C50D09" w:rsidRPr="003057D6">
        <w:rPr>
          <w:rFonts w:ascii="Arial" w:hAnsi="Arial" w:cs="Arial"/>
          <w:sz w:val="20"/>
          <w:szCs w:val="20"/>
        </w:rPr>
        <w:t>de</w:t>
      </w:r>
      <w:r w:rsidR="00C50D09" w:rsidRPr="003057D6">
        <w:rPr>
          <w:rFonts w:ascii="Arial" w:hAnsi="Arial" w:cs="Arial"/>
          <w:spacing w:val="1"/>
          <w:sz w:val="20"/>
          <w:szCs w:val="20"/>
        </w:rPr>
        <w:t xml:space="preserve"> </w:t>
      </w:r>
      <w:del w:id="87" w:author="ALFONSO ABRAHAM GONZALEZ RIVAS" w:date="2023-04-13T17:32:00Z">
        <w:r w:rsidR="00C50D09" w:rsidRPr="003057D6" w:rsidDel="002D2FA0">
          <w:rPr>
            <w:rFonts w:ascii="Arial" w:hAnsi="Arial" w:cs="Arial"/>
            <w:sz w:val="20"/>
            <w:szCs w:val="20"/>
          </w:rPr>
          <w:delText>responsabilidades</w:delText>
        </w:r>
        <w:r w:rsidR="00C50D09" w:rsidRPr="003057D6" w:rsidDel="002D2FA0">
          <w:rPr>
            <w:rFonts w:ascii="Arial" w:hAnsi="Arial" w:cs="Arial"/>
            <w:spacing w:val="1"/>
            <w:sz w:val="20"/>
            <w:szCs w:val="20"/>
          </w:rPr>
          <w:delText xml:space="preserve"> </w:delText>
        </w:r>
      </w:del>
      <w:ins w:id="88" w:author="ALFONSO ABRAHAM GONZALEZ RIVAS" w:date="2023-04-13T17:32:00Z">
        <w:r w:rsidR="002D2FA0">
          <w:rPr>
            <w:rFonts w:ascii="Arial" w:hAnsi="Arial" w:cs="Arial"/>
            <w:sz w:val="20"/>
            <w:szCs w:val="20"/>
          </w:rPr>
          <w:t>liderazgo</w:t>
        </w:r>
        <w:r w:rsidR="002D2FA0" w:rsidRPr="003057D6">
          <w:rPr>
            <w:rFonts w:ascii="Arial" w:hAnsi="Arial" w:cs="Arial"/>
            <w:spacing w:val="1"/>
            <w:sz w:val="20"/>
            <w:szCs w:val="20"/>
          </w:rPr>
          <w:t xml:space="preserve"> </w:t>
        </w:r>
      </w:ins>
      <w:r w:rsidR="00C50D09" w:rsidRPr="003057D6">
        <w:rPr>
          <w:rFonts w:ascii="Arial" w:hAnsi="Arial" w:cs="Arial"/>
          <w:sz w:val="20"/>
          <w:szCs w:val="20"/>
        </w:rPr>
        <w:t>en</w:t>
      </w:r>
      <w:r w:rsidR="00C50D09" w:rsidRPr="003057D6">
        <w:rPr>
          <w:rFonts w:ascii="Arial" w:hAnsi="Arial" w:cs="Arial"/>
          <w:spacing w:val="1"/>
          <w:sz w:val="20"/>
          <w:szCs w:val="20"/>
        </w:rPr>
        <w:t xml:space="preserve"> </w:t>
      </w:r>
      <w:r w:rsidR="00C50D09" w:rsidRPr="003057D6">
        <w:rPr>
          <w:rFonts w:ascii="Arial" w:hAnsi="Arial" w:cs="Arial"/>
          <w:sz w:val="20"/>
          <w:szCs w:val="20"/>
        </w:rPr>
        <w:t>la</w:t>
      </w:r>
      <w:r w:rsidR="00C50D09" w:rsidRPr="003057D6">
        <w:rPr>
          <w:rFonts w:ascii="Arial" w:hAnsi="Arial" w:cs="Arial"/>
          <w:spacing w:val="1"/>
          <w:sz w:val="20"/>
          <w:szCs w:val="20"/>
        </w:rPr>
        <w:t xml:space="preserve"> </w:t>
      </w:r>
      <w:r w:rsidR="00C50D09" w:rsidRPr="003057D6">
        <w:rPr>
          <w:rFonts w:ascii="Arial" w:hAnsi="Arial" w:cs="Arial"/>
          <w:sz w:val="20"/>
          <w:szCs w:val="20"/>
        </w:rPr>
        <w:t>toma</w:t>
      </w:r>
      <w:r w:rsidR="00C50D09" w:rsidRPr="003057D6">
        <w:rPr>
          <w:rFonts w:ascii="Arial" w:hAnsi="Arial" w:cs="Arial"/>
          <w:spacing w:val="1"/>
          <w:sz w:val="20"/>
          <w:szCs w:val="20"/>
        </w:rPr>
        <w:t xml:space="preserve"> </w:t>
      </w:r>
      <w:r w:rsidR="00C50D09" w:rsidRPr="003057D6">
        <w:rPr>
          <w:rFonts w:ascii="Arial" w:hAnsi="Arial" w:cs="Arial"/>
          <w:sz w:val="20"/>
          <w:szCs w:val="20"/>
        </w:rPr>
        <w:t>de</w:t>
      </w:r>
      <w:r w:rsidR="00C50D09" w:rsidRPr="003057D6">
        <w:rPr>
          <w:rFonts w:ascii="Arial" w:hAnsi="Arial" w:cs="Arial"/>
          <w:spacing w:val="1"/>
          <w:sz w:val="20"/>
          <w:szCs w:val="20"/>
        </w:rPr>
        <w:t xml:space="preserve"> </w:t>
      </w:r>
      <w:r w:rsidR="00C50D09" w:rsidRPr="003057D6">
        <w:rPr>
          <w:rFonts w:ascii="Arial" w:hAnsi="Arial" w:cs="Arial"/>
          <w:sz w:val="20"/>
          <w:szCs w:val="20"/>
        </w:rPr>
        <w:t>decisiones</w:t>
      </w:r>
      <w:r w:rsidR="00C50D09" w:rsidRPr="003057D6">
        <w:rPr>
          <w:rFonts w:ascii="Arial" w:hAnsi="Arial" w:cs="Arial"/>
          <w:spacing w:val="1"/>
          <w:sz w:val="20"/>
          <w:szCs w:val="20"/>
        </w:rPr>
        <w:t xml:space="preserve"> </w:t>
      </w:r>
      <w:r w:rsidR="00C50D09" w:rsidRPr="003057D6">
        <w:rPr>
          <w:rFonts w:ascii="Arial" w:hAnsi="Arial" w:cs="Arial"/>
          <w:sz w:val="20"/>
          <w:szCs w:val="20"/>
        </w:rPr>
        <w:t>en</w:t>
      </w:r>
      <w:r w:rsidR="00C50D09" w:rsidRPr="003057D6">
        <w:rPr>
          <w:rFonts w:ascii="Arial" w:hAnsi="Arial" w:cs="Arial"/>
          <w:spacing w:val="1"/>
          <w:sz w:val="20"/>
          <w:szCs w:val="20"/>
        </w:rPr>
        <w:t xml:space="preserve"> </w:t>
      </w:r>
      <w:r w:rsidR="00E41F6F">
        <w:rPr>
          <w:rFonts w:ascii="Arial" w:hAnsi="Arial" w:cs="Arial"/>
          <w:sz w:val="20"/>
          <w:szCs w:val="20"/>
        </w:rPr>
        <w:t>Interchile</w:t>
      </w:r>
      <w:r w:rsidR="00C50D09" w:rsidRPr="003057D6">
        <w:rPr>
          <w:rFonts w:ascii="Arial" w:hAnsi="Arial" w:cs="Arial"/>
          <w:spacing w:val="1"/>
          <w:sz w:val="20"/>
          <w:szCs w:val="20"/>
        </w:rPr>
        <w:t xml:space="preserve"> </w:t>
      </w:r>
      <w:r w:rsidR="00C50D09" w:rsidRPr="003057D6">
        <w:rPr>
          <w:rFonts w:ascii="Arial" w:hAnsi="Arial" w:cs="Arial"/>
          <w:sz w:val="20"/>
          <w:szCs w:val="20"/>
        </w:rPr>
        <w:t>se</w:t>
      </w:r>
      <w:r w:rsidR="00C50D09" w:rsidRPr="003057D6">
        <w:rPr>
          <w:rFonts w:ascii="Arial" w:hAnsi="Arial" w:cs="Arial"/>
          <w:spacing w:val="1"/>
          <w:sz w:val="20"/>
          <w:szCs w:val="20"/>
        </w:rPr>
        <w:t xml:space="preserve"> </w:t>
      </w:r>
      <w:r w:rsidR="00C50D09" w:rsidRPr="003057D6">
        <w:rPr>
          <w:rFonts w:ascii="Arial" w:hAnsi="Arial" w:cs="Arial"/>
          <w:sz w:val="20"/>
          <w:szCs w:val="20"/>
        </w:rPr>
        <w:t>establecen</w:t>
      </w:r>
      <w:r w:rsidR="00C50D09" w:rsidRPr="003057D6">
        <w:rPr>
          <w:rFonts w:ascii="Arial" w:hAnsi="Arial" w:cs="Arial"/>
          <w:spacing w:val="1"/>
          <w:sz w:val="20"/>
          <w:szCs w:val="20"/>
        </w:rPr>
        <w:t xml:space="preserve"> </w:t>
      </w:r>
      <w:r w:rsidR="00C50D09" w:rsidRPr="003057D6">
        <w:rPr>
          <w:rFonts w:ascii="Arial" w:hAnsi="Arial" w:cs="Arial"/>
          <w:sz w:val="20"/>
          <w:szCs w:val="20"/>
        </w:rPr>
        <w:t>considerando las diferentes instancias de</w:t>
      </w:r>
      <w:r w:rsidR="00C50D09" w:rsidRPr="003057D6">
        <w:rPr>
          <w:rFonts w:ascii="Arial" w:hAnsi="Arial" w:cs="Arial"/>
          <w:spacing w:val="1"/>
          <w:sz w:val="20"/>
          <w:szCs w:val="20"/>
        </w:rPr>
        <w:t xml:space="preserve"> </w:t>
      </w:r>
      <w:r w:rsidR="00C50D09" w:rsidRPr="003057D6">
        <w:rPr>
          <w:rFonts w:ascii="Arial" w:hAnsi="Arial" w:cs="Arial"/>
          <w:sz w:val="20"/>
          <w:szCs w:val="20"/>
        </w:rPr>
        <w:t>decisión</w:t>
      </w:r>
      <w:r w:rsidR="00C50D09" w:rsidRPr="003057D6">
        <w:rPr>
          <w:rFonts w:ascii="Arial" w:hAnsi="Arial" w:cs="Arial"/>
          <w:spacing w:val="-2"/>
          <w:sz w:val="20"/>
          <w:szCs w:val="20"/>
        </w:rPr>
        <w:t xml:space="preserve"> </w:t>
      </w:r>
      <w:r w:rsidR="00C50D09" w:rsidRPr="003057D6">
        <w:rPr>
          <w:rFonts w:ascii="Arial" w:hAnsi="Arial" w:cs="Arial"/>
          <w:sz w:val="20"/>
          <w:szCs w:val="20"/>
        </w:rPr>
        <w:t>de</w:t>
      </w:r>
      <w:r w:rsidR="00C50D09" w:rsidRPr="003057D6">
        <w:rPr>
          <w:rFonts w:ascii="Arial" w:hAnsi="Arial" w:cs="Arial"/>
          <w:spacing w:val="-3"/>
          <w:sz w:val="20"/>
          <w:szCs w:val="20"/>
        </w:rPr>
        <w:t xml:space="preserve"> </w:t>
      </w:r>
      <w:r w:rsidR="00C50D09" w:rsidRPr="003057D6">
        <w:rPr>
          <w:rFonts w:ascii="Arial" w:hAnsi="Arial" w:cs="Arial"/>
          <w:sz w:val="20"/>
          <w:szCs w:val="20"/>
        </w:rPr>
        <w:t>la organización:</w:t>
      </w:r>
      <w:r w:rsidR="00890CF3" w:rsidRPr="00890CF3">
        <w:rPr>
          <w:rFonts w:ascii="Arial" w:hAnsi="Arial" w:cs="Arial"/>
          <w:sz w:val="20"/>
          <w:szCs w:val="20"/>
        </w:rPr>
        <w:t xml:space="preserve"> </w:t>
      </w:r>
    </w:p>
    <w:p w14:paraId="5499E7C9" w14:textId="33784DF7" w:rsidR="008B2A5A" w:rsidRDefault="008B2A5A" w:rsidP="00BB707F">
      <w:pPr>
        <w:pStyle w:val="Textoindependiente"/>
        <w:spacing w:before="1"/>
        <w:jc w:val="both"/>
      </w:pPr>
      <w:r>
        <w:t> </w:t>
      </w:r>
      <w:r>
        <w:rPr>
          <w:rFonts w:ascii="Arial" w:hAnsi="Arial" w:cs="Arial"/>
          <w:noProof/>
          <w:sz w:val="20"/>
          <w:szCs w:val="20"/>
        </w:rPr>
        <w:drawing>
          <wp:inline distT="0" distB="0" distL="0" distR="0" wp14:anchorId="57426C21" wp14:editId="62C27373">
            <wp:extent cx="6019800" cy="2780030"/>
            <wp:effectExtent l="0" t="0" r="0" b="1270"/>
            <wp:docPr id="1" name="Imagen 1" descr="Mapa de procesos de INTERCHIL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 de procesos de INTERCHILE&#10;">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2780030"/>
                    </a:xfrm>
                    <a:prstGeom prst="rect">
                      <a:avLst/>
                    </a:prstGeom>
                    <a:noFill/>
                    <a:ln>
                      <a:noFill/>
                    </a:ln>
                  </pic:spPr>
                </pic:pic>
              </a:graphicData>
            </a:graphic>
          </wp:inline>
        </w:drawing>
      </w:r>
    </w:p>
    <w:p w14:paraId="2953B9F3" w14:textId="77777777" w:rsidR="008B2A5A" w:rsidRDefault="008B2A5A" w:rsidP="00BB707F">
      <w:pPr>
        <w:pStyle w:val="Textoindependiente"/>
        <w:spacing w:before="1"/>
        <w:jc w:val="both"/>
        <w:rPr>
          <w:rFonts w:ascii="Arial" w:hAnsi="Arial" w:cs="Arial"/>
          <w:sz w:val="20"/>
          <w:szCs w:val="20"/>
        </w:rPr>
      </w:pPr>
    </w:p>
    <w:p w14:paraId="16226141" w14:textId="72B65E69" w:rsidR="00A36F9C" w:rsidRDefault="00BB707F" w:rsidP="00BB707F">
      <w:pPr>
        <w:pStyle w:val="Textoindependiente"/>
        <w:spacing w:before="1"/>
        <w:jc w:val="both"/>
        <w:rPr>
          <w:rFonts w:ascii="Arial" w:hAnsi="Arial" w:cs="Arial"/>
          <w:sz w:val="20"/>
          <w:szCs w:val="20"/>
        </w:rPr>
      </w:pPr>
      <w:r w:rsidRPr="00BB707F">
        <w:rPr>
          <w:rFonts w:ascii="Arial" w:hAnsi="Arial" w:cs="Arial"/>
          <w:sz w:val="20"/>
          <w:szCs w:val="20"/>
        </w:rPr>
        <w:t xml:space="preserve">Además, Interchile, como miembro de un </w:t>
      </w:r>
      <w:r w:rsidR="007A05E1">
        <w:rPr>
          <w:rFonts w:ascii="Arial" w:hAnsi="Arial" w:cs="Arial"/>
          <w:sz w:val="20"/>
          <w:szCs w:val="20"/>
        </w:rPr>
        <w:t>grupo</w:t>
      </w:r>
      <w:r w:rsidRPr="00BB707F">
        <w:rPr>
          <w:rFonts w:ascii="Arial" w:hAnsi="Arial" w:cs="Arial"/>
          <w:sz w:val="20"/>
          <w:szCs w:val="20"/>
        </w:rPr>
        <w:t xml:space="preserve"> empresarial, implementa una estructura matricial para la toma de decisiones que tiene en cuenta la estructura organizacional de ISA </w:t>
      </w:r>
      <w:r w:rsidR="00A732E9">
        <w:rPr>
          <w:rFonts w:ascii="Arial" w:hAnsi="Arial" w:cs="Arial"/>
          <w:sz w:val="20"/>
          <w:szCs w:val="20"/>
        </w:rPr>
        <w:t>y sus empresas</w:t>
      </w:r>
      <w:r w:rsidRPr="00BB707F">
        <w:rPr>
          <w:rFonts w:ascii="Arial" w:hAnsi="Arial" w:cs="Arial"/>
          <w:sz w:val="20"/>
          <w:szCs w:val="20"/>
        </w:rPr>
        <w:t xml:space="preserve"> y sus informes funcionales correspondientes. Al implementar esta estructura matricial, Interchile busca garantizar una gestión responsable y transparente, fomentando una cultura de colaboración y trabajo en equipo entre los diferentes miembros de la organización.</w:t>
      </w:r>
    </w:p>
    <w:p w14:paraId="0E2577E3" w14:textId="62A62F76" w:rsidR="00BB707F" w:rsidRPr="003057D6" w:rsidRDefault="00BB707F">
      <w:pPr>
        <w:pStyle w:val="Textoindependiente"/>
        <w:spacing w:before="1"/>
        <w:rPr>
          <w:rFonts w:ascii="Arial" w:hAnsi="Arial" w:cs="Arial"/>
          <w:sz w:val="20"/>
          <w:szCs w:val="20"/>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6138"/>
      </w:tblGrid>
      <w:tr w:rsidR="00A36F9C" w:rsidRPr="003057D6" w14:paraId="65F44A8E" w14:textId="77777777" w:rsidTr="007A05E1">
        <w:trPr>
          <w:trHeight w:val="268"/>
          <w:jc w:val="center"/>
        </w:trPr>
        <w:tc>
          <w:tcPr>
            <w:tcW w:w="2691" w:type="dxa"/>
          </w:tcPr>
          <w:p w14:paraId="3FF9AC4B" w14:textId="62A6A498" w:rsidR="00A36F9C" w:rsidRPr="003057D6" w:rsidRDefault="00C50D09">
            <w:pPr>
              <w:pStyle w:val="TableParagraph"/>
              <w:spacing w:line="248" w:lineRule="exact"/>
              <w:ind w:left="436"/>
              <w:rPr>
                <w:rFonts w:ascii="Arial" w:hAnsi="Arial" w:cs="Arial"/>
                <w:sz w:val="20"/>
                <w:szCs w:val="20"/>
              </w:rPr>
            </w:pPr>
            <w:r w:rsidRPr="003057D6">
              <w:rPr>
                <w:rFonts w:ascii="Arial" w:hAnsi="Arial" w:cs="Arial"/>
                <w:sz w:val="20"/>
                <w:szCs w:val="20"/>
              </w:rPr>
              <w:t>Dirección</w:t>
            </w:r>
            <w:r w:rsidRPr="003057D6">
              <w:rPr>
                <w:rFonts w:ascii="Arial" w:hAnsi="Arial" w:cs="Arial"/>
                <w:spacing w:val="-1"/>
                <w:sz w:val="20"/>
                <w:szCs w:val="20"/>
              </w:rPr>
              <w:t xml:space="preserve"> </w:t>
            </w:r>
            <w:r w:rsidR="00460397">
              <w:rPr>
                <w:rFonts w:ascii="Arial" w:hAnsi="Arial" w:cs="Arial"/>
                <w:sz w:val="20"/>
                <w:szCs w:val="20"/>
              </w:rPr>
              <w:t>Interchile</w:t>
            </w:r>
          </w:p>
        </w:tc>
        <w:tc>
          <w:tcPr>
            <w:tcW w:w="6138" w:type="dxa"/>
          </w:tcPr>
          <w:p w14:paraId="68537D21" w14:textId="77777777" w:rsidR="00A36F9C" w:rsidRPr="003057D6" w:rsidRDefault="00C50D09">
            <w:pPr>
              <w:pStyle w:val="TableParagraph"/>
              <w:spacing w:line="248" w:lineRule="exact"/>
              <w:ind w:left="2081" w:right="2075"/>
              <w:jc w:val="center"/>
              <w:rPr>
                <w:rFonts w:ascii="Arial" w:hAnsi="Arial" w:cs="Arial"/>
                <w:sz w:val="20"/>
                <w:szCs w:val="20"/>
              </w:rPr>
            </w:pPr>
            <w:r w:rsidRPr="003057D6">
              <w:rPr>
                <w:rFonts w:ascii="Arial" w:hAnsi="Arial" w:cs="Arial"/>
                <w:sz w:val="20"/>
                <w:szCs w:val="20"/>
              </w:rPr>
              <w:t>Reporte</w:t>
            </w:r>
            <w:r w:rsidRPr="003057D6">
              <w:rPr>
                <w:rFonts w:ascii="Arial" w:hAnsi="Arial" w:cs="Arial"/>
                <w:spacing w:val="-1"/>
                <w:sz w:val="20"/>
                <w:szCs w:val="20"/>
              </w:rPr>
              <w:t xml:space="preserve"> </w:t>
            </w:r>
            <w:r w:rsidRPr="003057D6">
              <w:rPr>
                <w:rFonts w:ascii="Arial" w:hAnsi="Arial" w:cs="Arial"/>
                <w:sz w:val="20"/>
                <w:szCs w:val="20"/>
              </w:rPr>
              <w:t>funcional</w:t>
            </w:r>
            <w:r w:rsidRPr="003057D6">
              <w:rPr>
                <w:rFonts w:ascii="Arial" w:hAnsi="Arial" w:cs="Arial"/>
                <w:spacing w:val="-1"/>
                <w:sz w:val="20"/>
                <w:szCs w:val="20"/>
              </w:rPr>
              <w:t xml:space="preserve"> </w:t>
            </w:r>
            <w:r w:rsidRPr="003057D6">
              <w:rPr>
                <w:rFonts w:ascii="Arial" w:hAnsi="Arial" w:cs="Arial"/>
                <w:sz w:val="20"/>
                <w:szCs w:val="20"/>
              </w:rPr>
              <w:t>ISA</w:t>
            </w:r>
          </w:p>
        </w:tc>
      </w:tr>
      <w:tr w:rsidR="00A36F9C" w:rsidRPr="003057D6" w14:paraId="04A8B4CA" w14:textId="77777777" w:rsidTr="007A05E1">
        <w:trPr>
          <w:trHeight w:val="1074"/>
          <w:jc w:val="center"/>
        </w:trPr>
        <w:tc>
          <w:tcPr>
            <w:tcW w:w="2691" w:type="dxa"/>
          </w:tcPr>
          <w:p w14:paraId="67DD152E" w14:textId="77777777" w:rsidR="00A36F9C" w:rsidRPr="003057D6" w:rsidRDefault="00C50D09">
            <w:pPr>
              <w:pStyle w:val="TableParagraph"/>
              <w:spacing w:line="268" w:lineRule="exact"/>
              <w:ind w:left="107"/>
              <w:rPr>
                <w:rFonts w:ascii="Arial" w:hAnsi="Arial" w:cs="Arial"/>
                <w:sz w:val="20"/>
                <w:szCs w:val="20"/>
              </w:rPr>
            </w:pPr>
            <w:r w:rsidRPr="003057D6">
              <w:rPr>
                <w:rFonts w:ascii="Arial" w:hAnsi="Arial" w:cs="Arial"/>
                <w:sz w:val="20"/>
                <w:szCs w:val="20"/>
              </w:rPr>
              <w:t>Administración</w:t>
            </w:r>
            <w:r w:rsidRPr="003057D6">
              <w:rPr>
                <w:rFonts w:ascii="Arial" w:hAnsi="Arial" w:cs="Arial"/>
                <w:spacing w:val="-2"/>
                <w:sz w:val="20"/>
                <w:szCs w:val="20"/>
              </w:rPr>
              <w:t xml:space="preserve"> </w:t>
            </w:r>
            <w:r w:rsidRPr="003057D6">
              <w:rPr>
                <w:rFonts w:ascii="Arial" w:hAnsi="Arial" w:cs="Arial"/>
                <w:sz w:val="20"/>
                <w:szCs w:val="20"/>
              </w:rPr>
              <w:t>y</w:t>
            </w:r>
            <w:r w:rsidRPr="003057D6">
              <w:rPr>
                <w:rFonts w:ascii="Arial" w:hAnsi="Arial" w:cs="Arial"/>
                <w:spacing w:val="-2"/>
                <w:sz w:val="20"/>
                <w:szCs w:val="20"/>
              </w:rPr>
              <w:t xml:space="preserve"> </w:t>
            </w:r>
            <w:r w:rsidRPr="003057D6">
              <w:rPr>
                <w:rFonts w:ascii="Arial" w:hAnsi="Arial" w:cs="Arial"/>
                <w:sz w:val="20"/>
                <w:szCs w:val="20"/>
              </w:rPr>
              <w:t>Finanzas</w:t>
            </w:r>
          </w:p>
        </w:tc>
        <w:tc>
          <w:tcPr>
            <w:tcW w:w="6138" w:type="dxa"/>
          </w:tcPr>
          <w:p w14:paraId="27827F9F" w14:textId="77777777" w:rsidR="00A36F9C" w:rsidRPr="003057D6" w:rsidRDefault="00C50D09">
            <w:pPr>
              <w:pStyle w:val="TableParagraph"/>
              <w:ind w:left="105" w:right="94"/>
              <w:jc w:val="both"/>
              <w:rPr>
                <w:rFonts w:ascii="Arial" w:hAnsi="Arial" w:cs="Arial"/>
                <w:sz w:val="20"/>
                <w:szCs w:val="20"/>
              </w:rPr>
            </w:pPr>
            <w:r w:rsidRPr="003057D6">
              <w:rPr>
                <w:rFonts w:ascii="Arial" w:hAnsi="Arial" w:cs="Arial"/>
                <w:sz w:val="20"/>
                <w:szCs w:val="20"/>
              </w:rPr>
              <w:t>Vicepresidencia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Estrategia;</w:t>
            </w:r>
            <w:r w:rsidRPr="003057D6">
              <w:rPr>
                <w:rFonts w:ascii="Arial" w:hAnsi="Arial" w:cs="Arial"/>
                <w:spacing w:val="1"/>
                <w:sz w:val="20"/>
                <w:szCs w:val="20"/>
              </w:rPr>
              <w:t xml:space="preserve"> </w:t>
            </w:r>
            <w:r w:rsidRPr="003057D6">
              <w:rPr>
                <w:rFonts w:ascii="Arial" w:hAnsi="Arial" w:cs="Arial"/>
                <w:sz w:val="20"/>
                <w:szCs w:val="20"/>
              </w:rPr>
              <w:t>Vicepresidencia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Finanzas;</w:t>
            </w:r>
            <w:r w:rsidRPr="003057D6">
              <w:rPr>
                <w:rFonts w:ascii="Arial" w:hAnsi="Arial" w:cs="Arial"/>
                <w:spacing w:val="1"/>
                <w:sz w:val="20"/>
                <w:szCs w:val="20"/>
              </w:rPr>
              <w:t xml:space="preserve"> </w:t>
            </w:r>
            <w:r w:rsidRPr="003057D6">
              <w:rPr>
                <w:rFonts w:ascii="Arial" w:hAnsi="Arial" w:cs="Arial"/>
                <w:sz w:val="20"/>
                <w:szCs w:val="20"/>
              </w:rPr>
              <w:t>Vicepresidencia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Talento</w:t>
            </w:r>
            <w:r w:rsidRPr="003057D6">
              <w:rPr>
                <w:rFonts w:ascii="Arial" w:hAnsi="Arial" w:cs="Arial"/>
                <w:spacing w:val="1"/>
                <w:sz w:val="20"/>
                <w:szCs w:val="20"/>
              </w:rPr>
              <w:t xml:space="preserve"> </w:t>
            </w:r>
            <w:r w:rsidRPr="003057D6">
              <w:rPr>
                <w:rFonts w:ascii="Arial" w:hAnsi="Arial" w:cs="Arial"/>
                <w:sz w:val="20"/>
                <w:szCs w:val="20"/>
              </w:rPr>
              <w:t>Organizacional;</w:t>
            </w:r>
            <w:r w:rsidRPr="003057D6">
              <w:rPr>
                <w:rFonts w:ascii="Arial" w:hAnsi="Arial" w:cs="Arial"/>
                <w:spacing w:val="1"/>
                <w:sz w:val="20"/>
                <w:szCs w:val="20"/>
              </w:rPr>
              <w:t xml:space="preserve"> </w:t>
            </w:r>
            <w:r w:rsidRPr="003057D6">
              <w:rPr>
                <w:rFonts w:ascii="Arial" w:hAnsi="Arial" w:cs="Arial"/>
                <w:sz w:val="20"/>
                <w:szCs w:val="20"/>
              </w:rPr>
              <w:t>Vicepresidencia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Tecnología;</w:t>
            </w:r>
            <w:r w:rsidRPr="003057D6">
              <w:rPr>
                <w:rFonts w:ascii="Arial" w:hAnsi="Arial" w:cs="Arial"/>
                <w:spacing w:val="46"/>
                <w:sz w:val="20"/>
                <w:szCs w:val="20"/>
              </w:rPr>
              <w:t xml:space="preserve"> </w:t>
            </w:r>
            <w:r w:rsidRPr="003057D6">
              <w:rPr>
                <w:rFonts w:ascii="Arial" w:hAnsi="Arial" w:cs="Arial"/>
                <w:sz w:val="20"/>
                <w:szCs w:val="20"/>
              </w:rPr>
              <w:t>Vicepresidencia</w:t>
            </w:r>
            <w:r w:rsidRPr="003057D6">
              <w:rPr>
                <w:rFonts w:ascii="Arial" w:hAnsi="Arial" w:cs="Arial"/>
                <w:spacing w:val="47"/>
                <w:sz w:val="20"/>
                <w:szCs w:val="20"/>
              </w:rPr>
              <w:t xml:space="preserve"> </w:t>
            </w:r>
            <w:r w:rsidRPr="003057D6">
              <w:rPr>
                <w:rFonts w:ascii="Arial" w:hAnsi="Arial" w:cs="Arial"/>
                <w:sz w:val="20"/>
                <w:szCs w:val="20"/>
              </w:rPr>
              <w:t>de</w:t>
            </w:r>
            <w:r w:rsidRPr="003057D6">
              <w:rPr>
                <w:rFonts w:ascii="Arial" w:hAnsi="Arial" w:cs="Arial"/>
                <w:spacing w:val="45"/>
                <w:sz w:val="20"/>
                <w:szCs w:val="20"/>
              </w:rPr>
              <w:t xml:space="preserve"> </w:t>
            </w:r>
            <w:r w:rsidRPr="003057D6">
              <w:rPr>
                <w:rFonts w:ascii="Arial" w:hAnsi="Arial" w:cs="Arial"/>
                <w:sz w:val="20"/>
                <w:szCs w:val="20"/>
              </w:rPr>
              <w:t>Relacionamiento</w:t>
            </w:r>
            <w:r w:rsidRPr="003057D6">
              <w:rPr>
                <w:rFonts w:ascii="Arial" w:hAnsi="Arial" w:cs="Arial"/>
                <w:spacing w:val="48"/>
                <w:sz w:val="20"/>
                <w:szCs w:val="20"/>
              </w:rPr>
              <w:t xml:space="preserve"> </w:t>
            </w:r>
            <w:r w:rsidRPr="003057D6">
              <w:rPr>
                <w:rFonts w:ascii="Arial" w:hAnsi="Arial" w:cs="Arial"/>
                <w:sz w:val="20"/>
                <w:szCs w:val="20"/>
              </w:rPr>
              <w:t>Institucional;</w:t>
            </w:r>
          </w:p>
          <w:p w14:paraId="5466BE8B" w14:textId="77777777" w:rsidR="00A36F9C" w:rsidRPr="003057D6" w:rsidRDefault="00C50D09">
            <w:pPr>
              <w:pStyle w:val="TableParagraph"/>
              <w:spacing w:line="249" w:lineRule="exact"/>
              <w:ind w:left="105"/>
              <w:jc w:val="both"/>
              <w:rPr>
                <w:rFonts w:ascii="Arial" w:hAnsi="Arial" w:cs="Arial"/>
                <w:sz w:val="20"/>
                <w:szCs w:val="20"/>
              </w:rPr>
            </w:pPr>
            <w:r w:rsidRPr="003057D6">
              <w:rPr>
                <w:rFonts w:ascii="Arial" w:hAnsi="Arial" w:cs="Arial"/>
                <w:sz w:val="20"/>
                <w:szCs w:val="20"/>
              </w:rPr>
              <w:t>Vicepresidencia</w:t>
            </w:r>
            <w:r w:rsidRPr="003057D6">
              <w:rPr>
                <w:rFonts w:ascii="Arial" w:hAnsi="Arial" w:cs="Arial"/>
                <w:spacing w:val="-4"/>
                <w:sz w:val="20"/>
                <w:szCs w:val="20"/>
              </w:rPr>
              <w:t xml:space="preserve"> </w:t>
            </w:r>
            <w:r w:rsidRPr="003057D6">
              <w:rPr>
                <w:rFonts w:ascii="Arial" w:hAnsi="Arial" w:cs="Arial"/>
                <w:sz w:val="20"/>
                <w:szCs w:val="20"/>
              </w:rPr>
              <w:t>de Jurídica</w:t>
            </w:r>
            <w:r w:rsidRPr="003057D6">
              <w:rPr>
                <w:rFonts w:ascii="Arial" w:hAnsi="Arial" w:cs="Arial"/>
                <w:spacing w:val="-3"/>
                <w:sz w:val="20"/>
                <w:szCs w:val="20"/>
              </w:rPr>
              <w:t xml:space="preserve"> </w:t>
            </w:r>
            <w:r w:rsidRPr="003057D6">
              <w:rPr>
                <w:rFonts w:ascii="Arial" w:hAnsi="Arial" w:cs="Arial"/>
                <w:sz w:val="20"/>
                <w:szCs w:val="20"/>
              </w:rPr>
              <w:t>y Vicepresidencia</w:t>
            </w:r>
            <w:r w:rsidRPr="003057D6">
              <w:rPr>
                <w:rFonts w:ascii="Arial" w:hAnsi="Arial" w:cs="Arial"/>
                <w:spacing w:val="-3"/>
                <w:sz w:val="20"/>
                <w:szCs w:val="20"/>
              </w:rPr>
              <w:t xml:space="preserve"> </w:t>
            </w:r>
            <w:r w:rsidRPr="003057D6">
              <w:rPr>
                <w:rFonts w:ascii="Arial" w:hAnsi="Arial" w:cs="Arial"/>
                <w:sz w:val="20"/>
                <w:szCs w:val="20"/>
              </w:rPr>
              <w:t>de Auditoría.</w:t>
            </w:r>
          </w:p>
        </w:tc>
      </w:tr>
      <w:tr w:rsidR="00A36F9C" w:rsidRPr="003057D6" w14:paraId="7907D27E" w14:textId="77777777" w:rsidTr="007A05E1">
        <w:trPr>
          <w:trHeight w:val="268"/>
          <w:jc w:val="center"/>
        </w:trPr>
        <w:tc>
          <w:tcPr>
            <w:tcW w:w="2691" w:type="dxa"/>
          </w:tcPr>
          <w:p w14:paraId="572C5823" w14:textId="7E2A4AE4" w:rsidR="00A36F9C" w:rsidRPr="003057D6" w:rsidRDefault="00C50D09">
            <w:pPr>
              <w:pStyle w:val="TableParagraph"/>
              <w:spacing w:line="248" w:lineRule="exact"/>
              <w:ind w:left="107"/>
              <w:rPr>
                <w:rFonts w:ascii="Arial" w:hAnsi="Arial" w:cs="Arial"/>
                <w:sz w:val="20"/>
                <w:szCs w:val="20"/>
              </w:rPr>
            </w:pPr>
            <w:r w:rsidRPr="003057D6">
              <w:rPr>
                <w:rFonts w:ascii="Arial" w:hAnsi="Arial" w:cs="Arial"/>
                <w:sz w:val="20"/>
                <w:szCs w:val="20"/>
              </w:rPr>
              <w:lastRenderedPageBreak/>
              <w:t>Operaciones</w:t>
            </w:r>
            <w:r w:rsidR="0017030E">
              <w:rPr>
                <w:rFonts w:ascii="Arial" w:hAnsi="Arial" w:cs="Arial"/>
                <w:sz w:val="20"/>
                <w:szCs w:val="20"/>
              </w:rPr>
              <w:t xml:space="preserve">, </w:t>
            </w:r>
            <w:r w:rsidR="006A41A0">
              <w:rPr>
                <w:rFonts w:ascii="Arial" w:hAnsi="Arial" w:cs="Arial"/>
                <w:sz w:val="20"/>
                <w:szCs w:val="20"/>
              </w:rPr>
              <w:t>M</w:t>
            </w:r>
            <w:r w:rsidR="0017030E">
              <w:rPr>
                <w:rFonts w:ascii="Arial" w:hAnsi="Arial" w:cs="Arial"/>
                <w:sz w:val="20"/>
                <w:szCs w:val="20"/>
              </w:rPr>
              <w:t xml:space="preserve">antenimiento y </w:t>
            </w:r>
            <w:r w:rsidR="006A41A0">
              <w:rPr>
                <w:rFonts w:ascii="Arial" w:hAnsi="Arial" w:cs="Arial"/>
                <w:sz w:val="20"/>
                <w:szCs w:val="20"/>
              </w:rPr>
              <w:t>P</w:t>
            </w:r>
            <w:r w:rsidR="0017030E">
              <w:rPr>
                <w:rFonts w:ascii="Arial" w:hAnsi="Arial" w:cs="Arial"/>
                <w:sz w:val="20"/>
                <w:szCs w:val="20"/>
              </w:rPr>
              <w:t>royectos</w:t>
            </w:r>
          </w:p>
        </w:tc>
        <w:tc>
          <w:tcPr>
            <w:tcW w:w="6138" w:type="dxa"/>
          </w:tcPr>
          <w:p w14:paraId="5B3E1DBD" w14:textId="27D18554" w:rsidR="00A36F9C" w:rsidRPr="003057D6" w:rsidRDefault="00C50D09">
            <w:pPr>
              <w:pStyle w:val="TableParagraph"/>
              <w:spacing w:line="248" w:lineRule="exact"/>
              <w:ind w:left="105"/>
              <w:rPr>
                <w:rFonts w:ascii="Arial" w:hAnsi="Arial" w:cs="Arial"/>
                <w:sz w:val="20"/>
                <w:szCs w:val="20"/>
              </w:rPr>
            </w:pPr>
            <w:r w:rsidRPr="006A41A0">
              <w:rPr>
                <w:rFonts w:ascii="Arial" w:hAnsi="Arial" w:cs="Arial"/>
                <w:sz w:val="20"/>
                <w:szCs w:val="20"/>
              </w:rPr>
              <w:t>Vicepresidencia</w:t>
            </w:r>
            <w:r w:rsidRPr="006A41A0">
              <w:rPr>
                <w:rFonts w:ascii="Arial" w:hAnsi="Arial" w:cs="Arial"/>
                <w:spacing w:val="-3"/>
                <w:sz w:val="20"/>
                <w:szCs w:val="20"/>
              </w:rPr>
              <w:t xml:space="preserve"> </w:t>
            </w:r>
            <w:r w:rsidR="006A41A0" w:rsidRPr="006A41A0">
              <w:rPr>
                <w:rFonts w:ascii="Arial" w:hAnsi="Arial" w:cs="Arial"/>
                <w:sz w:val="20"/>
                <w:szCs w:val="20"/>
              </w:rPr>
              <w:t>de</w:t>
            </w:r>
            <w:r w:rsidR="006A41A0">
              <w:rPr>
                <w:rFonts w:ascii="Arial" w:hAnsi="Arial" w:cs="Arial"/>
                <w:sz w:val="20"/>
                <w:szCs w:val="20"/>
              </w:rPr>
              <w:t xml:space="preserve"> Transporte de Energía</w:t>
            </w:r>
          </w:p>
        </w:tc>
      </w:tr>
    </w:tbl>
    <w:p w14:paraId="3C232F20" w14:textId="77777777" w:rsidR="00A36F9C" w:rsidRPr="003057D6" w:rsidRDefault="00A36F9C">
      <w:pPr>
        <w:pStyle w:val="Textoindependiente"/>
        <w:rPr>
          <w:rFonts w:ascii="Arial" w:hAnsi="Arial" w:cs="Arial"/>
          <w:sz w:val="20"/>
          <w:szCs w:val="20"/>
        </w:rPr>
      </w:pPr>
    </w:p>
    <w:p w14:paraId="131A6A33" w14:textId="3DAA1ACD" w:rsidR="006C3EA1" w:rsidRPr="006C3EA1" w:rsidRDefault="006C3EA1" w:rsidP="00031FAF">
      <w:pPr>
        <w:pStyle w:val="Textoindependiente"/>
        <w:spacing w:before="5"/>
        <w:jc w:val="both"/>
        <w:rPr>
          <w:rFonts w:ascii="Arial" w:hAnsi="Arial" w:cs="Arial"/>
          <w:sz w:val="20"/>
          <w:szCs w:val="20"/>
        </w:rPr>
      </w:pPr>
      <w:r w:rsidRPr="006C3EA1">
        <w:rPr>
          <w:rFonts w:ascii="Arial" w:hAnsi="Arial" w:cs="Arial"/>
          <w:sz w:val="20"/>
          <w:szCs w:val="20"/>
        </w:rPr>
        <w:t xml:space="preserve">De acuerdo con la estructura organizacional establecida para la compañía y tomando en consideración los elementos mencionados previamente, se definen las responsabilidades correspondientes a los procesos de la organización, tal como se describen en los estatutos </w:t>
      </w:r>
      <w:r w:rsidR="00BE7994">
        <w:rPr>
          <w:rFonts w:ascii="Arial" w:hAnsi="Arial" w:cs="Arial"/>
          <w:sz w:val="20"/>
          <w:szCs w:val="20"/>
        </w:rPr>
        <w:t xml:space="preserve">y poderes </w:t>
      </w:r>
      <w:r w:rsidRPr="006C3EA1">
        <w:rPr>
          <w:rFonts w:ascii="Arial" w:hAnsi="Arial" w:cs="Arial"/>
          <w:sz w:val="20"/>
          <w:szCs w:val="20"/>
        </w:rPr>
        <w:t>de Interchile. Estas responsabilidades se establecen de manera general en la</w:t>
      </w:r>
      <w:r w:rsidR="00CA0E7D">
        <w:rPr>
          <w:rFonts w:ascii="Arial" w:hAnsi="Arial" w:cs="Arial"/>
          <w:sz w:val="20"/>
          <w:szCs w:val="20"/>
        </w:rPr>
        <w:t xml:space="preserve">s responsabilidades </w:t>
      </w:r>
      <w:r w:rsidR="006E296F">
        <w:rPr>
          <w:rFonts w:ascii="Arial" w:hAnsi="Arial" w:cs="Arial"/>
          <w:sz w:val="20"/>
          <w:szCs w:val="20"/>
        </w:rPr>
        <w:t>de cada cargo</w:t>
      </w:r>
      <w:r w:rsidRPr="006C3EA1">
        <w:rPr>
          <w:rFonts w:ascii="Arial" w:hAnsi="Arial" w:cs="Arial"/>
          <w:sz w:val="20"/>
          <w:szCs w:val="20"/>
        </w:rPr>
        <w:t xml:space="preserve"> </w:t>
      </w:r>
      <w:r w:rsidRPr="001F6D0C">
        <w:rPr>
          <w:rFonts w:ascii="Arial" w:hAnsi="Arial" w:cs="Arial"/>
          <w:sz w:val="20"/>
          <w:szCs w:val="20"/>
        </w:rPr>
        <w:t xml:space="preserve">y de manera específica en los </w:t>
      </w:r>
      <w:r w:rsidR="00012DB7" w:rsidRPr="001F6D0C">
        <w:rPr>
          <w:rFonts w:ascii="Arial" w:hAnsi="Arial" w:cs="Arial"/>
          <w:sz w:val="20"/>
          <w:szCs w:val="20"/>
        </w:rPr>
        <w:t>poderes</w:t>
      </w:r>
      <w:r w:rsidR="00BE3770" w:rsidRPr="001F6D0C">
        <w:rPr>
          <w:rFonts w:ascii="Arial" w:hAnsi="Arial" w:cs="Arial"/>
          <w:sz w:val="20"/>
          <w:szCs w:val="20"/>
        </w:rPr>
        <w:t xml:space="preserve"> </w:t>
      </w:r>
      <w:r w:rsidR="002C4439" w:rsidRPr="001F6D0C">
        <w:rPr>
          <w:rFonts w:ascii="Arial" w:hAnsi="Arial" w:cs="Arial"/>
          <w:sz w:val="20"/>
          <w:szCs w:val="20"/>
        </w:rPr>
        <w:t>firmados</w:t>
      </w:r>
      <w:r w:rsidR="00BE3770" w:rsidRPr="001F6D0C">
        <w:rPr>
          <w:rFonts w:ascii="Arial" w:hAnsi="Arial" w:cs="Arial"/>
          <w:sz w:val="20"/>
          <w:szCs w:val="20"/>
        </w:rPr>
        <w:t xml:space="preserve"> vía escritura </w:t>
      </w:r>
      <w:r w:rsidR="002C4439" w:rsidRPr="001F6D0C">
        <w:rPr>
          <w:rFonts w:ascii="Arial" w:hAnsi="Arial" w:cs="Arial"/>
          <w:sz w:val="20"/>
          <w:szCs w:val="20"/>
        </w:rPr>
        <w:t>pública de la sociedad que se encuentren vigentes al momento de la evaluación de las decisiones.</w:t>
      </w:r>
      <w:r w:rsidRPr="001F6D0C">
        <w:rPr>
          <w:rFonts w:ascii="Arial" w:hAnsi="Arial" w:cs="Arial"/>
          <w:sz w:val="20"/>
          <w:szCs w:val="20"/>
        </w:rPr>
        <w:t xml:space="preserve"> Las decision</w:t>
      </w:r>
      <w:r w:rsidRPr="006C3EA1">
        <w:rPr>
          <w:rFonts w:ascii="Arial" w:hAnsi="Arial" w:cs="Arial"/>
          <w:sz w:val="20"/>
          <w:szCs w:val="20"/>
        </w:rPr>
        <w:t>es se adoptan en consonancia con las responsabilidades que se detallan en dichos documentos.</w:t>
      </w:r>
    </w:p>
    <w:p w14:paraId="280A5CD5" w14:textId="77777777" w:rsidR="00F90AED" w:rsidRDefault="00F90AED" w:rsidP="00F90AED">
      <w:pPr>
        <w:pStyle w:val="Ttulo2"/>
        <w:rPr>
          <w:rFonts w:ascii="Arial" w:hAnsi="Arial" w:cs="Arial"/>
          <w:b/>
          <w:bCs/>
          <w:color w:val="auto"/>
          <w:sz w:val="20"/>
          <w:szCs w:val="20"/>
        </w:rPr>
      </w:pPr>
      <w:bookmarkStart w:id="89" w:name="_Toc131166540"/>
      <w:bookmarkStart w:id="90" w:name="_Toc132368317"/>
    </w:p>
    <w:p w14:paraId="238B150B" w14:textId="0FE0397E" w:rsidR="00A36F9C" w:rsidRPr="00935C1B" w:rsidRDefault="00C50D09" w:rsidP="00A25459">
      <w:pPr>
        <w:pStyle w:val="Ttulo2"/>
        <w:numPr>
          <w:ilvl w:val="1"/>
          <w:numId w:val="22"/>
        </w:numPr>
        <w:rPr>
          <w:rFonts w:ascii="Arial" w:hAnsi="Arial" w:cs="Arial"/>
          <w:b/>
          <w:bCs/>
          <w:color w:val="auto"/>
          <w:sz w:val="20"/>
          <w:szCs w:val="20"/>
        </w:rPr>
      </w:pPr>
      <w:commentRangeStart w:id="91"/>
      <w:r w:rsidRPr="00935C1B">
        <w:rPr>
          <w:rFonts w:ascii="Arial" w:hAnsi="Arial" w:cs="Arial"/>
          <w:b/>
          <w:bCs/>
          <w:color w:val="auto"/>
          <w:sz w:val="20"/>
          <w:szCs w:val="20"/>
        </w:rPr>
        <w:t>MÉTODOS</w:t>
      </w:r>
      <w:bookmarkEnd w:id="89"/>
      <w:commentRangeEnd w:id="91"/>
      <w:r w:rsidR="00E347EF">
        <w:rPr>
          <w:rStyle w:val="Refdecomentario"/>
          <w:rFonts w:ascii="Calibri" w:eastAsia="Calibri" w:hAnsi="Calibri" w:cs="Calibri"/>
          <w:color w:val="auto"/>
        </w:rPr>
        <w:commentReference w:id="91"/>
      </w:r>
      <w:ins w:id="92" w:author="ALFONSO ABRAHAM GONZALEZ RIVAS" w:date="2023-04-13T18:11:00Z">
        <w:r w:rsidR="00316E89">
          <w:rPr>
            <w:rFonts w:ascii="Arial" w:hAnsi="Arial" w:cs="Arial"/>
            <w:b/>
            <w:bCs/>
            <w:color w:val="auto"/>
            <w:sz w:val="20"/>
            <w:szCs w:val="20"/>
          </w:rPr>
          <w:t xml:space="preserve"> Y HERRAMIENTAS PARA LA TOMA DE DECISIONES</w:t>
        </w:r>
      </w:ins>
      <w:bookmarkEnd w:id="90"/>
    </w:p>
    <w:p w14:paraId="5EAF9011" w14:textId="62C9C3C7" w:rsidR="00D23819" w:rsidRDefault="00D23819" w:rsidP="00031FAF">
      <w:pPr>
        <w:pStyle w:val="Textoindependiente"/>
        <w:spacing w:before="20"/>
        <w:ind w:left="142"/>
        <w:jc w:val="both"/>
        <w:rPr>
          <w:ins w:id="93" w:author="ALFONSO ABRAHAM GONZALEZ RIVAS" w:date="2023-04-13T18:18:00Z"/>
          <w:rFonts w:ascii="Arial" w:hAnsi="Arial" w:cs="Arial"/>
          <w:sz w:val="20"/>
          <w:szCs w:val="20"/>
        </w:rPr>
      </w:pPr>
    </w:p>
    <w:p w14:paraId="71689EA1" w14:textId="723E282C" w:rsidR="00316E89" w:rsidRDefault="00316E89" w:rsidP="00031FAF">
      <w:pPr>
        <w:pStyle w:val="Textoindependiente"/>
        <w:spacing w:before="20"/>
        <w:ind w:left="142"/>
        <w:jc w:val="both"/>
        <w:rPr>
          <w:ins w:id="94" w:author="ALFONSO ABRAHAM GONZALEZ RIVAS" w:date="2023-04-13T18:18:00Z"/>
          <w:rFonts w:ascii="Arial" w:hAnsi="Arial" w:cs="Arial"/>
          <w:sz w:val="20"/>
          <w:szCs w:val="20"/>
        </w:rPr>
      </w:pPr>
    </w:p>
    <w:p w14:paraId="55980B6E" w14:textId="04140EBD" w:rsidR="00316E89" w:rsidRDefault="00316E89" w:rsidP="00031FAF">
      <w:pPr>
        <w:pStyle w:val="Textoindependiente"/>
        <w:spacing w:before="20"/>
        <w:ind w:left="142"/>
        <w:jc w:val="both"/>
        <w:rPr>
          <w:ins w:id="95" w:author="ALFONSO ABRAHAM GONZALEZ RIVAS" w:date="2023-04-13T18:19:00Z"/>
          <w:rFonts w:ascii="Arial" w:hAnsi="Arial" w:cs="Arial"/>
          <w:sz w:val="20"/>
          <w:szCs w:val="20"/>
        </w:rPr>
      </w:pPr>
      <w:ins w:id="96" w:author="ALFONSO ABRAHAM GONZALEZ RIVAS" w:date="2023-04-13T18:19:00Z">
        <w:r>
          <w:rPr>
            <w:rFonts w:ascii="Arial" w:hAnsi="Arial" w:cs="Arial"/>
            <w:sz w:val="20"/>
            <w:szCs w:val="20"/>
          </w:rPr>
          <w:t xml:space="preserve">Todas las herramientas para la toma de </w:t>
        </w:r>
        <w:r w:rsidR="009918F7">
          <w:rPr>
            <w:rFonts w:ascii="Arial" w:hAnsi="Arial" w:cs="Arial"/>
            <w:sz w:val="20"/>
            <w:szCs w:val="20"/>
          </w:rPr>
          <w:t>decisiones</w:t>
        </w:r>
        <w:r>
          <w:rPr>
            <w:rFonts w:ascii="Arial" w:hAnsi="Arial" w:cs="Arial"/>
            <w:sz w:val="20"/>
            <w:szCs w:val="20"/>
          </w:rPr>
          <w:t xml:space="preserve"> tienen que considerar los principios y atributos de gestión de activos</w:t>
        </w:r>
        <w:r w:rsidR="009918F7">
          <w:rPr>
            <w:rFonts w:ascii="Arial" w:hAnsi="Arial" w:cs="Arial"/>
            <w:sz w:val="20"/>
            <w:szCs w:val="20"/>
          </w:rPr>
          <w:t xml:space="preserve"> y deben considerar un ejercicio de comunicación, </w:t>
        </w:r>
      </w:ins>
      <w:ins w:id="97" w:author="ALFONSO ABRAHAM GONZALEZ RIVAS" w:date="2023-04-13T18:20:00Z">
        <w:r w:rsidR="009918F7">
          <w:rPr>
            <w:rFonts w:ascii="Arial" w:hAnsi="Arial" w:cs="Arial"/>
            <w:sz w:val="20"/>
            <w:szCs w:val="20"/>
          </w:rPr>
          <w:t>Consulta</w:t>
        </w:r>
      </w:ins>
      <w:ins w:id="98" w:author="ALFONSO ABRAHAM GONZALEZ RIVAS" w:date="2023-04-13T18:19:00Z">
        <w:r w:rsidR="009918F7">
          <w:rPr>
            <w:rFonts w:ascii="Arial" w:hAnsi="Arial" w:cs="Arial"/>
            <w:sz w:val="20"/>
            <w:szCs w:val="20"/>
          </w:rPr>
          <w:t xml:space="preserve"> y participación de distintos ac</w:t>
        </w:r>
      </w:ins>
      <w:ins w:id="99" w:author="ALFONSO ABRAHAM GONZALEZ RIVAS" w:date="2023-04-13T18:20:00Z">
        <w:r w:rsidR="009918F7">
          <w:rPr>
            <w:rFonts w:ascii="Arial" w:hAnsi="Arial" w:cs="Arial"/>
            <w:sz w:val="20"/>
            <w:szCs w:val="20"/>
          </w:rPr>
          <w:t>tores claves e involucrados en el proceso de tomad decisión,</w:t>
        </w:r>
      </w:ins>
    </w:p>
    <w:p w14:paraId="1787922D" w14:textId="77777777" w:rsidR="00316E89" w:rsidRDefault="00316E89" w:rsidP="00031FAF">
      <w:pPr>
        <w:pStyle w:val="Textoindependiente"/>
        <w:spacing w:before="20"/>
        <w:ind w:left="142"/>
        <w:jc w:val="both"/>
        <w:rPr>
          <w:rFonts w:ascii="Arial" w:hAnsi="Arial" w:cs="Arial"/>
          <w:sz w:val="20"/>
          <w:szCs w:val="20"/>
        </w:rPr>
      </w:pPr>
    </w:p>
    <w:p w14:paraId="29B2FCCC" w14:textId="721CAD2A" w:rsidR="00A36F9C" w:rsidRDefault="00281C65" w:rsidP="00F007F0">
      <w:pPr>
        <w:pStyle w:val="Textoindependiente"/>
        <w:spacing w:before="20"/>
        <w:ind w:left="142"/>
        <w:jc w:val="both"/>
        <w:rPr>
          <w:rFonts w:ascii="Arial" w:hAnsi="Arial" w:cs="Arial"/>
          <w:sz w:val="20"/>
          <w:szCs w:val="20"/>
        </w:rPr>
      </w:pPr>
      <w:r w:rsidRPr="00281C65">
        <w:rPr>
          <w:rFonts w:ascii="Arial" w:hAnsi="Arial" w:cs="Arial"/>
          <w:sz w:val="20"/>
          <w:szCs w:val="20"/>
        </w:rPr>
        <w:t>En el marco de un proceso de toma de decisiones optimizado, es esencial llevar a cabo los siguientes pasos:</w:t>
      </w:r>
    </w:p>
    <w:p w14:paraId="40962A05" w14:textId="77777777" w:rsidR="007A0BDC" w:rsidRPr="003057D6" w:rsidRDefault="007A0BDC" w:rsidP="00F007F0">
      <w:pPr>
        <w:pStyle w:val="Textoindependiente"/>
        <w:spacing w:before="20"/>
        <w:ind w:left="142"/>
        <w:jc w:val="both"/>
        <w:rPr>
          <w:rFonts w:ascii="Arial" w:hAnsi="Arial" w:cs="Arial"/>
          <w:sz w:val="20"/>
          <w:szCs w:val="20"/>
        </w:rPr>
      </w:pPr>
    </w:p>
    <w:p w14:paraId="7784BAE2" w14:textId="4ACDEFB4" w:rsidR="00F007F0" w:rsidRPr="00F007F0" w:rsidRDefault="003B029C" w:rsidP="007302A6">
      <w:pPr>
        <w:pStyle w:val="Prrafodelista"/>
        <w:numPr>
          <w:ilvl w:val="0"/>
          <w:numId w:val="8"/>
        </w:numPr>
        <w:tabs>
          <w:tab w:val="left" w:pos="708"/>
        </w:tabs>
        <w:ind w:right="549" w:hanging="566"/>
        <w:jc w:val="both"/>
        <w:rPr>
          <w:rFonts w:ascii="Arial" w:hAnsi="Arial" w:cs="Arial"/>
          <w:sz w:val="20"/>
          <w:szCs w:val="20"/>
        </w:rPr>
      </w:pPr>
      <w:ins w:id="100" w:author="ALFONSO ABRAHAM GONZALEZ RIVAS" w:date="2023-04-13T17:47:00Z">
        <w:r>
          <w:rPr>
            <w:rFonts w:ascii="Arial" w:hAnsi="Arial" w:cs="Arial"/>
            <w:sz w:val="21"/>
            <w:szCs w:val="21"/>
            <w:shd w:val="clear" w:color="auto" w:fill="FAF9F8"/>
          </w:rPr>
          <w:t xml:space="preserve">Identificar y priorizar: </w:t>
        </w:r>
      </w:ins>
      <w:r w:rsidR="00F4406E" w:rsidRPr="005846F9">
        <w:rPr>
          <w:rFonts w:ascii="Arial" w:hAnsi="Arial" w:cs="Arial"/>
          <w:sz w:val="20"/>
          <w:szCs w:val="20"/>
        </w:rPr>
        <w:t>Identificar y jerarquizar las necesidades o decisiones más urgentes</w:t>
      </w:r>
      <w:r w:rsidR="00F4406E" w:rsidRPr="00F007F0">
        <w:rPr>
          <w:rFonts w:ascii="Arial" w:hAnsi="Arial" w:cs="Arial"/>
          <w:sz w:val="20"/>
          <w:szCs w:val="20"/>
        </w:rPr>
        <w:t xml:space="preserve"> y prioritarias para la organización, a fin de enfocar los recursos y esfuerzos de manera efectiva;</w:t>
      </w:r>
    </w:p>
    <w:p w14:paraId="4876EC87" w14:textId="75FC38FA" w:rsidR="00812B1D" w:rsidRPr="005846F9" w:rsidRDefault="003B029C" w:rsidP="00F007F0">
      <w:pPr>
        <w:pStyle w:val="Prrafodelista"/>
        <w:numPr>
          <w:ilvl w:val="0"/>
          <w:numId w:val="8"/>
        </w:numPr>
        <w:tabs>
          <w:tab w:val="left" w:pos="708"/>
          <w:tab w:val="left" w:pos="709"/>
        </w:tabs>
        <w:spacing w:before="1"/>
        <w:ind w:right="497"/>
        <w:jc w:val="both"/>
        <w:rPr>
          <w:rFonts w:ascii="Arial" w:hAnsi="Arial" w:cs="Arial"/>
          <w:sz w:val="20"/>
          <w:szCs w:val="20"/>
        </w:rPr>
      </w:pPr>
      <w:ins w:id="101" w:author="ALFONSO ABRAHAM GONZALEZ RIVAS" w:date="2023-04-13T17:47:00Z">
        <w:r>
          <w:rPr>
            <w:rFonts w:ascii="Arial" w:hAnsi="Arial" w:cs="Arial"/>
            <w:sz w:val="21"/>
            <w:szCs w:val="21"/>
            <w:shd w:val="clear" w:color="auto" w:fill="FAF9F8"/>
          </w:rPr>
          <w:t xml:space="preserve">Definir el problema: </w:t>
        </w:r>
      </w:ins>
      <w:r w:rsidR="00812B1D" w:rsidRPr="005846F9">
        <w:rPr>
          <w:rFonts w:ascii="Arial" w:hAnsi="Arial" w:cs="Arial"/>
          <w:sz w:val="20"/>
          <w:szCs w:val="20"/>
        </w:rPr>
        <w:t>Definir de manera clara el problema u oportunidad a abordar, identificando las causas fundamentales que lo generan;</w:t>
      </w:r>
    </w:p>
    <w:p w14:paraId="56F892E4" w14:textId="29C42A1E" w:rsidR="00812B1D" w:rsidRPr="005846F9" w:rsidRDefault="003B029C" w:rsidP="00F007F0">
      <w:pPr>
        <w:pStyle w:val="Prrafodelista"/>
        <w:numPr>
          <w:ilvl w:val="0"/>
          <w:numId w:val="8"/>
        </w:numPr>
        <w:tabs>
          <w:tab w:val="left" w:pos="708"/>
          <w:tab w:val="left" w:pos="709"/>
        </w:tabs>
        <w:spacing w:before="1"/>
        <w:ind w:right="497" w:hanging="566"/>
        <w:jc w:val="both"/>
        <w:rPr>
          <w:rFonts w:ascii="Arial" w:hAnsi="Arial" w:cs="Arial"/>
          <w:sz w:val="20"/>
          <w:szCs w:val="20"/>
        </w:rPr>
      </w:pPr>
      <w:ins w:id="102" w:author="ALFONSO ABRAHAM GONZALEZ RIVAS" w:date="2023-04-13T17:47:00Z">
        <w:r>
          <w:rPr>
            <w:rFonts w:ascii="Arial" w:hAnsi="Arial" w:cs="Arial"/>
            <w:sz w:val="21"/>
            <w:szCs w:val="21"/>
            <w:shd w:val="clear" w:color="auto" w:fill="FAF9F8"/>
          </w:rPr>
          <w:t xml:space="preserve">Identificar soluciones: </w:t>
        </w:r>
      </w:ins>
      <w:r w:rsidR="00812B1D" w:rsidRPr="005846F9">
        <w:rPr>
          <w:rFonts w:ascii="Arial" w:hAnsi="Arial" w:cs="Arial"/>
          <w:sz w:val="20"/>
          <w:szCs w:val="20"/>
        </w:rPr>
        <w:t>Seleccionar opciones de soluciones apropiadas, no sólo considerando los activos disponibles, sino también posibles mejoras en procesos, personas y tecnología</w:t>
      </w:r>
      <w:r w:rsidR="00C50D09" w:rsidRPr="005846F9">
        <w:rPr>
          <w:rFonts w:ascii="Arial" w:hAnsi="Arial" w:cs="Arial"/>
          <w:sz w:val="20"/>
          <w:szCs w:val="20"/>
        </w:rPr>
        <w:t>;</w:t>
      </w:r>
    </w:p>
    <w:p w14:paraId="35407DFC" w14:textId="185935B6" w:rsidR="00B33421" w:rsidRPr="005846F9" w:rsidRDefault="003B029C" w:rsidP="00F007F0">
      <w:pPr>
        <w:pStyle w:val="Prrafodelista"/>
        <w:numPr>
          <w:ilvl w:val="0"/>
          <w:numId w:val="8"/>
        </w:numPr>
        <w:tabs>
          <w:tab w:val="left" w:pos="708"/>
          <w:tab w:val="left" w:pos="709"/>
        </w:tabs>
        <w:ind w:right="497" w:hanging="566"/>
        <w:jc w:val="both"/>
        <w:rPr>
          <w:rFonts w:ascii="Arial" w:hAnsi="Arial" w:cs="Arial"/>
          <w:sz w:val="20"/>
          <w:szCs w:val="20"/>
        </w:rPr>
      </w:pPr>
      <w:ins w:id="103" w:author="ALFONSO ABRAHAM GONZALEZ RIVAS" w:date="2023-04-13T17:47:00Z">
        <w:r>
          <w:rPr>
            <w:rFonts w:ascii="Arial" w:hAnsi="Arial" w:cs="Arial"/>
            <w:sz w:val="21"/>
            <w:szCs w:val="21"/>
            <w:shd w:val="clear" w:color="auto" w:fill="FAF9F8"/>
          </w:rPr>
          <w:t>Evaluar &amp; Optimizar</w:t>
        </w:r>
      </w:ins>
      <w:ins w:id="104" w:author="ALFONSO ABRAHAM GONZALEZ RIVAS" w:date="2023-04-13T17:48:00Z">
        <w:r>
          <w:rPr>
            <w:rFonts w:ascii="Arial" w:hAnsi="Arial" w:cs="Arial"/>
            <w:sz w:val="21"/>
            <w:szCs w:val="21"/>
            <w:shd w:val="clear" w:color="auto" w:fill="FAF9F8"/>
          </w:rPr>
          <w:t xml:space="preserve"> temporizado de opciones discretas</w:t>
        </w:r>
      </w:ins>
      <w:ins w:id="105" w:author="ALFONSO ABRAHAM GONZALEZ RIVAS" w:date="2023-04-13T17:47:00Z">
        <w:r>
          <w:rPr>
            <w:rFonts w:ascii="Arial" w:hAnsi="Arial" w:cs="Arial"/>
            <w:sz w:val="21"/>
            <w:szCs w:val="21"/>
            <w:shd w:val="clear" w:color="auto" w:fill="FAF9F8"/>
          </w:rPr>
          <w:t xml:space="preserve">: </w:t>
        </w:r>
      </w:ins>
      <w:r w:rsidR="00C27CC1" w:rsidRPr="005846F9">
        <w:rPr>
          <w:rFonts w:ascii="Arial" w:hAnsi="Arial" w:cs="Arial"/>
          <w:sz w:val="20"/>
          <w:szCs w:val="20"/>
        </w:rPr>
        <w:t>Evaluar la solución óptima en términos de costo, riesgo y desempeño, tomando en cuenta tanto el corto como el largo plazo</w:t>
      </w:r>
      <w:r w:rsidR="00190AB9" w:rsidRPr="005846F9">
        <w:rPr>
          <w:rFonts w:ascii="Arial" w:hAnsi="Arial" w:cs="Arial"/>
          <w:sz w:val="20"/>
          <w:szCs w:val="20"/>
          <w:vertAlign w:val="superscript"/>
        </w:rPr>
        <w:t xml:space="preserve"> </w:t>
      </w:r>
      <w:r w:rsidR="00190AB9" w:rsidRPr="005846F9">
        <w:rPr>
          <w:rFonts w:ascii="Arial" w:hAnsi="Arial" w:cs="Arial"/>
          <w:spacing w:val="-2"/>
          <w:sz w:val="20"/>
          <w:szCs w:val="20"/>
        </w:rPr>
        <w:t xml:space="preserve">(normalmente, en decisiones sobre transformación cultural son 3 años, para tecnología de información son </w:t>
      </w:r>
      <w:r w:rsidR="007D606E" w:rsidRPr="005846F9">
        <w:rPr>
          <w:rFonts w:ascii="Arial" w:hAnsi="Arial" w:cs="Arial"/>
          <w:spacing w:val="-2"/>
          <w:sz w:val="20"/>
          <w:szCs w:val="20"/>
        </w:rPr>
        <w:t>entre</w:t>
      </w:r>
      <w:r w:rsidR="00190AB9" w:rsidRPr="005846F9">
        <w:rPr>
          <w:rFonts w:ascii="Arial" w:hAnsi="Arial" w:cs="Arial"/>
          <w:spacing w:val="-2"/>
          <w:sz w:val="20"/>
          <w:szCs w:val="20"/>
        </w:rPr>
        <w:t xml:space="preserve"> 3 </w:t>
      </w:r>
      <w:r w:rsidR="007D606E" w:rsidRPr="005846F9">
        <w:rPr>
          <w:rFonts w:ascii="Arial" w:hAnsi="Arial" w:cs="Arial"/>
          <w:spacing w:val="-2"/>
          <w:sz w:val="20"/>
          <w:szCs w:val="20"/>
        </w:rPr>
        <w:t>y</w:t>
      </w:r>
      <w:r w:rsidR="00190AB9" w:rsidRPr="005846F9">
        <w:rPr>
          <w:rFonts w:ascii="Arial" w:hAnsi="Arial" w:cs="Arial"/>
          <w:spacing w:val="-2"/>
          <w:sz w:val="20"/>
          <w:szCs w:val="20"/>
        </w:rPr>
        <w:t xml:space="preserve"> 5 años, en temas financieros 10 a 15 años y para los activos físicos el fin de sus ciclos de vida</w:t>
      </w:r>
      <w:r w:rsidR="005846F9" w:rsidRPr="005846F9">
        <w:rPr>
          <w:rFonts w:ascii="Arial" w:hAnsi="Arial" w:cs="Arial"/>
          <w:spacing w:val="-2"/>
          <w:sz w:val="20"/>
          <w:szCs w:val="20"/>
        </w:rPr>
        <w:t>),</w:t>
      </w:r>
      <w:r w:rsidR="00B33421" w:rsidRPr="005846F9">
        <w:rPr>
          <w:rFonts w:ascii="Arial" w:hAnsi="Arial" w:cs="Arial"/>
          <w:sz w:val="20"/>
          <w:szCs w:val="20"/>
        </w:rPr>
        <w:t xml:space="preserve"> así como el impacto en todas las partes interesadas involucradas;</w:t>
      </w:r>
    </w:p>
    <w:p w14:paraId="239ECD47" w14:textId="3EA464E6" w:rsidR="00A36F9C" w:rsidRDefault="003B029C" w:rsidP="00F007F0">
      <w:pPr>
        <w:pStyle w:val="Prrafodelista"/>
        <w:numPr>
          <w:ilvl w:val="0"/>
          <w:numId w:val="8"/>
        </w:numPr>
        <w:tabs>
          <w:tab w:val="left" w:pos="708"/>
          <w:tab w:val="left" w:pos="709"/>
        </w:tabs>
        <w:spacing w:before="1"/>
        <w:ind w:right="498"/>
        <w:jc w:val="both"/>
        <w:rPr>
          <w:ins w:id="106" w:author="ALFONSO ABRAHAM GONZALEZ RIVAS" w:date="2023-04-13T17:46:00Z"/>
          <w:rFonts w:ascii="Arial" w:hAnsi="Arial" w:cs="Arial"/>
          <w:sz w:val="20"/>
          <w:szCs w:val="20"/>
        </w:rPr>
      </w:pPr>
      <w:ins w:id="107" w:author="ALFONSO ABRAHAM GONZALEZ RIVAS" w:date="2023-04-13T17:48:00Z">
        <w:r>
          <w:rPr>
            <w:rFonts w:ascii="Arial" w:hAnsi="Arial" w:cs="Arial"/>
            <w:sz w:val="21"/>
            <w:szCs w:val="21"/>
            <w:shd w:val="clear" w:color="auto" w:fill="FAF9F8"/>
          </w:rPr>
          <w:t xml:space="preserve">Evaluar &amp; Optimizar la combinación de intervenciones: </w:t>
        </w:r>
      </w:ins>
      <w:r w:rsidR="005846F9" w:rsidRPr="005846F9">
        <w:rPr>
          <w:rFonts w:ascii="Arial" w:hAnsi="Arial" w:cs="Arial"/>
          <w:sz w:val="20"/>
          <w:szCs w:val="20"/>
        </w:rPr>
        <w:t>A partir de los resultados de las evaluaciones, construir planes integrados de corto, mediano y largo plazo, generando optimizaciones entre ellos para lograr los objetivos de manera efectiva.</w:t>
      </w:r>
    </w:p>
    <w:p w14:paraId="32336A96" w14:textId="1B906036" w:rsidR="003B029C" w:rsidRPr="003057D6" w:rsidRDefault="003B029C" w:rsidP="00F007F0">
      <w:pPr>
        <w:pStyle w:val="Prrafodelista"/>
        <w:numPr>
          <w:ilvl w:val="0"/>
          <w:numId w:val="8"/>
        </w:numPr>
        <w:tabs>
          <w:tab w:val="left" w:pos="708"/>
          <w:tab w:val="left" w:pos="709"/>
        </w:tabs>
        <w:spacing w:before="1"/>
        <w:ind w:right="498"/>
        <w:jc w:val="both"/>
        <w:rPr>
          <w:rFonts w:ascii="Arial" w:hAnsi="Arial" w:cs="Arial"/>
          <w:sz w:val="20"/>
          <w:szCs w:val="20"/>
        </w:rPr>
      </w:pPr>
      <w:ins w:id="108" w:author="ALFONSO ABRAHAM GONZALEZ RIVAS" w:date="2023-04-13T17:48:00Z">
        <w:r>
          <w:rPr>
            <w:rFonts w:ascii="Arial" w:hAnsi="Arial" w:cs="Arial"/>
            <w:sz w:val="21"/>
            <w:szCs w:val="21"/>
            <w:shd w:val="clear" w:color="auto" w:fill="FAF9F8"/>
          </w:rPr>
          <w:t xml:space="preserve">Ensamblar el programa y portafolio total: </w:t>
        </w:r>
      </w:ins>
      <w:ins w:id="109" w:author="ALFONSO ABRAHAM GONZALEZ RIVAS" w:date="2023-04-13T17:46:00Z">
        <w:r>
          <w:rPr>
            <w:rFonts w:ascii="Arial" w:hAnsi="Arial" w:cs="Arial"/>
            <w:sz w:val="20"/>
            <w:szCs w:val="20"/>
          </w:rPr>
          <w:t>Evaluar la eficacia de la implementación de los planes y la mejora en los procesos</w:t>
        </w:r>
      </w:ins>
    </w:p>
    <w:p w14:paraId="1E35D298" w14:textId="77777777" w:rsidR="00A36F9C" w:rsidRPr="003057D6" w:rsidRDefault="00A36F9C" w:rsidP="00031FAF">
      <w:pPr>
        <w:pStyle w:val="Textoindependiente"/>
        <w:spacing w:before="10"/>
        <w:jc w:val="both"/>
        <w:rPr>
          <w:rFonts w:ascii="Arial" w:hAnsi="Arial" w:cs="Arial"/>
          <w:sz w:val="20"/>
          <w:szCs w:val="20"/>
        </w:rPr>
      </w:pPr>
    </w:p>
    <w:p w14:paraId="11DCD4BB" w14:textId="11D68357" w:rsidR="00A36F9C" w:rsidRPr="003057D6" w:rsidRDefault="00F2745D" w:rsidP="009846EA">
      <w:pPr>
        <w:pStyle w:val="Textoindependiente"/>
        <w:ind w:left="142" w:right="494"/>
        <w:jc w:val="both"/>
        <w:rPr>
          <w:rFonts w:ascii="Arial" w:hAnsi="Arial" w:cs="Arial"/>
          <w:sz w:val="20"/>
          <w:szCs w:val="20"/>
        </w:rPr>
      </w:pPr>
      <w:r w:rsidRPr="00F2745D">
        <w:rPr>
          <w:rFonts w:ascii="Arial" w:hAnsi="Arial" w:cs="Arial"/>
          <w:sz w:val="20"/>
          <w:szCs w:val="20"/>
        </w:rPr>
        <w:t xml:space="preserve">Ante la multiplicidad de decisiones que se deben tomar cotidianamente en el seno de una organización, resulta fundamental que dichas decisiones estén alineadas con la estrategia general de la empresa, así como con la disponibilidad de recursos y los plazos establecidos. Es por ello por lo que es necesario aplicar criterios de proporcionalidad, de manera que se puedan atender de manera </w:t>
      </w:r>
      <w:r w:rsidRPr="00F2745D">
        <w:rPr>
          <w:rFonts w:ascii="Arial" w:hAnsi="Arial" w:cs="Arial"/>
          <w:sz w:val="20"/>
          <w:szCs w:val="20"/>
        </w:rPr>
        <w:lastRenderedPageBreak/>
        <w:t xml:space="preserve">adecuada las necesidades de la organización en función de la importancia y complejidad de cada una de las decisiones a tomar. </w:t>
      </w:r>
      <w:r w:rsidRPr="00732E29">
        <w:rPr>
          <w:rFonts w:ascii="Arial" w:hAnsi="Arial" w:cs="Arial"/>
          <w:sz w:val="20"/>
          <w:szCs w:val="20"/>
        </w:rPr>
        <w:t>En este sentido, resulta esencial</w:t>
      </w:r>
      <w:r w:rsidRPr="00F2745D">
        <w:rPr>
          <w:rFonts w:ascii="Arial" w:hAnsi="Arial" w:cs="Arial"/>
          <w:sz w:val="20"/>
          <w:szCs w:val="20"/>
        </w:rPr>
        <w:t xml:space="preserve"> evaluar de manera cuidadosa cada opción y considerar los riesgos y beneficios asociados a cada una de ellas, de manera que se puedan tomar decisiones informadas y adecuadas a las necesidades de la </w:t>
      </w:r>
      <w:r w:rsidR="00732E29" w:rsidRPr="00F2745D">
        <w:rPr>
          <w:rFonts w:ascii="Arial" w:hAnsi="Arial" w:cs="Arial"/>
          <w:sz w:val="20"/>
          <w:szCs w:val="20"/>
        </w:rPr>
        <w:t>organización.</w:t>
      </w:r>
    </w:p>
    <w:p w14:paraId="5FD9D6A9" w14:textId="77777777" w:rsidR="00A36F9C" w:rsidRPr="003057D6" w:rsidRDefault="00A36F9C" w:rsidP="00031FAF">
      <w:pPr>
        <w:pStyle w:val="Textoindependiente"/>
        <w:spacing w:before="1"/>
        <w:jc w:val="both"/>
        <w:rPr>
          <w:rFonts w:ascii="Arial" w:hAnsi="Arial" w:cs="Arial"/>
          <w:sz w:val="20"/>
          <w:szCs w:val="20"/>
        </w:rPr>
      </w:pPr>
    </w:p>
    <w:p w14:paraId="430CEB3C" w14:textId="6C6A789E" w:rsidR="00A36F9C" w:rsidRPr="003057D6" w:rsidRDefault="006B062E" w:rsidP="00031FAF">
      <w:pPr>
        <w:pStyle w:val="Textoindependiente"/>
        <w:ind w:left="142" w:right="493"/>
        <w:jc w:val="both"/>
        <w:rPr>
          <w:rFonts w:ascii="Arial" w:hAnsi="Arial" w:cs="Arial"/>
          <w:sz w:val="20"/>
          <w:szCs w:val="20"/>
        </w:rPr>
      </w:pPr>
      <w:r w:rsidRPr="006B062E">
        <w:rPr>
          <w:rFonts w:ascii="Arial" w:hAnsi="Arial" w:cs="Arial"/>
          <w:sz w:val="20"/>
          <w:szCs w:val="20"/>
        </w:rPr>
        <w:t>Es importante señalar que hay decisiones que pueden resolverse con sentido común, mientras que otras necesitan análisis más detallados. Para estas últimas, hay diversas metodologías y herramientas que ayudan a evaluar las opciones disponibles para tomar decisiones más informadas. Es vital utilizar los métodos y herramientas adecuados para cada decisión en particular y lograr así una toma de decisiones exitosa en la organización.</w:t>
      </w:r>
    </w:p>
    <w:p w14:paraId="61A92E78" w14:textId="77777777" w:rsidR="00A36F9C" w:rsidRPr="003057D6" w:rsidRDefault="00A36F9C" w:rsidP="00031FAF">
      <w:pPr>
        <w:pStyle w:val="Textoindependiente"/>
        <w:spacing w:before="2"/>
        <w:jc w:val="both"/>
        <w:rPr>
          <w:rFonts w:ascii="Arial" w:hAnsi="Arial" w:cs="Arial"/>
          <w:sz w:val="20"/>
          <w:szCs w:val="20"/>
        </w:rPr>
      </w:pPr>
    </w:p>
    <w:p w14:paraId="7EDD6737" w14:textId="2A2525A3" w:rsidR="007C5C3E" w:rsidRDefault="00C50D09" w:rsidP="00F4457D">
      <w:pPr>
        <w:pStyle w:val="Textoindependiente"/>
        <w:ind w:left="142" w:right="492"/>
        <w:jc w:val="both"/>
        <w:rPr>
          <w:rFonts w:ascii="Arial" w:hAnsi="Arial" w:cs="Arial"/>
          <w:sz w:val="20"/>
          <w:szCs w:val="20"/>
        </w:rPr>
      </w:pPr>
      <w:r w:rsidRPr="00065F34">
        <w:rPr>
          <w:rFonts w:ascii="Arial" w:hAnsi="Arial" w:cs="Arial"/>
          <w:sz w:val="20"/>
          <w:szCs w:val="20"/>
        </w:rPr>
        <w:t>Con base en el análisis e implementación de gestión de activos, se han considerado los siguientes</w:t>
      </w:r>
      <w:r w:rsidRPr="00065F34">
        <w:rPr>
          <w:rFonts w:ascii="Arial" w:hAnsi="Arial" w:cs="Arial"/>
          <w:spacing w:val="1"/>
          <w:sz w:val="20"/>
          <w:szCs w:val="20"/>
        </w:rPr>
        <w:t xml:space="preserve"> </w:t>
      </w:r>
      <w:r w:rsidRPr="00065F34">
        <w:rPr>
          <w:rFonts w:ascii="Arial" w:hAnsi="Arial" w:cs="Arial"/>
          <w:sz w:val="20"/>
          <w:szCs w:val="20"/>
        </w:rPr>
        <w:t>métodos que, dependiendo de la complejidad</w:t>
      </w:r>
      <w:r w:rsidR="005863C9" w:rsidRPr="00065F34">
        <w:rPr>
          <w:rFonts w:ascii="Arial" w:hAnsi="Arial" w:cs="Arial"/>
          <w:sz w:val="20"/>
          <w:szCs w:val="20"/>
        </w:rPr>
        <w:t xml:space="preserve"> y criticidad</w:t>
      </w:r>
      <w:r w:rsidRPr="00065F34">
        <w:rPr>
          <w:rFonts w:ascii="Arial" w:hAnsi="Arial" w:cs="Arial"/>
          <w:sz w:val="20"/>
          <w:szCs w:val="20"/>
        </w:rPr>
        <w:t>, podrán ser aplicados en la organización: caso de</w:t>
      </w:r>
      <w:r w:rsidRPr="00065F34">
        <w:rPr>
          <w:rFonts w:ascii="Arial" w:hAnsi="Arial" w:cs="Arial"/>
          <w:spacing w:val="1"/>
          <w:sz w:val="20"/>
          <w:szCs w:val="20"/>
        </w:rPr>
        <w:t xml:space="preserve"> </w:t>
      </w:r>
      <w:r w:rsidRPr="00065F34">
        <w:rPr>
          <w:rFonts w:ascii="Arial" w:hAnsi="Arial" w:cs="Arial"/>
          <w:sz w:val="20"/>
          <w:szCs w:val="20"/>
        </w:rPr>
        <w:t>negocio</w:t>
      </w:r>
      <w:r w:rsidRPr="00065F34">
        <w:rPr>
          <w:rFonts w:ascii="Arial" w:hAnsi="Arial" w:cs="Arial"/>
          <w:spacing w:val="9"/>
          <w:sz w:val="20"/>
          <w:szCs w:val="20"/>
        </w:rPr>
        <w:t xml:space="preserve"> </w:t>
      </w:r>
      <w:r w:rsidRPr="00065F34">
        <w:rPr>
          <w:rFonts w:ascii="Arial" w:hAnsi="Arial" w:cs="Arial"/>
          <w:sz w:val="20"/>
          <w:szCs w:val="20"/>
        </w:rPr>
        <w:t>–</w:t>
      </w:r>
      <w:r w:rsidRPr="00065F34">
        <w:rPr>
          <w:rFonts w:ascii="Arial" w:hAnsi="Arial" w:cs="Arial"/>
          <w:spacing w:val="9"/>
          <w:sz w:val="20"/>
          <w:szCs w:val="20"/>
        </w:rPr>
        <w:t xml:space="preserve"> </w:t>
      </w:r>
      <w:r w:rsidRPr="00065F34">
        <w:rPr>
          <w:rFonts w:ascii="Arial" w:hAnsi="Arial" w:cs="Arial"/>
          <w:sz w:val="20"/>
          <w:szCs w:val="20"/>
        </w:rPr>
        <w:t>análisis</w:t>
      </w:r>
      <w:r w:rsidRPr="00065F34">
        <w:rPr>
          <w:rFonts w:ascii="Arial" w:hAnsi="Arial" w:cs="Arial"/>
          <w:spacing w:val="8"/>
          <w:sz w:val="20"/>
          <w:szCs w:val="20"/>
        </w:rPr>
        <w:t xml:space="preserve"> </w:t>
      </w:r>
      <w:r w:rsidRPr="00065F34">
        <w:rPr>
          <w:rFonts w:ascii="Arial" w:hAnsi="Arial" w:cs="Arial"/>
          <w:sz w:val="20"/>
          <w:szCs w:val="20"/>
        </w:rPr>
        <w:t>financiero,</w:t>
      </w:r>
      <w:r w:rsidRPr="00065F34">
        <w:rPr>
          <w:rFonts w:ascii="Arial" w:hAnsi="Arial" w:cs="Arial"/>
          <w:spacing w:val="9"/>
          <w:sz w:val="20"/>
          <w:szCs w:val="20"/>
        </w:rPr>
        <w:t xml:space="preserve"> </w:t>
      </w:r>
      <w:r w:rsidRPr="00065F34">
        <w:rPr>
          <w:rFonts w:ascii="Arial" w:hAnsi="Arial" w:cs="Arial"/>
          <w:sz w:val="20"/>
          <w:szCs w:val="20"/>
        </w:rPr>
        <w:t>SALVO</w:t>
      </w:r>
      <w:r w:rsidRPr="00065F34">
        <w:rPr>
          <w:rFonts w:ascii="Arial" w:hAnsi="Arial" w:cs="Arial"/>
          <w:spacing w:val="8"/>
          <w:sz w:val="20"/>
          <w:szCs w:val="20"/>
        </w:rPr>
        <w:t xml:space="preserve"> </w:t>
      </w:r>
      <w:r w:rsidRPr="00065F34">
        <w:rPr>
          <w:rFonts w:ascii="Arial" w:hAnsi="Arial" w:cs="Arial"/>
          <w:sz w:val="20"/>
          <w:szCs w:val="20"/>
        </w:rPr>
        <w:t>(con</w:t>
      </w:r>
      <w:r w:rsidRPr="00065F34">
        <w:rPr>
          <w:rFonts w:ascii="Arial" w:hAnsi="Arial" w:cs="Arial"/>
          <w:spacing w:val="8"/>
          <w:sz w:val="20"/>
          <w:szCs w:val="20"/>
        </w:rPr>
        <w:t xml:space="preserve"> </w:t>
      </w:r>
      <w:r w:rsidRPr="00065F34">
        <w:rPr>
          <w:rFonts w:ascii="Arial" w:hAnsi="Arial" w:cs="Arial"/>
          <w:sz w:val="20"/>
          <w:szCs w:val="20"/>
        </w:rPr>
        <w:t>soportes</w:t>
      </w:r>
      <w:r w:rsidRPr="00065F34">
        <w:rPr>
          <w:rFonts w:ascii="Arial" w:hAnsi="Arial" w:cs="Arial"/>
          <w:spacing w:val="9"/>
          <w:sz w:val="20"/>
          <w:szCs w:val="20"/>
        </w:rPr>
        <w:t xml:space="preserve"> </w:t>
      </w:r>
      <w:r w:rsidRPr="00065F34">
        <w:rPr>
          <w:rFonts w:ascii="Arial" w:hAnsi="Arial" w:cs="Arial"/>
          <w:sz w:val="20"/>
          <w:szCs w:val="20"/>
        </w:rPr>
        <w:t>de</w:t>
      </w:r>
      <w:r w:rsidRPr="00065F34">
        <w:rPr>
          <w:rFonts w:ascii="Arial" w:hAnsi="Arial" w:cs="Arial"/>
          <w:spacing w:val="7"/>
          <w:sz w:val="20"/>
          <w:szCs w:val="20"/>
        </w:rPr>
        <w:t xml:space="preserve"> </w:t>
      </w:r>
      <w:r w:rsidRPr="00065F34">
        <w:rPr>
          <w:rFonts w:ascii="Arial" w:hAnsi="Arial" w:cs="Arial"/>
          <w:sz w:val="20"/>
          <w:szCs w:val="20"/>
        </w:rPr>
        <w:t>herramientas</w:t>
      </w:r>
      <w:r w:rsidRPr="00065F34">
        <w:rPr>
          <w:rFonts w:ascii="Arial" w:hAnsi="Arial" w:cs="Arial"/>
          <w:spacing w:val="8"/>
          <w:sz w:val="20"/>
          <w:szCs w:val="20"/>
        </w:rPr>
        <w:t xml:space="preserve"> </w:t>
      </w:r>
      <w:proofErr w:type="spellStart"/>
      <w:r w:rsidRPr="00065F34">
        <w:rPr>
          <w:rFonts w:ascii="Arial" w:hAnsi="Arial" w:cs="Arial"/>
          <w:sz w:val="20"/>
          <w:szCs w:val="20"/>
        </w:rPr>
        <w:t>DST</w:t>
      </w:r>
      <w:proofErr w:type="spellEnd"/>
      <w:r w:rsidRPr="00065F34">
        <w:rPr>
          <w:rFonts w:ascii="Arial" w:hAnsi="Arial" w:cs="Arial"/>
          <w:spacing w:val="9"/>
          <w:sz w:val="20"/>
          <w:szCs w:val="20"/>
        </w:rPr>
        <w:t xml:space="preserve"> </w:t>
      </w:r>
      <w:r w:rsidRPr="00065F34">
        <w:rPr>
          <w:rFonts w:ascii="Arial" w:hAnsi="Arial" w:cs="Arial"/>
          <w:sz w:val="20"/>
          <w:szCs w:val="20"/>
        </w:rPr>
        <w:t>-</w:t>
      </w:r>
      <w:r w:rsidRPr="00065F34">
        <w:rPr>
          <w:rFonts w:ascii="Arial" w:hAnsi="Arial" w:cs="Arial"/>
          <w:spacing w:val="6"/>
          <w:sz w:val="20"/>
          <w:szCs w:val="20"/>
        </w:rPr>
        <w:t xml:space="preserve"> </w:t>
      </w:r>
      <w:proofErr w:type="spellStart"/>
      <w:r w:rsidRPr="00065F34">
        <w:rPr>
          <w:rFonts w:ascii="Arial" w:hAnsi="Arial" w:cs="Arial"/>
          <w:i/>
          <w:sz w:val="20"/>
          <w:szCs w:val="20"/>
        </w:rPr>
        <w:t>Decision</w:t>
      </w:r>
      <w:proofErr w:type="spellEnd"/>
      <w:r w:rsidRPr="00065F34">
        <w:rPr>
          <w:rFonts w:ascii="Arial" w:hAnsi="Arial" w:cs="Arial"/>
          <w:i/>
          <w:spacing w:val="7"/>
          <w:sz w:val="20"/>
          <w:szCs w:val="20"/>
        </w:rPr>
        <w:t xml:space="preserve"> </w:t>
      </w:r>
      <w:proofErr w:type="spellStart"/>
      <w:r w:rsidRPr="00065F34">
        <w:rPr>
          <w:rFonts w:ascii="Arial" w:hAnsi="Arial" w:cs="Arial"/>
          <w:i/>
          <w:sz w:val="20"/>
          <w:szCs w:val="20"/>
        </w:rPr>
        <w:t>Support</w:t>
      </w:r>
      <w:proofErr w:type="spellEnd"/>
      <w:r w:rsidRPr="00065F34">
        <w:rPr>
          <w:rFonts w:ascii="Arial" w:hAnsi="Arial" w:cs="Arial"/>
          <w:i/>
          <w:spacing w:val="9"/>
          <w:sz w:val="20"/>
          <w:szCs w:val="20"/>
        </w:rPr>
        <w:t xml:space="preserve"> </w:t>
      </w:r>
      <w:r w:rsidRPr="00065F34">
        <w:rPr>
          <w:rFonts w:ascii="Arial" w:hAnsi="Arial" w:cs="Arial"/>
          <w:i/>
          <w:sz w:val="20"/>
          <w:szCs w:val="20"/>
        </w:rPr>
        <w:t>Tools</w:t>
      </w:r>
      <w:r w:rsidR="005721BE" w:rsidRPr="00065F34">
        <w:rPr>
          <w:rFonts w:ascii="Arial" w:hAnsi="Arial" w:cs="Arial"/>
          <w:i/>
          <w:sz w:val="20"/>
          <w:szCs w:val="20"/>
        </w:rPr>
        <w:t xml:space="preserve">. </w:t>
      </w:r>
      <w:r w:rsidR="005721BE" w:rsidRPr="00065F34">
        <w:rPr>
          <w:rFonts w:ascii="Arial" w:hAnsi="Arial" w:cs="Arial"/>
          <w:iCs/>
          <w:sz w:val="20"/>
          <w:szCs w:val="20"/>
        </w:rPr>
        <w:t>En Grupo ISA y sus empresas se utiliza la herramienta DST para apoyar en la evaluación de decisiones mediante la metodología SALVO</w:t>
      </w:r>
      <w:r w:rsidR="002855EF" w:rsidRPr="00065F34">
        <w:rPr>
          <w:rFonts w:ascii="Arial" w:hAnsi="Arial" w:cs="Arial"/>
          <w:iCs/>
          <w:sz w:val="20"/>
          <w:szCs w:val="20"/>
        </w:rPr>
        <w:t>, no obstante</w:t>
      </w:r>
      <w:r w:rsidR="005721BE" w:rsidRPr="00065F34">
        <w:rPr>
          <w:rFonts w:ascii="Arial" w:hAnsi="Arial" w:cs="Arial"/>
          <w:iCs/>
          <w:sz w:val="20"/>
          <w:szCs w:val="20"/>
        </w:rPr>
        <w:t xml:space="preserve">, es posible aplicar la </w:t>
      </w:r>
      <w:r w:rsidR="00CA097E" w:rsidRPr="00065F34">
        <w:rPr>
          <w:rFonts w:ascii="Arial" w:hAnsi="Arial" w:cs="Arial"/>
          <w:iCs/>
          <w:sz w:val="20"/>
          <w:szCs w:val="20"/>
        </w:rPr>
        <w:t xml:space="preserve">mencionada </w:t>
      </w:r>
      <w:r w:rsidR="005721BE" w:rsidRPr="00065F34">
        <w:rPr>
          <w:rFonts w:ascii="Arial" w:hAnsi="Arial" w:cs="Arial"/>
          <w:iCs/>
          <w:sz w:val="20"/>
          <w:szCs w:val="20"/>
        </w:rPr>
        <w:t>metodología utilizando otras herramientas disponibles</w:t>
      </w:r>
      <w:r w:rsidR="00A37994" w:rsidRPr="00065F34">
        <w:rPr>
          <w:rFonts w:ascii="Arial" w:hAnsi="Arial" w:cs="Arial"/>
          <w:iCs/>
          <w:sz w:val="20"/>
          <w:szCs w:val="20"/>
        </w:rPr>
        <w:t xml:space="preserve">, considerando que </w:t>
      </w:r>
      <w:r w:rsidR="005721BE" w:rsidRPr="00065F34">
        <w:rPr>
          <w:rFonts w:ascii="Arial" w:hAnsi="Arial" w:cs="Arial"/>
          <w:iCs/>
          <w:sz w:val="20"/>
          <w:szCs w:val="20"/>
        </w:rPr>
        <w:t xml:space="preserve">no depende exclusivamente de DST y </w:t>
      </w:r>
      <w:r w:rsidR="00CA097E" w:rsidRPr="00065F34">
        <w:rPr>
          <w:rFonts w:ascii="Arial" w:hAnsi="Arial" w:cs="Arial"/>
          <w:iCs/>
          <w:sz w:val="20"/>
          <w:szCs w:val="20"/>
        </w:rPr>
        <w:t xml:space="preserve">se </w:t>
      </w:r>
      <w:r w:rsidR="005721BE" w:rsidRPr="00065F34">
        <w:rPr>
          <w:rFonts w:ascii="Arial" w:hAnsi="Arial" w:cs="Arial"/>
          <w:iCs/>
          <w:sz w:val="20"/>
          <w:szCs w:val="20"/>
        </w:rPr>
        <w:t xml:space="preserve">puede </w:t>
      </w:r>
      <w:r w:rsidR="00CA097E" w:rsidRPr="00065F34">
        <w:rPr>
          <w:rFonts w:ascii="Arial" w:hAnsi="Arial" w:cs="Arial"/>
          <w:iCs/>
          <w:sz w:val="20"/>
          <w:szCs w:val="20"/>
        </w:rPr>
        <w:t>a</w:t>
      </w:r>
      <w:r w:rsidR="005721BE" w:rsidRPr="00065F34">
        <w:rPr>
          <w:rFonts w:ascii="Arial" w:hAnsi="Arial" w:cs="Arial"/>
          <w:iCs/>
          <w:sz w:val="20"/>
          <w:szCs w:val="20"/>
        </w:rPr>
        <w:t>plica</w:t>
      </w:r>
      <w:r w:rsidR="00CA097E" w:rsidRPr="00065F34">
        <w:rPr>
          <w:rFonts w:ascii="Arial" w:hAnsi="Arial" w:cs="Arial"/>
          <w:iCs/>
          <w:sz w:val="20"/>
          <w:szCs w:val="20"/>
        </w:rPr>
        <w:t>r</w:t>
      </w:r>
      <w:r w:rsidR="005721BE" w:rsidRPr="00065F34">
        <w:rPr>
          <w:rFonts w:ascii="Arial" w:hAnsi="Arial" w:cs="Arial"/>
          <w:iCs/>
          <w:sz w:val="20"/>
          <w:szCs w:val="20"/>
        </w:rPr>
        <w:t xml:space="preserve"> sin esta herramienta.</w:t>
      </w:r>
      <w:r w:rsidRPr="00065F34">
        <w:rPr>
          <w:rFonts w:ascii="Arial" w:hAnsi="Arial" w:cs="Arial"/>
          <w:iCs/>
          <w:sz w:val="20"/>
          <w:szCs w:val="20"/>
        </w:rPr>
        <w:t>),</w:t>
      </w:r>
      <w:r w:rsidR="00F4457D" w:rsidRPr="00065F34">
        <w:rPr>
          <w:rFonts w:ascii="Arial" w:hAnsi="Arial" w:cs="Arial"/>
          <w:sz w:val="20"/>
          <w:szCs w:val="20"/>
        </w:rPr>
        <w:t xml:space="preserve"> </w:t>
      </w:r>
      <w:r w:rsidR="005354C7" w:rsidRPr="00065F34">
        <w:rPr>
          <w:rFonts w:ascii="Arial" w:hAnsi="Arial" w:cs="Arial"/>
          <w:sz w:val="20"/>
          <w:szCs w:val="20"/>
        </w:rPr>
        <w:t>TOTEX</w:t>
      </w:r>
      <w:r w:rsidRPr="00065F34">
        <w:rPr>
          <w:rFonts w:ascii="Arial" w:hAnsi="Arial" w:cs="Arial"/>
          <w:sz w:val="20"/>
          <w:szCs w:val="20"/>
        </w:rPr>
        <w:t xml:space="preserve"> (</w:t>
      </w:r>
      <w:r w:rsidR="005354C7" w:rsidRPr="00065F34">
        <w:rPr>
          <w:rFonts w:ascii="Arial" w:hAnsi="Arial" w:cs="Arial"/>
          <w:sz w:val="20"/>
          <w:szCs w:val="20"/>
        </w:rPr>
        <w:t>Capex, Opex y Riesgos)</w:t>
      </w:r>
      <w:r w:rsidRPr="00065F34">
        <w:rPr>
          <w:rFonts w:ascii="Arial" w:hAnsi="Arial" w:cs="Arial"/>
          <w:sz w:val="20"/>
          <w:szCs w:val="20"/>
        </w:rPr>
        <w:t>, ACR (análisis de causa raíz) o ECR (eliminación de causas de</w:t>
      </w:r>
      <w:r w:rsidRPr="00065F34">
        <w:rPr>
          <w:rFonts w:ascii="Arial" w:hAnsi="Arial" w:cs="Arial"/>
          <w:spacing w:val="1"/>
          <w:sz w:val="20"/>
          <w:szCs w:val="20"/>
        </w:rPr>
        <w:t xml:space="preserve"> </w:t>
      </w:r>
      <w:r w:rsidRPr="00065F34">
        <w:rPr>
          <w:rFonts w:ascii="Arial" w:hAnsi="Arial" w:cs="Arial"/>
          <w:sz w:val="20"/>
          <w:szCs w:val="20"/>
        </w:rPr>
        <w:t xml:space="preserve">riesgos), MCC, </w:t>
      </w:r>
      <w:proofErr w:type="spellStart"/>
      <w:r w:rsidRPr="00065F34">
        <w:rPr>
          <w:rFonts w:ascii="Arial" w:hAnsi="Arial" w:cs="Arial"/>
          <w:sz w:val="20"/>
          <w:szCs w:val="20"/>
        </w:rPr>
        <w:t>FMEA</w:t>
      </w:r>
      <w:proofErr w:type="spellEnd"/>
      <w:r w:rsidRPr="00065F34">
        <w:rPr>
          <w:rFonts w:ascii="Arial" w:hAnsi="Arial" w:cs="Arial"/>
          <w:sz w:val="20"/>
          <w:szCs w:val="20"/>
        </w:rPr>
        <w:t>, entre otros. Se podrán utilizar otros métodos si los anteriores no satisfacen</w:t>
      </w:r>
      <w:r w:rsidRPr="00065F34">
        <w:rPr>
          <w:rFonts w:ascii="Arial" w:hAnsi="Arial" w:cs="Arial"/>
          <w:spacing w:val="1"/>
          <w:sz w:val="20"/>
          <w:szCs w:val="20"/>
        </w:rPr>
        <w:t xml:space="preserve"> </w:t>
      </w:r>
      <w:r w:rsidRPr="00065F34">
        <w:rPr>
          <w:rFonts w:ascii="Arial" w:hAnsi="Arial" w:cs="Arial"/>
          <w:sz w:val="20"/>
          <w:szCs w:val="20"/>
        </w:rPr>
        <w:t>las</w:t>
      </w:r>
      <w:r w:rsidRPr="00065F34">
        <w:rPr>
          <w:rFonts w:ascii="Arial" w:hAnsi="Arial" w:cs="Arial"/>
          <w:spacing w:val="-1"/>
          <w:sz w:val="20"/>
          <w:szCs w:val="20"/>
        </w:rPr>
        <w:t xml:space="preserve"> </w:t>
      </w:r>
      <w:r w:rsidRPr="00065F34">
        <w:rPr>
          <w:rFonts w:ascii="Arial" w:hAnsi="Arial" w:cs="Arial"/>
          <w:sz w:val="20"/>
          <w:szCs w:val="20"/>
        </w:rPr>
        <w:t>necesidades</w:t>
      </w:r>
      <w:r w:rsidRPr="003057D6">
        <w:rPr>
          <w:rFonts w:ascii="Arial" w:hAnsi="Arial" w:cs="Arial"/>
          <w:sz w:val="20"/>
          <w:szCs w:val="20"/>
        </w:rPr>
        <w:t>.</w:t>
      </w:r>
    </w:p>
    <w:p w14:paraId="0ECDA55D" w14:textId="77777777" w:rsidR="00A36F9C" w:rsidRPr="003057D6" w:rsidRDefault="00A36F9C">
      <w:pPr>
        <w:pPrChange w:id="110" w:author="ALFONSO ABRAHAM GONZALEZ RIVAS" w:date="2023-04-13T18:16:00Z">
          <w:pPr>
            <w:pStyle w:val="Textoindependiente"/>
            <w:jc w:val="both"/>
          </w:pPr>
        </w:pPrChange>
      </w:pPr>
    </w:p>
    <w:p w14:paraId="024DA859" w14:textId="146D92DB" w:rsidR="00A36F9C" w:rsidRPr="00935C1B" w:rsidRDefault="00C50D09" w:rsidP="00A25459">
      <w:pPr>
        <w:pStyle w:val="Ttulo3"/>
        <w:numPr>
          <w:ilvl w:val="2"/>
          <w:numId w:val="22"/>
        </w:numPr>
        <w:rPr>
          <w:rFonts w:ascii="Arial" w:hAnsi="Arial" w:cs="Arial"/>
          <w:b/>
          <w:bCs/>
          <w:color w:val="auto"/>
          <w:sz w:val="20"/>
          <w:szCs w:val="20"/>
        </w:rPr>
      </w:pPr>
      <w:bookmarkStart w:id="111" w:name="_Toc131166541"/>
      <w:bookmarkStart w:id="112" w:name="_Toc132368318"/>
      <w:r w:rsidRPr="00935C1B">
        <w:rPr>
          <w:rFonts w:ascii="Arial" w:hAnsi="Arial" w:cs="Arial"/>
          <w:b/>
          <w:bCs/>
          <w:color w:val="auto"/>
          <w:sz w:val="20"/>
          <w:szCs w:val="20"/>
        </w:rPr>
        <w:t>Casos</w:t>
      </w:r>
      <w:r w:rsidRPr="00935C1B">
        <w:rPr>
          <w:rFonts w:ascii="Arial" w:hAnsi="Arial" w:cs="Arial"/>
          <w:b/>
          <w:bCs/>
          <w:color w:val="auto"/>
          <w:spacing w:val="-2"/>
          <w:sz w:val="20"/>
          <w:szCs w:val="20"/>
        </w:rPr>
        <w:t xml:space="preserve"> </w:t>
      </w:r>
      <w:r w:rsidRPr="00935C1B">
        <w:rPr>
          <w:rFonts w:ascii="Arial" w:hAnsi="Arial" w:cs="Arial"/>
          <w:b/>
          <w:bCs/>
          <w:color w:val="auto"/>
          <w:sz w:val="20"/>
          <w:szCs w:val="20"/>
        </w:rPr>
        <w:t>de</w:t>
      </w:r>
      <w:r w:rsidRPr="00935C1B">
        <w:rPr>
          <w:rFonts w:ascii="Arial" w:hAnsi="Arial" w:cs="Arial"/>
          <w:b/>
          <w:bCs/>
          <w:color w:val="auto"/>
          <w:spacing w:val="-2"/>
          <w:sz w:val="20"/>
          <w:szCs w:val="20"/>
        </w:rPr>
        <w:t xml:space="preserve"> </w:t>
      </w:r>
      <w:r w:rsidRPr="00935C1B">
        <w:rPr>
          <w:rFonts w:ascii="Arial" w:hAnsi="Arial" w:cs="Arial"/>
          <w:b/>
          <w:bCs/>
          <w:color w:val="auto"/>
          <w:sz w:val="20"/>
          <w:szCs w:val="20"/>
        </w:rPr>
        <w:t>negocio</w:t>
      </w:r>
      <w:r w:rsidRPr="00935C1B">
        <w:rPr>
          <w:rFonts w:ascii="Arial" w:hAnsi="Arial" w:cs="Arial"/>
          <w:b/>
          <w:bCs/>
          <w:color w:val="auto"/>
          <w:spacing w:val="-1"/>
          <w:sz w:val="20"/>
          <w:szCs w:val="20"/>
        </w:rPr>
        <w:t xml:space="preserve"> </w:t>
      </w:r>
      <w:r w:rsidRPr="00935C1B">
        <w:rPr>
          <w:rFonts w:ascii="Arial" w:hAnsi="Arial" w:cs="Arial"/>
          <w:b/>
          <w:bCs/>
          <w:color w:val="auto"/>
          <w:sz w:val="20"/>
          <w:szCs w:val="20"/>
        </w:rPr>
        <w:t>–</w:t>
      </w:r>
      <w:r w:rsidRPr="00935C1B">
        <w:rPr>
          <w:rFonts w:ascii="Arial" w:hAnsi="Arial" w:cs="Arial"/>
          <w:b/>
          <w:bCs/>
          <w:color w:val="auto"/>
          <w:spacing w:val="-3"/>
          <w:sz w:val="20"/>
          <w:szCs w:val="20"/>
        </w:rPr>
        <w:t xml:space="preserve"> </w:t>
      </w:r>
      <w:r w:rsidRPr="00935C1B">
        <w:rPr>
          <w:rFonts w:ascii="Arial" w:hAnsi="Arial" w:cs="Arial"/>
          <w:b/>
          <w:bCs/>
          <w:color w:val="auto"/>
          <w:sz w:val="20"/>
          <w:szCs w:val="20"/>
        </w:rPr>
        <w:t>análisis</w:t>
      </w:r>
      <w:r w:rsidRPr="00935C1B">
        <w:rPr>
          <w:rFonts w:ascii="Arial" w:hAnsi="Arial" w:cs="Arial"/>
          <w:b/>
          <w:bCs/>
          <w:color w:val="auto"/>
          <w:spacing w:val="-4"/>
          <w:sz w:val="20"/>
          <w:szCs w:val="20"/>
        </w:rPr>
        <w:t xml:space="preserve"> </w:t>
      </w:r>
      <w:r w:rsidRPr="00935C1B">
        <w:rPr>
          <w:rFonts w:ascii="Arial" w:hAnsi="Arial" w:cs="Arial"/>
          <w:b/>
          <w:bCs/>
          <w:color w:val="auto"/>
          <w:sz w:val="20"/>
          <w:szCs w:val="20"/>
        </w:rPr>
        <w:t>financiero</w:t>
      </w:r>
      <w:bookmarkEnd w:id="111"/>
      <w:bookmarkEnd w:id="112"/>
    </w:p>
    <w:p w14:paraId="14A3B16A" w14:textId="77777777" w:rsidR="00710C9C" w:rsidRDefault="00710C9C" w:rsidP="00031FAF">
      <w:pPr>
        <w:pStyle w:val="Textoindependiente"/>
        <w:ind w:left="142" w:right="496"/>
        <w:jc w:val="both"/>
        <w:rPr>
          <w:rFonts w:ascii="Arial" w:hAnsi="Arial" w:cs="Arial"/>
          <w:sz w:val="20"/>
          <w:szCs w:val="20"/>
        </w:rPr>
      </w:pPr>
    </w:p>
    <w:p w14:paraId="783FFD59" w14:textId="6B180C7B" w:rsidR="00A36F9C" w:rsidRPr="003057D6" w:rsidRDefault="00C50D09" w:rsidP="00031FAF">
      <w:pPr>
        <w:pStyle w:val="Textoindependiente"/>
        <w:ind w:left="142" w:right="496"/>
        <w:jc w:val="both"/>
        <w:rPr>
          <w:rFonts w:ascii="Arial" w:hAnsi="Arial" w:cs="Arial"/>
          <w:sz w:val="20"/>
          <w:szCs w:val="20"/>
        </w:rPr>
      </w:pPr>
      <w:r w:rsidRPr="003057D6">
        <w:rPr>
          <w:rFonts w:ascii="Arial" w:hAnsi="Arial" w:cs="Arial"/>
          <w:sz w:val="20"/>
          <w:szCs w:val="20"/>
        </w:rPr>
        <w:t>Es</w:t>
      </w:r>
      <w:r w:rsidRPr="003057D6">
        <w:rPr>
          <w:rFonts w:ascii="Arial" w:hAnsi="Arial" w:cs="Arial"/>
          <w:spacing w:val="-4"/>
          <w:sz w:val="20"/>
          <w:szCs w:val="20"/>
        </w:rPr>
        <w:t xml:space="preserve"> </w:t>
      </w:r>
      <w:r w:rsidRPr="003057D6">
        <w:rPr>
          <w:rFonts w:ascii="Arial" w:hAnsi="Arial" w:cs="Arial"/>
          <w:sz w:val="20"/>
          <w:szCs w:val="20"/>
        </w:rPr>
        <w:t>una</w:t>
      </w:r>
      <w:r w:rsidRPr="003057D6">
        <w:rPr>
          <w:rFonts w:ascii="Arial" w:hAnsi="Arial" w:cs="Arial"/>
          <w:spacing w:val="-4"/>
          <w:sz w:val="20"/>
          <w:szCs w:val="20"/>
        </w:rPr>
        <w:t xml:space="preserve"> </w:t>
      </w:r>
      <w:r w:rsidRPr="003057D6">
        <w:rPr>
          <w:rFonts w:ascii="Arial" w:hAnsi="Arial" w:cs="Arial"/>
          <w:sz w:val="20"/>
          <w:szCs w:val="20"/>
        </w:rPr>
        <w:t>herramienta</w:t>
      </w:r>
      <w:r w:rsidRPr="003057D6">
        <w:rPr>
          <w:rFonts w:ascii="Arial" w:hAnsi="Arial" w:cs="Arial"/>
          <w:spacing w:val="-3"/>
          <w:sz w:val="20"/>
          <w:szCs w:val="20"/>
        </w:rPr>
        <w:t xml:space="preserve"> </w:t>
      </w:r>
      <w:r w:rsidRPr="003057D6">
        <w:rPr>
          <w:rFonts w:ascii="Arial" w:hAnsi="Arial" w:cs="Arial"/>
          <w:sz w:val="20"/>
          <w:szCs w:val="20"/>
        </w:rPr>
        <w:t>técnica</w:t>
      </w:r>
      <w:r w:rsidRPr="003057D6">
        <w:rPr>
          <w:rFonts w:ascii="Arial" w:hAnsi="Arial" w:cs="Arial"/>
          <w:spacing w:val="-7"/>
          <w:sz w:val="20"/>
          <w:szCs w:val="20"/>
        </w:rPr>
        <w:t xml:space="preserve"> </w:t>
      </w:r>
      <w:r w:rsidRPr="003057D6">
        <w:rPr>
          <w:rFonts w:ascii="Arial" w:hAnsi="Arial" w:cs="Arial"/>
          <w:sz w:val="20"/>
          <w:szCs w:val="20"/>
        </w:rPr>
        <w:t>y</w:t>
      </w:r>
      <w:r w:rsidRPr="003057D6">
        <w:rPr>
          <w:rFonts w:ascii="Arial" w:hAnsi="Arial" w:cs="Arial"/>
          <w:spacing w:val="-3"/>
          <w:sz w:val="20"/>
          <w:szCs w:val="20"/>
        </w:rPr>
        <w:t xml:space="preserve"> </w:t>
      </w:r>
      <w:r w:rsidRPr="003057D6">
        <w:rPr>
          <w:rFonts w:ascii="Arial" w:hAnsi="Arial" w:cs="Arial"/>
          <w:sz w:val="20"/>
          <w:szCs w:val="20"/>
        </w:rPr>
        <w:t>financiera</w:t>
      </w:r>
      <w:r w:rsidRPr="003057D6">
        <w:rPr>
          <w:rFonts w:ascii="Arial" w:hAnsi="Arial" w:cs="Arial"/>
          <w:spacing w:val="-4"/>
          <w:sz w:val="20"/>
          <w:szCs w:val="20"/>
        </w:rPr>
        <w:t xml:space="preserve"> </w:t>
      </w:r>
      <w:r w:rsidRPr="003057D6">
        <w:rPr>
          <w:rFonts w:ascii="Arial" w:hAnsi="Arial" w:cs="Arial"/>
          <w:sz w:val="20"/>
          <w:szCs w:val="20"/>
        </w:rPr>
        <w:t>que</w:t>
      </w:r>
      <w:r w:rsidRPr="003057D6">
        <w:rPr>
          <w:rFonts w:ascii="Arial" w:hAnsi="Arial" w:cs="Arial"/>
          <w:spacing w:val="-5"/>
          <w:sz w:val="20"/>
          <w:szCs w:val="20"/>
        </w:rPr>
        <w:t xml:space="preserve"> </w:t>
      </w:r>
      <w:r w:rsidRPr="003057D6">
        <w:rPr>
          <w:rFonts w:ascii="Arial" w:hAnsi="Arial" w:cs="Arial"/>
          <w:sz w:val="20"/>
          <w:szCs w:val="20"/>
        </w:rPr>
        <w:t>permite</w:t>
      </w:r>
      <w:r w:rsidRPr="003057D6">
        <w:rPr>
          <w:rFonts w:ascii="Arial" w:hAnsi="Arial" w:cs="Arial"/>
          <w:spacing w:val="-6"/>
          <w:sz w:val="20"/>
          <w:szCs w:val="20"/>
        </w:rPr>
        <w:t xml:space="preserve"> </w:t>
      </w:r>
      <w:r w:rsidRPr="003057D6">
        <w:rPr>
          <w:rFonts w:ascii="Arial" w:hAnsi="Arial" w:cs="Arial"/>
          <w:sz w:val="20"/>
          <w:szCs w:val="20"/>
        </w:rPr>
        <w:t>apoyar</w:t>
      </w:r>
      <w:r w:rsidRPr="003057D6">
        <w:rPr>
          <w:rFonts w:ascii="Arial" w:hAnsi="Arial" w:cs="Arial"/>
          <w:spacing w:val="-6"/>
          <w:sz w:val="20"/>
          <w:szCs w:val="20"/>
        </w:rPr>
        <w:t xml:space="preserve"> </w:t>
      </w:r>
      <w:r w:rsidRPr="003057D6">
        <w:rPr>
          <w:rFonts w:ascii="Arial" w:hAnsi="Arial" w:cs="Arial"/>
          <w:sz w:val="20"/>
          <w:szCs w:val="20"/>
        </w:rPr>
        <w:t>la</w:t>
      </w:r>
      <w:r w:rsidRPr="003057D6">
        <w:rPr>
          <w:rFonts w:ascii="Arial" w:hAnsi="Arial" w:cs="Arial"/>
          <w:spacing w:val="-5"/>
          <w:sz w:val="20"/>
          <w:szCs w:val="20"/>
        </w:rPr>
        <w:t xml:space="preserve"> </w:t>
      </w:r>
      <w:r w:rsidRPr="003057D6">
        <w:rPr>
          <w:rFonts w:ascii="Arial" w:hAnsi="Arial" w:cs="Arial"/>
          <w:sz w:val="20"/>
          <w:szCs w:val="20"/>
        </w:rPr>
        <w:t>toma</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r w:rsidRPr="003057D6">
        <w:rPr>
          <w:rFonts w:ascii="Arial" w:hAnsi="Arial" w:cs="Arial"/>
          <w:sz w:val="20"/>
          <w:szCs w:val="20"/>
        </w:rPr>
        <w:t>decisiones,</w:t>
      </w:r>
      <w:r w:rsidRPr="003057D6">
        <w:rPr>
          <w:rFonts w:ascii="Arial" w:hAnsi="Arial" w:cs="Arial"/>
          <w:spacing w:val="-4"/>
          <w:sz w:val="20"/>
          <w:szCs w:val="20"/>
        </w:rPr>
        <w:t xml:space="preserve"> </w:t>
      </w:r>
      <w:r w:rsidRPr="003057D6">
        <w:rPr>
          <w:rFonts w:ascii="Arial" w:hAnsi="Arial" w:cs="Arial"/>
          <w:sz w:val="20"/>
          <w:szCs w:val="20"/>
        </w:rPr>
        <w:t>sobre</w:t>
      </w:r>
      <w:r w:rsidRPr="003057D6">
        <w:rPr>
          <w:rFonts w:ascii="Arial" w:hAnsi="Arial" w:cs="Arial"/>
          <w:spacing w:val="-3"/>
          <w:sz w:val="20"/>
          <w:szCs w:val="20"/>
        </w:rPr>
        <w:t xml:space="preserve"> </w:t>
      </w:r>
      <w:r w:rsidRPr="003057D6">
        <w:rPr>
          <w:rFonts w:ascii="Arial" w:hAnsi="Arial" w:cs="Arial"/>
          <w:sz w:val="20"/>
          <w:szCs w:val="20"/>
        </w:rPr>
        <w:t>algún</w:t>
      </w:r>
      <w:r w:rsidRPr="003057D6">
        <w:rPr>
          <w:rFonts w:ascii="Arial" w:hAnsi="Arial" w:cs="Arial"/>
          <w:spacing w:val="-5"/>
          <w:sz w:val="20"/>
          <w:szCs w:val="20"/>
        </w:rPr>
        <w:t xml:space="preserve"> </w:t>
      </w:r>
      <w:r w:rsidRPr="003057D6">
        <w:rPr>
          <w:rFonts w:ascii="Arial" w:hAnsi="Arial" w:cs="Arial"/>
          <w:sz w:val="20"/>
          <w:szCs w:val="20"/>
        </w:rPr>
        <w:t>tipo</w:t>
      </w:r>
      <w:r w:rsidRPr="003057D6">
        <w:rPr>
          <w:rFonts w:ascii="Arial" w:hAnsi="Arial" w:cs="Arial"/>
          <w:spacing w:val="-47"/>
          <w:sz w:val="20"/>
          <w:szCs w:val="20"/>
        </w:rPr>
        <w:t xml:space="preserve"> </w:t>
      </w:r>
      <w:r w:rsidRPr="003057D6">
        <w:rPr>
          <w:rFonts w:ascii="Arial" w:hAnsi="Arial" w:cs="Arial"/>
          <w:sz w:val="20"/>
          <w:szCs w:val="20"/>
        </w:rPr>
        <w:t>de acción presente o futura que tenga un impacto significativo en la sostenibilidad del negocio. Un</w:t>
      </w:r>
      <w:r w:rsidRPr="003057D6">
        <w:rPr>
          <w:rFonts w:ascii="Arial" w:hAnsi="Arial" w:cs="Arial"/>
          <w:spacing w:val="-47"/>
          <w:sz w:val="20"/>
          <w:szCs w:val="20"/>
        </w:rPr>
        <w:t xml:space="preserve"> </w:t>
      </w:r>
      <w:r w:rsidRPr="003057D6">
        <w:rPr>
          <w:rFonts w:ascii="Arial" w:hAnsi="Arial" w:cs="Arial"/>
          <w:sz w:val="20"/>
          <w:szCs w:val="20"/>
        </w:rPr>
        <w:t>caso de negocio puede ser estructurado para solucionar un problema, satisfacer una necesidad o</w:t>
      </w:r>
      <w:r w:rsidRPr="003057D6">
        <w:rPr>
          <w:rFonts w:ascii="Arial" w:hAnsi="Arial" w:cs="Arial"/>
          <w:spacing w:val="1"/>
          <w:sz w:val="20"/>
          <w:szCs w:val="20"/>
        </w:rPr>
        <w:t xml:space="preserve"> </w:t>
      </w:r>
      <w:r w:rsidRPr="003057D6">
        <w:rPr>
          <w:rFonts w:ascii="Arial" w:hAnsi="Arial" w:cs="Arial"/>
          <w:sz w:val="20"/>
          <w:szCs w:val="20"/>
        </w:rPr>
        <w:t>aprovechar</w:t>
      </w:r>
      <w:r w:rsidRPr="003057D6">
        <w:rPr>
          <w:rFonts w:ascii="Arial" w:hAnsi="Arial" w:cs="Arial"/>
          <w:spacing w:val="-1"/>
          <w:sz w:val="20"/>
          <w:szCs w:val="20"/>
        </w:rPr>
        <w:t xml:space="preserve"> </w:t>
      </w:r>
      <w:r w:rsidRPr="003057D6">
        <w:rPr>
          <w:rFonts w:ascii="Arial" w:hAnsi="Arial" w:cs="Arial"/>
          <w:sz w:val="20"/>
          <w:szCs w:val="20"/>
        </w:rPr>
        <w:t>una</w:t>
      </w:r>
      <w:r w:rsidRPr="003057D6">
        <w:rPr>
          <w:rFonts w:ascii="Arial" w:hAnsi="Arial" w:cs="Arial"/>
          <w:spacing w:val="-2"/>
          <w:sz w:val="20"/>
          <w:szCs w:val="20"/>
        </w:rPr>
        <w:t xml:space="preserve"> </w:t>
      </w:r>
      <w:r w:rsidRPr="003057D6">
        <w:rPr>
          <w:rFonts w:ascii="Arial" w:hAnsi="Arial" w:cs="Arial"/>
          <w:sz w:val="20"/>
          <w:szCs w:val="20"/>
        </w:rPr>
        <w:t>oportunidad, mediante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4"/>
          <w:sz w:val="20"/>
          <w:szCs w:val="20"/>
        </w:rPr>
        <w:t xml:space="preserve"> </w:t>
      </w:r>
      <w:r w:rsidRPr="003057D6">
        <w:rPr>
          <w:rFonts w:ascii="Arial" w:hAnsi="Arial" w:cs="Arial"/>
          <w:sz w:val="20"/>
          <w:szCs w:val="20"/>
        </w:rPr>
        <w:t>evaluación</w:t>
      </w:r>
      <w:r w:rsidRPr="003057D6">
        <w:rPr>
          <w:rFonts w:ascii="Arial" w:hAnsi="Arial" w:cs="Arial"/>
          <w:spacing w:val="-1"/>
          <w:sz w:val="20"/>
          <w:szCs w:val="20"/>
        </w:rPr>
        <w:t xml:space="preserve"> </w:t>
      </w:r>
      <w:r w:rsidRPr="003057D6">
        <w:rPr>
          <w:rFonts w:ascii="Arial" w:hAnsi="Arial" w:cs="Arial"/>
          <w:sz w:val="20"/>
          <w:szCs w:val="20"/>
        </w:rPr>
        <w:t>financiera de</w:t>
      </w:r>
      <w:r w:rsidRPr="003057D6">
        <w:rPr>
          <w:rFonts w:ascii="Arial" w:hAnsi="Arial" w:cs="Arial"/>
          <w:spacing w:val="1"/>
          <w:sz w:val="20"/>
          <w:szCs w:val="20"/>
        </w:rPr>
        <w:t xml:space="preserve"> </w:t>
      </w:r>
      <w:r w:rsidRPr="003057D6">
        <w:rPr>
          <w:rFonts w:ascii="Arial" w:hAnsi="Arial" w:cs="Arial"/>
          <w:sz w:val="20"/>
          <w:szCs w:val="20"/>
        </w:rPr>
        <w:t>diferentes</w:t>
      </w:r>
      <w:r w:rsidRPr="003057D6">
        <w:rPr>
          <w:rFonts w:ascii="Arial" w:hAnsi="Arial" w:cs="Arial"/>
          <w:spacing w:val="-2"/>
          <w:sz w:val="20"/>
          <w:szCs w:val="20"/>
        </w:rPr>
        <w:t xml:space="preserve"> </w:t>
      </w:r>
      <w:r w:rsidRPr="003057D6">
        <w:rPr>
          <w:rFonts w:ascii="Arial" w:hAnsi="Arial" w:cs="Arial"/>
          <w:sz w:val="20"/>
          <w:szCs w:val="20"/>
        </w:rPr>
        <w:t>alternativas.</w:t>
      </w:r>
    </w:p>
    <w:p w14:paraId="49E7472E" w14:textId="77777777" w:rsidR="00A36F9C" w:rsidRPr="003057D6" w:rsidRDefault="00A36F9C" w:rsidP="00031FAF">
      <w:pPr>
        <w:pStyle w:val="Textoindependiente"/>
        <w:spacing w:before="11"/>
        <w:jc w:val="both"/>
        <w:rPr>
          <w:rFonts w:ascii="Arial" w:hAnsi="Arial" w:cs="Arial"/>
          <w:sz w:val="20"/>
          <w:szCs w:val="20"/>
        </w:rPr>
      </w:pPr>
    </w:p>
    <w:p w14:paraId="48A28641" w14:textId="500B551B" w:rsidR="00A36F9C" w:rsidRPr="003057D6" w:rsidRDefault="00C66461" w:rsidP="00A065E4">
      <w:pPr>
        <w:pStyle w:val="Textoindependiente"/>
        <w:ind w:left="142" w:right="497"/>
        <w:jc w:val="both"/>
        <w:rPr>
          <w:rFonts w:ascii="Arial" w:hAnsi="Arial" w:cs="Arial"/>
          <w:sz w:val="20"/>
          <w:szCs w:val="20"/>
        </w:rPr>
      </w:pPr>
      <w:r>
        <w:rPr>
          <w:rFonts w:ascii="Arial" w:hAnsi="Arial" w:cs="Arial"/>
          <w:sz w:val="20"/>
          <w:szCs w:val="20"/>
        </w:rPr>
        <w:t xml:space="preserve">Para aplicar esta metodología se debe </w:t>
      </w:r>
      <w:r w:rsidR="00A065E4">
        <w:rPr>
          <w:rFonts w:ascii="Arial" w:hAnsi="Arial" w:cs="Arial"/>
          <w:sz w:val="20"/>
          <w:szCs w:val="20"/>
        </w:rPr>
        <w:t xml:space="preserve">seguir </w:t>
      </w:r>
      <w:r w:rsidR="00641FDC">
        <w:rPr>
          <w:rFonts w:ascii="Arial" w:hAnsi="Arial" w:cs="Arial"/>
          <w:sz w:val="20"/>
          <w:szCs w:val="20"/>
        </w:rPr>
        <w:t>lo indicado en d</w:t>
      </w:r>
      <w:r w:rsidR="00A065E4">
        <w:rPr>
          <w:rFonts w:ascii="Arial" w:hAnsi="Arial" w:cs="Arial"/>
          <w:sz w:val="20"/>
          <w:szCs w:val="20"/>
        </w:rPr>
        <w:t>ocumento denominad</w:t>
      </w:r>
      <w:r w:rsidR="00B87B50">
        <w:rPr>
          <w:rFonts w:ascii="Arial" w:hAnsi="Arial" w:cs="Arial"/>
          <w:sz w:val="20"/>
          <w:szCs w:val="20"/>
        </w:rPr>
        <w:t>o</w:t>
      </w:r>
      <w:r w:rsidR="00A065E4">
        <w:rPr>
          <w:rFonts w:ascii="Arial" w:hAnsi="Arial" w:cs="Arial"/>
          <w:sz w:val="20"/>
          <w:szCs w:val="20"/>
        </w:rPr>
        <w:t xml:space="preserve"> “</w:t>
      </w:r>
      <w:commentRangeStart w:id="113"/>
      <w:r w:rsidR="00A065E4">
        <w:rPr>
          <w:rFonts w:ascii="Arial" w:hAnsi="Arial" w:cs="Arial"/>
          <w:sz w:val="20"/>
          <w:szCs w:val="20"/>
        </w:rPr>
        <w:t>Lineamientos</w:t>
      </w:r>
      <w:r w:rsidR="00A065E4" w:rsidRPr="00A065E4">
        <w:rPr>
          <w:rFonts w:ascii="Arial" w:hAnsi="Arial" w:cs="Arial"/>
          <w:sz w:val="20"/>
          <w:szCs w:val="20"/>
        </w:rPr>
        <w:t xml:space="preserve"> para la elaboración de casos de negocio en Interchile</w:t>
      </w:r>
      <w:r w:rsidR="00A065E4">
        <w:rPr>
          <w:rFonts w:ascii="Arial" w:hAnsi="Arial" w:cs="Arial"/>
          <w:sz w:val="20"/>
          <w:szCs w:val="20"/>
        </w:rPr>
        <w:t xml:space="preserve">” </w:t>
      </w:r>
      <w:commentRangeEnd w:id="113"/>
      <w:r w:rsidR="00E347EF">
        <w:rPr>
          <w:rStyle w:val="Refdecomentario"/>
        </w:rPr>
        <w:commentReference w:id="113"/>
      </w:r>
      <w:r w:rsidR="00A065E4">
        <w:rPr>
          <w:rFonts w:ascii="Arial" w:hAnsi="Arial" w:cs="Arial"/>
          <w:sz w:val="20"/>
          <w:szCs w:val="20"/>
        </w:rPr>
        <w:t xml:space="preserve">que pueden encontrar en el siguiente </w:t>
      </w:r>
      <w:hyperlink r:id="rId18" w:history="1">
        <w:r w:rsidR="00F77E3B">
          <w:rPr>
            <w:rStyle w:val="Hipervnculo"/>
            <w:rFonts w:ascii="Arial" w:hAnsi="Arial" w:cs="Arial"/>
            <w:sz w:val="20"/>
            <w:szCs w:val="20"/>
          </w:rPr>
          <w:t>enlace</w:t>
        </w:r>
      </w:hyperlink>
      <w:r w:rsidR="00901635">
        <w:rPr>
          <w:rFonts w:ascii="Arial" w:hAnsi="Arial" w:cs="Arial"/>
          <w:sz w:val="20"/>
          <w:szCs w:val="20"/>
        </w:rPr>
        <w:t>,</w:t>
      </w:r>
      <w:r w:rsidR="00A065E4">
        <w:rPr>
          <w:rFonts w:ascii="Arial" w:hAnsi="Arial" w:cs="Arial"/>
          <w:sz w:val="20"/>
          <w:szCs w:val="20"/>
        </w:rPr>
        <w:t xml:space="preserve"> anexo a este documento</w:t>
      </w:r>
      <w:r w:rsidR="00901635">
        <w:rPr>
          <w:rFonts w:ascii="Arial" w:hAnsi="Arial" w:cs="Arial"/>
          <w:sz w:val="20"/>
          <w:szCs w:val="20"/>
        </w:rPr>
        <w:t xml:space="preserve"> </w:t>
      </w:r>
      <w:r w:rsidR="00820EC1">
        <w:rPr>
          <w:rFonts w:ascii="Arial" w:hAnsi="Arial" w:cs="Arial"/>
          <w:sz w:val="20"/>
          <w:szCs w:val="20"/>
        </w:rPr>
        <w:t xml:space="preserve">o en </w:t>
      </w:r>
      <w:r w:rsidR="00E924DD">
        <w:rPr>
          <w:rFonts w:ascii="Arial" w:hAnsi="Arial" w:cs="Arial"/>
          <w:sz w:val="20"/>
          <w:szCs w:val="20"/>
        </w:rPr>
        <w:t xml:space="preserve">la gestión documental de nuestro Sistema Integrado de Gestión. </w:t>
      </w:r>
    </w:p>
    <w:p w14:paraId="1E053D96" w14:textId="77777777" w:rsidR="00A36F9C" w:rsidRPr="003057D6" w:rsidRDefault="00A36F9C" w:rsidP="00031FAF">
      <w:pPr>
        <w:pStyle w:val="Textoindependiente"/>
        <w:spacing w:before="1"/>
        <w:jc w:val="both"/>
        <w:rPr>
          <w:rFonts w:ascii="Arial" w:hAnsi="Arial" w:cs="Arial"/>
          <w:sz w:val="20"/>
          <w:szCs w:val="20"/>
        </w:rPr>
      </w:pPr>
    </w:p>
    <w:p w14:paraId="4A187264" w14:textId="23A18792" w:rsidR="00A36F9C" w:rsidRPr="00935C1B" w:rsidRDefault="00C50D09" w:rsidP="00A25459">
      <w:pPr>
        <w:pStyle w:val="Ttulo3"/>
        <w:numPr>
          <w:ilvl w:val="2"/>
          <w:numId w:val="22"/>
        </w:numPr>
        <w:rPr>
          <w:rFonts w:ascii="Arial" w:hAnsi="Arial" w:cs="Arial"/>
          <w:b/>
          <w:bCs/>
          <w:color w:val="auto"/>
          <w:sz w:val="20"/>
          <w:szCs w:val="20"/>
        </w:rPr>
      </w:pPr>
      <w:bookmarkStart w:id="114" w:name="_Toc131166542"/>
      <w:bookmarkStart w:id="115" w:name="_Toc132368319"/>
      <w:r w:rsidRPr="00935C1B">
        <w:rPr>
          <w:rFonts w:ascii="Arial" w:hAnsi="Arial" w:cs="Arial"/>
          <w:b/>
          <w:bCs/>
          <w:color w:val="auto"/>
          <w:sz w:val="20"/>
          <w:szCs w:val="20"/>
        </w:rPr>
        <w:t>SALVO</w:t>
      </w:r>
      <w:bookmarkEnd w:id="114"/>
      <w:bookmarkEnd w:id="115"/>
    </w:p>
    <w:p w14:paraId="5D9DC1C7" w14:textId="77777777" w:rsidR="004F6144" w:rsidRDefault="004F6144" w:rsidP="00031FAF">
      <w:pPr>
        <w:pStyle w:val="Textoindependiente"/>
        <w:spacing w:before="1"/>
        <w:ind w:left="142" w:right="495"/>
        <w:jc w:val="both"/>
        <w:rPr>
          <w:rFonts w:ascii="Arial" w:hAnsi="Arial" w:cs="Arial"/>
          <w:sz w:val="20"/>
          <w:szCs w:val="20"/>
        </w:rPr>
      </w:pPr>
    </w:p>
    <w:p w14:paraId="26E94A6F" w14:textId="4115267E" w:rsidR="00A36F9C" w:rsidRPr="003057D6" w:rsidRDefault="00C50D09" w:rsidP="00031FAF">
      <w:pPr>
        <w:pStyle w:val="Textoindependiente"/>
        <w:spacing w:before="1"/>
        <w:ind w:left="142" w:right="495"/>
        <w:jc w:val="both"/>
        <w:rPr>
          <w:rFonts w:ascii="Arial" w:hAnsi="Arial" w:cs="Arial"/>
          <w:sz w:val="20"/>
          <w:szCs w:val="20"/>
        </w:rPr>
      </w:pPr>
      <w:r w:rsidRPr="003057D6">
        <w:rPr>
          <w:rFonts w:ascii="Arial" w:hAnsi="Arial" w:cs="Arial"/>
          <w:sz w:val="20"/>
          <w:szCs w:val="20"/>
        </w:rPr>
        <w:t xml:space="preserve">SALVO es el acrónimo de </w:t>
      </w:r>
      <w:proofErr w:type="spellStart"/>
      <w:r w:rsidRPr="003057D6">
        <w:rPr>
          <w:rFonts w:ascii="Arial" w:hAnsi="Arial" w:cs="Arial"/>
          <w:i/>
          <w:sz w:val="20"/>
          <w:szCs w:val="20"/>
        </w:rPr>
        <w:t>Strategic</w:t>
      </w:r>
      <w:proofErr w:type="spellEnd"/>
      <w:r w:rsidRPr="003057D6">
        <w:rPr>
          <w:rFonts w:ascii="Arial" w:hAnsi="Arial" w:cs="Arial"/>
          <w:i/>
          <w:sz w:val="20"/>
          <w:szCs w:val="20"/>
        </w:rPr>
        <w:t xml:space="preserve"> </w:t>
      </w:r>
      <w:proofErr w:type="spellStart"/>
      <w:r w:rsidRPr="003057D6">
        <w:rPr>
          <w:rFonts w:ascii="Arial" w:hAnsi="Arial" w:cs="Arial"/>
          <w:i/>
          <w:sz w:val="20"/>
          <w:szCs w:val="20"/>
        </w:rPr>
        <w:t>Assets</w:t>
      </w:r>
      <w:proofErr w:type="spellEnd"/>
      <w:r w:rsidRPr="003057D6">
        <w:rPr>
          <w:rFonts w:ascii="Arial" w:hAnsi="Arial" w:cs="Arial"/>
          <w:i/>
          <w:sz w:val="20"/>
          <w:szCs w:val="20"/>
        </w:rPr>
        <w:t xml:space="preserve">: </w:t>
      </w:r>
      <w:proofErr w:type="spellStart"/>
      <w:r w:rsidRPr="003057D6">
        <w:rPr>
          <w:rFonts w:ascii="Arial" w:hAnsi="Arial" w:cs="Arial"/>
          <w:i/>
          <w:sz w:val="20"/>
          <w:szCs w:val="20"/>
        </w:rPr>
        <w:t>Lifecycle</w:t>
      </w:r>
      <w:proofErr w:type="spellEnd"/>
      <w:r w:rsidRPr="003057D6">
        <w:rPr>
          <w:rFonts w:ascii="Arial" w:hAnsi="Arial" w:cs="Arial"/>
          <w:i/>
          <w:sz w:val="20"/>
          <w:szCs w:val="20"/>
        </w:rPr>
        <w:t xml:space="preserve"> </w:t>
      </w:r>
      <w:proofErr w:type="spellStart"/>
      <w:r w:rsidRPr="003057D6">
        <w:rPr>
          <w:rFonts w:ascii="Arial" w:hAnsi="Arial" w:cs="Arial"/>
          <w:i/>
          <w:sz w:val="20"/>
          <w:szCs w:val="20"/>
        </w:rPr>
        <w:t>Value</w:t>
      </w:r>
      <w:proofErr w:type="spellEnd"/>
      <w:r w:rsidRPr="003057D6">
        <w:rPr>
          <w:rFonts w:ascii="Arial" w:hAnsi="Arial" w:cs="Arial"/>
          <w:i/>
          <w:sz w:val="20"/>
          <w:szCs w:val="20"/>
        </w:rPr>
        <w:t xml:space="preserve"> </w:t>
      </w:r>
      <w:proofErr w:type="spellStart"/>
      <w:r w:rsidRPr="003057D6">
        <w:rPr>
          <w:rFonts w:ascii="Arial" w:hAnsi="Arial" w:cs="Arial"/>
          <w:i/>
          <w:sz w:val="20"/>
          <w:szCs w:val="20"/>
        </w:rPr>
        <w:t>Optimization</w:t>
      </w:r>
      <w:proofErr w:type="spellEnd"/>
      <w:r w:rsidRPr="003057D6">
        <w:rPr>
          <w:rFonts w:ascii="Arial" w:hAnsi="Arial" w:cs="Arial"/>
          <w:sz w:val="20"/>
          <w:szCs w:val="20"/>
        </w:rPr>
        <w:t>. El proceso SALVO es un</w:t>
      </w:r>
      <w:r w:rsidRPr="003057D6">
        <w:rPr>
          <w:rFonts w:ascii="Arial" w:hAnsi="Arial" w:cs="Arial"/>
          <w:spacing w:val="1"/>
          <w:sz w:val="20"/>
          <w:szCs w:val="20"/>
        </w:rPr>
        <w:t xml:space="preserve"> </w:t>
      </w:r>
      <w:r w:rsidRPr="003057D6">
        <w:rPr>
          <w:rFonts w:ascii="Arial" w:hAnsi="Arial" w:cs="Arial"/>
          <w:spacing w:val="-1"/>
          <w:sz w:val="20"/>
          <w:szCs w:val="20"/>
        </w:rPr>
        <w:t>método</w:t>
      </w:r>
      <w:r w:rsidRPr="003057D6">
        <w:rPr>
          <w:rFonts w:ascii="Arial" w:hAnsi="Arial" w:cs="Arial"/>
          <w:spacing w:val="-11"/>
          <w:sz w:val="20"/>
          <w:szCs w:val="20"/>
        </w:rPr>
        <w:t xml:space="preserve"> </w:t>
      </w:r>
      <w:r w:rsidRPr="003057D6">
        <w:rPr>
          <w:rFonts w:ascii="Arial" w:hAnsi="Arial" w:cs="Arial"/>
          <w:spacing w:val="-1"/>
          <w:sz w:val="20"/>
          <w:szCs w:val="20"/>
        </w:rPr>
        <w:t>estructurado</w:t>
      </w:r>
      <w:r w:rsidRPr="003057D6">
        <w:rPr>
          <w:rFonts w:ascii="Arial" w:hAnsi="Arial" w:cs="Arial"/>
          <w:spacing w:val="-11"/>
          <w:sz w:val="20"/>
          <w:szCs w:val="20"/>
        </w:rPr>
        <w:t xml:space="preserve"> </w:t>
      </w:r>
      <w:r w:rsidRPr="003057D6">
        <w:rPr>
          <w:rFonts w:ascii="Arial" w:hAnsi="Arial" w:cs="Arial"/>
          <w:sz w:val="20"/>
          <w:szCs w:val="20"/>
        </w:rPr>
        <w:t>para</w:t>
      </w:r>
      <w:r w:rsidRPr="003057D6">
        <w:rPr>
          <w:rFonts w:ascii="Arial" w:hAnsi="Arial" w:cs="Arial"/>
          <w:spacing w:val="-12"/>
          <w:sz w:val="20"/>
          <w:szCs w:val="20"/>
        </w:rPr>
        <w:t xml:space="preserve"> </w:t>
      </w:r>
      <w:r w:rsidRPr="003057D6">
        <w:rPr>
          <w:rFonts w:ascii="Arial" w:hAnsi="Arial" w:cs="Arial"/>
          <w:sz w:val="20"/>
          <w:szCs w:val="20"/>
        </w:rPr>
        <w:t>una</w:t>
      </w:r>
      <w:r w:rsidRPr="003057D6">
        <w:rPr>
          <w:rFonts w:ascii="Arial" w:hAnsi="Arial" w:cs="Arial"/>
          <w:spacing w:val="-10"/>
          <w:sz w:val="20"/>
          <w:szCs w:val="20"/>
        </w:rPr>
        <w:t xml:space="preserve"> </w:t>
      </w:r>
      <w:r w:rsidRPr="003057D6">
        <w:rPr>
          <w:rFonts w:ascii="Arial" w:hAnsi="Arial" w:cs="Arial"/>
          <w:sz w:val="20"/>
          <w:szCs w:val="20"/>
        </w:rPr>
        <w:t>mejor</w:t>
      </w:r>
      <w:r w:rsidRPr="003057D6">
        <w:rPr>
          <w:rFonts w:ascii="Arial" w:hAnsi="Arial" w:cs="Arial"/>
          <w:spacing w:val="-12"/>
          <w:sz w:val="20"/>
          <w:szCs w:val="20"/>
        </w:rPr>
        <w:t xml:space="preserve"> </w:t>
      </w:r>
      <w:r w:rsidRPr="003057D6">
        <w:rPr>
          <w:rFonts w:ascii="Arial" w:hAnsi="Arial" w:cs="Arial"/>
          <w:sz w:val="20"/>
          <w:szCs w:val="20"/>
        </w:rPr>
        <w:t>toma</w:t>
      </w:r>
      <w:r w:rsidRPr="003057D6">
        <w:rPr>
          <w:rFonts w:ascii="Arial" w:hAnsi="Arial" w:cs="Arial"/>
          <w:spacing w:val="-12"/>
          <w:sz w:val="20"/>
          <w:szCs w:val="20"/>
        </w:rPr>
        <w:t xml:space="preserve"> </w:t>
      </w:r>
      <w:r w:rsidRPr="003057D6">
        <w:rPr>
          <w:rFonts w:ascii="Arial" w:hAnsi="Arial" w:cs="Arial"/>
          <w:sz w:val="20"/>
          <w:szCs w:val="20"/>
        </w:rPr>
        <w:t>de</w:t>
      </w:r>
      <w:r w:rsidRPr="003057D6">
        <w:rPr>
          <w:rFonts w:ascii="Arial" w:hAnsi="Arial" w:cs="Arial"/>
          <w:spacing w:val="-11"/>
          <w:sz w:val="20"/>
          <w:szCs w:val="20"/>
        </w:rPr>
        <w:t xml:space="preserve"> </w:t>
      </w:r>
      <w:r w:rsidRPr="003057D6">
        <w:rPr>
          <w:rFonts w:ascii="Arial" w:hAnsi="Arial" w:cs="Arial"/>
          <w:sz w:val="20"/>
          <w:szCs w:val="20"/>
        </w:rPr>
        <w:t>decisiones,</w:t>
      </w:r>
      <w:r w:rsidRPr="003057D6">
        <w:rPr>
          <w:rFonts w:ascii="Arial" w:hAnsi="Arial" w:cs="Arial"/>
          <w:spacing w:val="-9"/>
          <w:sz w:val="20"/>
          <w:szCs w:val="20"/>
        </w:rPr>
        <w:t xml:space="preserve"> </w:t>
      </w:r>
      <w:r w:rsidRPr="003057D6">
        <w:rPr>
          <w:rFonts w:ascii="Arial" w:hAnsi="Arial" w:cs="Arial"/>
          <w:sz w:val="20"/>
          <w:szCs w:val="20"/>
        </w:rPr>
        <w:t>que</w:t>
      </w:r>
      <w:r w:rsidRPr="003057D6">
        <w:rPr>
          <w:rFonts w:ascii="Arial" w:hAnsi="Arial" w:cs="Arial"/>
          <w:spacing w:val="-11"/>
          <w:sz w:val="20"/>
          <w:szCs w:val="20"/>
        </w:rPr>
        <w:t xml:space="preserve"> </w:t>
      </w:r>
      <w:r w:rsidRPr="003057D6">
        <w:rPr>
          <w:rFonts w:ascii="Arial" w:hAnsi="Arial" w:cs="Arial"/>
          <w:sz w:val="20"/>
          <w:szCs w:val="20"/>
        </w:rPr>
        <w:t>permite</w:t>
      </w:r>
      <w:r w:rsidRPr="003057D6">
        <w:rPr>
          <w:rFonts w:ascii="Arial" w:hAnsi="Arial" w:cs="Arial"/>
          <w:spacing w:val="-11"/>
          <w:sz w:val="20"/>
          <w:szCs w:val="20"/>
        </w:rPr>
        <w:t xml:space="preserve"> </w:t>
      </w:r>
      <w:r w:rsidRPr="003057D6">
        <w:rPr>
          <w:rFonts w:ascii="Arial" w:hAnsi="Arial" w:cs="Arial"/>
          <w:sz w:val="20"/>
          <w:szCs w:val="20"/>
        </w:rPr>
        <w:t>la</w:t>
      </w:r>
      <w:r w:rsidRPr="003057D6">
        <w:rPr>
          <w:rFonts w:ascii="Arial" w:hAnsi="Arial" w:cs="Arial"/>
          <w:spacing w:val="-11"/>
          <w:sz w:val="20"/>
          <w:szCs w:val="20"/>
        </w:rPr>
        <w:t xml:space="preserve"> </w:t>
      </w:r>
      <w:r w:rsidRPr="003057D6">
        <w:rPr>
          <w:rFonts w:ascii="Arial" w:hAnsi="Arial" w:cs="Arial"/>
          <w:sz w:val="20"/>
          <w:szCs w:val="20"/>
        </w:rPr>
        <w:t>cuantificación</w:t>
      </w:r>
      <w:r w:rsidRPr="003057D6">
        <w:rPr>
          <w:rFonts w:ascii="Arial" w:hAnsi="Arial" w:cs="Arial"/>
          <w:spacing w:val="-13"/>
          <w:sz w:val="20"/>
          <w:szCs w:val="20"/>
        </w:rPr>
        <w:t xml:space="preserve"> </w:t>
      </w:r>
      <w:r w:rsidRPr="003057D6">
        <w:rPr>
          <w:rFonts w:ascii="Arial" w:hAnsi="Arial" w:cs="Arial"/>
          <w:sz w:val="20"/>
          <w:szCs w:val="20"/>
        </w:rPr>
        <w:t>y</w:t>
      </w:r>
      <w:r w:rsidRPr="003057D6">
        <w:rPr>
          <w:rFonts w:ascii="Arial" w:hAnsi="Arial" w:cs="Arial"/>
          <w:spacing w:val="-11"/>
          <w:sz w:val="20"/>
          <w:szCs w:val="20"/>
        </w:rPr>
        <w:t xml:space="preserve"> </w:t>
      </w:r>
      <w:r w:rsidRPr="003057D6">
        <w:rPr>
          <w:rFonts w:ascii="Arial" w:hAnsi="Arial" w:cs="Arial"/>
          <w:sz w:val="20"/>
          <w:szCs w:val="20"/>
        </w:rPr>
        <w:t>evaluación</w:t>
      </w:r>
      <w:r w:rsidRPr="003057D6">
        <w:rPr>
          <w:rFonts w:ascii="Arial" w:hAnsi="Arial" w:cs="Arial"/>
          <w:spacing w:val="-48"/>
          <w:sz w:val="20"/>
          <w:szCs w:val="20"/>
        </w:rPr>
        <w:t xml:space="preserve"> </w:t>
      </w:r>
      <w:r w:rsidRPr="003057D6">
        <w:rPr>
          <w:rFonts w:ascii="Arial" w:hAnsi="Arial" w:cs="Arial"/>
          <w:sz w:val="20"/>
          <w:szCs w:val="20"/>
        </w:rPr>
        <w:t>conjunta del costo</w:t>
      </w:r>
      <w:r w:rsidR="00331496">
        <w:rPr>
          <w:rFonts w:ascii="Arial" w:hAnsi="Arial" w:cs="Arial"/>
          <w:sz w:val="20"/>
          <w:szCs w:val="20"/>
        </w:rPr>
        <w:t xml:space="preserve">, el </w:t>
      </w:r>
      <w:r w:rsidRPr="003057D6">
        <w:rPr>
          <w:rFonts w:ascii="Arial" w:hAnsi="Arial" w:cs="Arial"/>
          <w:sz w:val="20"/>
          <w:szCs w:val="20"/>
        </w:rPr>
        <w:t>riesgo</w:t>
      </w:r>
      <w:r w:rsidR="00331496">
        <w:rPr>
          <w:rFonts w:ascii="Arial" w:hAnsi="Arial" w:cs="Arial"/>
          <w:sz w:val="20"/>
          <w:szCs w:val="20"/>
        </w:rPr>
        <w:t xml:space="preserve"> y el </w:t>
      </w:r>
      <w:r w:rsidRPr="003057D6">
        <w:rPr>
          <w:rFonts w:ascii="Arial" w:hAnsi="Arial" w:cs="Arial"/>
          <w:sz w:val="20"/>
          <w:szCs w:val="20"/>
        </w:rPr>
        <w:t>desempeño considerando el impacto en todas las partes interesadas y</w:t>
      </w:r>
      <w:r w:rsidRPr="003057D6">
        <w:rPr>
          <w:rFonts w:ascii="Arial" w:hAnsi="Arial" w:cs="Arial"/>
          <w:spacing w:val="1"/>
          <w:sz w:val="20"/>
          <w:szCs w:val="20"/>
        </w:rPr>
        <w:t xml:space="preserve"> </w:t>
      </w:r>
      <w:r w:rsidRPr="003057D6">
        <w:rPr>
          <w:rFonts w:ascii="Arial" w:hAnsi="Arial" w:cs="Arial"/>
          <w:sz w:val="20"/>
          <w:szCs w:val="20"/>
        </w:rPr>
        <w:t>buscando la maximización del valor de los activos en su ciclo de vida</w:t>
      </w:r>
      <w:r w:rsidR="002E3425">
        <w:rPr>
          <w:rFonts w:ascii="Arial" w:hAnsi="Arial" w:cs="Arial"/>
          <w:sz w:val="20"/>
          <w:szCs w:val="20"/>
        </w:rPr>
        <w:t xml:space="preserve">. </w:t>
      </w:r>
      <w:r w:rsidRPr="003057D6">
        <w:rPr>
          <w:rFonts w:ascii="Arial" w:hAnsi="Arial" w:cs="Arial"/>
          <w:sz w:val="20"/>
          <w:szCs w:val="20"/>
        </w:rPr>
        <w:t xml:space="preserve"> Contiene elementos</w:t>
      </w:r>
      <w:r w:rsidRPr="003057D6">
        <w:rPr>
          <w:rFonts w:ascii="Arial" w:hAnsi="Arial" w:cs="Arial"/>
          <w:spacing w:val="1"/>
          <w:sz w:val="20"/>
          <w:szCs w:val="20"/>
        </w:rPr>
        <w:t xml:space="preserve"> </w:t>
      </w:r>
      <w:r w:rsidRPr="003057D6">
        <w:rPr>
          <w:rFonts w:ascii="Arial" w:hAnsi="Arial" w:cs="Arial"/>
          <w:sz w:val="20"/>
          <w:szCs w:val="20"/>
        </w:rPr>
        <w:t>diferenciadores</w:t>
      </w:r>
      <w:r w:rsidRPr="003057D6">
        <w:rPr>
          <w:rFonts w:ascii="Arial" w:hAnsi="Arial" w:cs="Arial"/>
          <w:spacing w:val="1"/>
          <w:sz w:val="20"/>
          <w:szCs w:val="20"/>
        </w:rPr>
        <w:t xml:space="preserve"> </w:t>
      </w:r>
      <w:r w:rsidRPr="003057D6">
        <w:rPr>
          <w:rFonts w:ascii="Arial" w:hAnsi="Arial" w:cs="Arial"/>
          <w:sz w:val="20"/>
          <w:szCs w:val="20"/>
        </w:rPr>
        <w:t>para</w:t>
      </w:r>
      <w:r w:rsidRPr="003057D6">
        <w:rPr>
          <w:rFonts w:ascii="Arial" w:hAnsi="Arial" w:cs="Arial"/>
          <w:spacing w:val="1"/>
          <w:sz w:val="20"/>
          <w:szCs w:val="20"/>
        </w:rPr>
        <w:t xml:space="preserve"> </w:t>
      </w:r>
      <w:r w:rsidRPr="003057D6">
        <w:rPr>
          <w:rFonts w:ascii="Arial" w:hAnsi="Arial" w:cs="Arial"/>
          <w:sz w:val="20"/>
          <w:szCs w:val="20"/>
        </w:rPr>
        <w:t>optimizar</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1"/>
          <w:sz w:val="20"/>
          <w:szCs w:val="20"/>
        </w:rPr>
        <w:t xml:space="preserve"> </w:t>
      </w:r>
      <w:r w:rsidRPr="003057D6">
        <w:rPr>
          <w:rFonts w:ascii="Arial" w:hAnsi="Arial" w:cs="Arial"/>
          <w:sz w:val="20"/>
          <w:szCs w:val="20"/>
        </w:rPr>
        <w:t>decisiones</w:t>
      </w:r>
      <w:r w:rsidRPr="003057D6">
        <w:rPr>
          <w:rFonts w:ascii="Arial" w:hAnsi="Arial" w:cs="Arial"/>
          <w:spacing w:val="1"/>
          <w:sz w:val="20"/>
          <w:szCs w:val="20"/>
        </w:rPr>
        <w:t xml:space="preserve"> </w:t>
      </w:r>
      <w:r w:rsidRPr="003057D6">
        <w:rPr>
          <w:rFonts w:ascii="Arial" w:hAnsi="Arial" w:cs="Arial"/>
          <w:sz w:val="20"/>
          <w:szCs w:val="20"/>
        </w:rPr>
        <w:t>sobre</w:t>
      </w:r>
      <w:r w:rsidRPr="003057D6">
        <w:rPr>
          <w:rFonts w:ascii="Arial" w:hAnsi="Arial" w:cs="Arial"/>
          <w:spacing w:val="1"/>
          <w:sz w:val="20"/>
          <w:szCs w:val="20"/>
        </w:rPr>
        <w:t xml:space="preserve"> </w:t>
      </w:r>
      <w:r w:rsidRPr="003057D6">
        <w:rPr>
          <w:rFonts w:ascii="Arial" w:hAnsi="Arial" w:cs="Arial"/>
          <w:sz w:val="20"/>
          <w:szCs w:val="20"/>
        </w:rPr>
        <w:t>los</w:t>
      </w:r>
      <w:r w:rsidRPr="003057D6">
        <w:rPr>
          <w:rFonts w:ascii="Arial" w:hAnsi="Arial" w:cs="Arial"/>
          <w:spacing w:val="1"/>
          <w:sz w:val="20"/>
          <w:szCs w:val="20"/>
        </w:rPr>
        <w:t xml:space="preserve"> </w:t>
      </w:r>
      <w:r w:rsidRPr="003057D6">
        <w:rPr>
          <w:rFonts w:ascii="Arial" w:hAnsi="Arial" w:cs="Arial"/>
          <w:sz w:val="20"/>
          <w:szCs w:val="20"/>
        </w:rPr>
        <w:t>activos</w:t>
      </w:r>
      <w:r w:rsidRPr="003057D6">
        <w:rPr>
          <w:rFonts w:ascii="Arial" w:hAnsi="Arial" w:cs="Arial"/>
          <w:spacing w:val="1"/>
          <w:sz w:val="20"/>
          <w:szCs w:val="20"/>
        </w:rPr>
        <w:t xml:space="preserve"> </w:t>
      </w:r>
      <w:r w:rsidRPr="003057D6">
        <w:rPr>
          <w:rFonts w:ascii="Arial" w:hAnsi="Arial" w:cs="Arial"/>
          <w:sz w:val="20"/>
          <w:szCs w:val="20"/>
        </w:rPr>
        <w:t>e</w:t>
      </w:r>
      <w:r w:rsidRPr="003057D6">
        <w:rPr>
          <w:rFonts w:ascii="Arial" w:hAnsi="Arial" w:cs="Arial"/>
          <w:spacing w:val="1"/>
          <w:sz w:val="20"/>
          <w:szCs w:val="20"/>
        </w:rPr>
        <w:t xml:space="preserve"> </w:t>
      </w:r>
      <w:r w:rsidRPr="003057D6">
        <w:rPr>
          <w:rFonts w:ascii="Arial" w:hAnsi="Arial" w:cs="Arial"/>
          <w:sz w:val="20"/>
          <w:szCs w:val="20"/>
        </w:rPr>
        <w:t>incluye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evaluación</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00504CC4">
        <w:rPr>
          <w:rFonts w:ascii="Arial" w:hAnsi="Arial" w:cs="Arial"/>
          <w:sz w:val="20"/>
          <w:szCs w:val="20"/>
        </w:rPr>
        <w:t xml:space="preserve">las consecuencias </w:t>
      </w:r>
      <w:r w:rsidRPr="003057D6">
        <w:rPr>
          <w:rFonts w:ascii="Arial" w:hAnsi="Arial" w:cs="Arial"/>
          <w:sz w:val="20"/>
          <w:szCs w:val="20"/>
        </w:rPr>
        <w:t>financieras</w:t>
      </w:r>
      <w:r w:rsidRPr="003057D6">
        <w:rPr>
          <w:rFonts w:ascii="Arial" w:hAnsi="Arial" w:cs="Arial"/>
          <w:spacing w:val="-2"/>
          <w:sz w:val="20"/>
          <w:szCs w:val="20"/>
        </w:rPr>
        <w:t xml:space="preserve"> </w:t>
      </w:r>
      <w:r w:rsidRPr="003057D6">
        <w:rPr>
          <w:rFonts w:ascii="Arial" w:hAnsi="Arial" w:cs="Arial"/>
          <w:sz w:val="20"/>
          <w:szCs w:val="20"/>
        </w:rPr>
        <w:t>y no</w:t>
      </w:r>
      <w:r w:rsidRPr="003057D6">
        <w:rPr>
          <w:rFonts w:ascii="Arial" w:hAnsi="Arial" w:cs="Arial"/>
          <w:spacing w:val="-2"/>
          <w:sz w:val="20"/>
          <w:szCs w:val="20"/>
        </w:rPr>
        <w:t xml:space="preserve"> </w:t>
      </w:r>
      <w:r w:rsidRPr="003057D6">
        <w:rPr>
          <w:rFonts w:ascii="Arial" w:hAnsi="Arial" w:cs="Arial"/>
          <w:sz w:val="20"/>
          <w:szCs w:val="20"/>
        </w:rPr>
        <w:t>financieras.</w:t>
      </w:r>
    </w:p>
    <w:p w14:paraId="5ED95193" w14:textId="77777777" w:rsidR="00A36F9C" w:rsidRPr="003057D6" w:rsidRDefault="00A36F9C" w:rsidP="00031FAF">
      <w:pPr>
        <w:pStyle w:val="Textoindependiente"/>
        <w:spacing w:before="11"/>
        <w:jc w:val="both"/>
        <w:rPr>
          <w:rFonts w:ascii="Arial" w:hAnsi="Arial" w:cs="Arial"/>
          <w:sz w:val="20"/>
          <w:szCs w:val="20"/>
        </w:rPr>
      </w:pPr>
    </w:p>
    <w:p w14:paraId="521B58A8" w14:textId="77777777" w:rsidR="00A36F9C" w:rsidRPr="003057D6" w:rsidRDefault="00C50D09" w:rsidP="00031FAF">
      <w:pPr>
        <w:pStyle w:val="Textoindependiente"/>
        <w:ind w:left="142" w:right="498"/>
        <w:jc w:val="both"/>
        <w:rPr>
          <w:rFonts w:ascii="Arial" w:hAnsi="Arial" w:cs="Arial"/>
          <w:sz w:val="20"/>
          <w:szCs w:val="20"/>
        </w:rPr>
      </w:pPr>
      <w:r w:rsidRPr="003057D6">
        <w:rPr>
          <w:rFonts w:ascii="Arial" w:hAnsi="Arial" w:cs="Arial"/>
          <w:sz w:val="20"/>
          <w:szCs w:val="20"/>
        </w:rPr>
        <w:t>El</w:t>
      </w:r>
      <w:r w:rsidRPr="003057D6">
        <w:rPr>
          <w:rFonts w:ascii="Arial" w:hAnsi="Arial" w:cs="Arial"/>
          <w:spacing w:val="1"/>
          <w:sz w:val="20"/>
          <w:szCs w:val="20"/>
        </w:rPr>
        <w:t xml:space="preserve"> </w:t>
      </w:r>
      <w:r w:rsidRPr="003057D6">
        <w:rPr>
          <w:rFonts w:ascii="Arial" w:hAnsi="Arial" w:cs="Arial"/>
          <w:sz w:val="20"/>
          <w:szCs w:val="20"/>
        </w:rPr>
        <w:t>proceso</w:t>
      </w:r>
      <w:r w:rsidRPr="003057D6">
        <w:rPr>
          <w:rFonts w:ascii="Arial" w:hAnsi="Arial" w:cs="Arial"/>
          <w:spacing w:val="1"/>
          <w:sz w:val="20"/>
          <w:szCs w:val="20"/>
        </w:rPr>
        <w:t xml:space="preserve"> </w:t>
      </w:r>
      <w:r w:rsidRPr="003057D6">
        <w:rPr>
          <w:rFonts w:ascii="Arial" w:hAnsi="Arial" w:cs="Arial"/>
          <w:sz w:val="20"/>
          <w:szCs w:val="20"/>
        </w:rPr>
        <w:t>SALVO</w:t>
      </w:r>
      <w:r w:rsidRPr="003057D6">
        <w:rPr>
          <w:rFonts w:ascii="Arial" w:hAnsi="Arial" w:cs="Arial"/>
          <w:spacing w:val="1"/>
          <w:sz w:val="20"/>
          <w:szCs w:val="20"/>
        </w:rPr>
        <w:t xml:space="preserve"> </w:t>
      </w:r>
      <w:r w:rsidRPr="003057D6">
        <w:rPr>
          <w:rFonts w:ascii="Arial" w:hAnsi="Arial" w:cs="Arial"/>
          <w:sz w:val="20"/>
          <w:szCs w:val="20"/>
        </w:rPr>
        <w:t>puede</w:t>
      </w:r>
      <w:r w:rsidRPr="003057D6">
        <w:rPr>
          <w:rFonts w:ascii="Arial" w:hAnsi="Arial" w:cs="Arial"/>
          <w:spacing w:val="1"/>
          <w:sz w:val="20"/>
          <w:szCs w:val="20"/>
        </w:rPr>
        <w:t xml:space="preserve"> </w:t>
      </w:r>
      <w:r w:rsidRPr="003057D6">
        <w:rPr>
          <w:rFonts w:ascii="Arial" w:hAnsi="Arial" w:cs="Arial"/>
          <w:sz w:val="20"/>
          <w:szCs w:val="20"/>
        </w:rPr>
        <w:t>ser</w:t>
      </w:r>
      <w:r w:rsidRPr="003057D6">
        <w:rPr>
          <w:rFonts w:ascii="Arial" w:hAnsi="Arial" w:cs="Arial"/>
          <w:spacing w:val="1"/>
          <w:sz w:val="20"/>
          <w:szCs w:val="20"/>
        </w:rPr>
        <w:t xml:space="preserve"> </w:t>
      </w:r>
      <w:r w:rsidRPr="003057D6">
        <w:rPr>
          <w:rFonts w:ascii="Arial" w:hAnsi="Arial" w:cs="Arial"/>
          <w:sz w:val="20"/>
          <w:szCs w:val="20"/>
        </w:rPr>
        <w:t>utilizado</w:t>
      </w:r>
      <w:r w:rsidRPr="003057D6">
        <w:rPr>
          <w:rFonts w:ascii="Arial" w:hAnsi="Arial" w:cs="Arial"/>
          <w:spacing w:val="1"/>
          <w:sz w:val="20"/>
          <w:szCs w:val="20"/>
        </w:rPr>
        <w:t xml:space="preserve"> </w:t>
      </w:r>
      <w:r w:rsidRPr="003057D6">
        <w:rPr>
          <w:rFonts w:ascii="Arial" w:hAnsi="Arial" w:cs="Arial"/>
          <w:sz w:val="20"/>
          <w:szCs w:val="20"/>
        </w:rPr>
        <w:t>para</w:t>
      </w:r>
      <w:r w:rsidRPr="003057D6">
        <w:rPr>
          <w:rFonts w:ascii="Arial" w:hAnsi="Arial" w:cs="Arial"/>
          <w:spacing w:val="1"/>
          <w:sz w:val="20"/>
          <w:szCs w:val="20"/>
        </w:rPr>
        <w:t xml:space="preserve"> </w:t>
      </w:r>
      <w:r w:rsidRPr="003057D6">
        <w:rPr>
          <w:rFonts w:ascii="Arial" w:hAnsi="Arial" w:cs="Arial"/>
          <w:sz w:val="20"/>
          <w:szCs w:val="20"/>
        </w:rPr>
        <w:t>evaluar</w:t>
      </w:r>
      <w:r w:rsidRPr="003057D6">
        <w:rPr>
          <w:rFonts w:ascii="Arial" w:hAnsi="Arial" w:cs="Arial"/>
          <w:spacing w:val="1"/>
          <w:sz w:val="20"/>
          <w:szCs w:val="20"/>
        </w:rPr>
        <w:t xml:space="preserve"> </w:t>
      </w:r>
      <w:r w:rsidRPr="003057D6">
        <w:rPr>
          <w:rFonts w:ascii="Arial" w:hAnsi="Arial" w:cs="Arial"/>
          <w:sz w:val="20"/>
          <w:szCs w:val="20"/>
        </w:rPr>
        <w:t>decisiones</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tipo:</w:t>
      </w:r>
      <w:r w:rsidRPr="003057D6">
        <w:rPr>
          <w:rFonts w:ascii="Arial" w:hAnsi="Arial" w:cs="Arial"/>
          <w:spacing w:val="1"/>
          <w:sz w:val="20"/>
          <w:szCs w:val="20"/>
        </w:rPr>
        <w:t xml:space="preserve"> </w:t>
      </w:r>
      <w:r w:rsidRPr="003057D6">
        <w:rPr>
          <w:rFonts w:ascii="Arial" w:hAnsi="Arial" w:cs="Arial"/>
          <w:sz w:val="20"/>
          <w:szCs w:val="20"/>
        </w:rPr>
        <w:t>proyectos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capital,</w:t>
      </w:r>
      <w:r w:rsidRPr="003057D6">
        <w:rPr>
          <w:rFonts w:ascii="Arial" w:hAnsi="Arial" w:cs="Arial"/>
          <w:spacing w:val="-47"/>
          <w:sz w:val="20"/>
          <w:szCs w:val="20"/>
        </w:rPr>
        <w:t xml:space="preserve"> </w:t>
      </w:r>
      <w:r w:rsidRPr="003057D6">
        <w:rPr>
          <w:rFonts w:ascii="Arial" w:hAnsi="Arial" w:cs="Arial"/>
          <w:sz w:val="20"/>
          <w:szCs w:val="20"/>
        </w:rPr>
        <w:lastRenderedPageBreak/>
        <w:t>optimización de intervalos de inspección y mantenimiento, niveles de inventarios, renovación de</w:t>
      </w:r>
      <w:r w:rsidRPr="003057D6">
        <w:rPr>
          <w:rFonts w:ascii="Arial" w:hAnsi="Arial" w:cs="Arial"/>
          <w:spacing w:val="1"/>
          <w:sz w:val="20"/>
          <w:szCs w:val="20"/>
        </w:rPr>
        <w:t xml:space="preserve"> </w:t>
      </w:r>
      <w:r w:rsidRPr="003057D6">
        <w:rPr>
          <w:rFonts w:ascii="Arial" w:hAnsi="Arial" w:cs="Arial"/>
          <w:sz w:val="20"/>
          <w:szCs w:val="20"/>
        </w:rPr>
        <w:t>activos,</w:t>
      </w:r>
      <w:r w:rsidRPr="003057D6">
        <w:rPr>
          <w:rFonts w:ascii="Arial" w:hAnsi="Arial" w:cs="Arial"/>
          <w:spacing w:val="-2"/>
          <w:sz w:val="20"/>
          <w:szCs w:val="20"/>
        </w:rPr>
        <w:t xml:space="preserve"> </w:t>
      </w:r>
      <w:r w:rsidRPr="003057D6">
        <w:rPr>
          <w:rFonts w:ascii="Arial" w:hAnsi="Arial" w:cs="Arial"/>
          <w:sz w:val="20"/>
          <w:szCs w:val="20"/>
        </w:rPr>
        <w:t>entre</w:t>
      </w:r>
      <w:r w:rsidRPr="003057D6">
        <w:rPr>
          <w:rFonts w:ascii="Arial" w:hAnsi="Arial" w:cs="Arial"/>
          <w:spacing w:val="-2"/>
          <w:sz w:val="20"/>
          <w:szCs w:val="20"/>
        </w:rPr>
        <w:t xml:space="preserve"> </w:t>
      </w:r>
      <w:r w:rsidRPr="003057D6">
        <w:rPr>
          <w:rFonts w:ascii="Arial" w:hAnsi="Arial" w:cs="Arial"/>
          <w:sz w:val="20"/>
          <w:szCs w:val="20"/>
        </w:rPr>
        <w:t>otras.</w:t>
      </w:r>
    </w:p>
    <w:p w14:paraId="7E250037" w14:textId="77777777" w:rsidR="00A36F9C" w:rsidRPr="003057D6" w:rsidRDefault="00A36F9C" w:rsidP="00031FAF">
      <w:pPr>
        <w:pStyle w:val="Textoindependiente"/>
        <w:spacing w:before="1"/>
        <w:jc w:val="both"/>
        <w:rPr>
          <w:rFonts w:ascii="Arial" w:hAnsi="Arial" w:cs="Arial"/>
          <w:sz w:val="20"/>
          <w:szCs w:val="20"/>
        </w:rPr>
      </w:pPr>
    </w:p>
    <w:p w14:paraId="6C86405A" w14:textId="65F6E60A" w:rsidR="00A36F9C" w:rsidRPr="003057D6" w:rsidRDefault="00C50D09" w:rsidP="00031FAF">
      <w:pPr>
        <w:pStyle w:val="Textoindependiente"/>
        <w:ind w:left="142" w:right="496"/>
        <w:jc w:val="both"/>
        <w:rPr>
          <w:rFonts w:ascii="Arial" w:hAnsi="Arial" w:cs="Arial"/>
          <w:sz w:val="20"/>
          <w:szCs w:val="20"/>
        </w:rPr>
      </w:pPr>
      <w:r w:rsidRPr="003057D6">
        <w:rPr>
          <w:rFonts w:ascii="Arial" w:hAnsi="Arial" w:cs="Arial"/>
          <w:sz w:val="20"/>
          <w:szCs w:val="20"/>
        </w:rPr>
        <w:t xml:space="preserve">En </w:t>
      </w:r>
      <w:r w:rsidR="005E2EEC">
        <w:rPr>
          <w:rFonts w:ascii="Arial" w:hAnsi="Arial" w:cs="Arial"/>
          <w:sz w:val="20"/>
          <w:szCs w:val="20"/>
        </w:rPr>
        <w:t>Interchile</w:t>
      </w:r>
      <w:r w:rsidRPr="003057D6">
        <w:rPr>
          <w:rFonts w:ascii="Arial" w:hAnsi="Arial" w:cs="Arial"/>
          <w:sz w:val="20"/>
          <w:szCs w:val="20"/>
        </w:rPr>
        <w:t xml:space="preserve"> será utilizado por lo menos para procesos de toma de decisión relacionados con los</w:t>
      </w:r>
      <w:r w:rsidRPr="003057D6">
        <w:rPr>
          <w:rFonts w:ascii="Arial" w:hAnsi="Arial" w:cs="Arial"/>
          <w:spacing w:val="1"/>
          <w:sz w:val="20"/>
          <w:szCs w:val="20"/>
        </w:rPr>
        <w:t xml:space="preserve"> </w:t>
      </w:r>
      <w:r w:rsidRPr="003057D6">
        <w:rPr>
          <w:rFonts w:ascii="Arial" w:hAnsi="Arial" w:cs="Arial"/>
          <w:sz w:val="20"/>
          <w:szCs w:val="20"/>
        </w:rPr>
        <w:t>siguientes</w:t>
      </w:r>
      <w:r w:rsidRPr="003057D6">
        <w:rPr>
          <w:rFonts w:ascii="Arial" w:hAnsi="Arial" w:cs="Arial"/>
          <w:spacing w:val="-1"/>
          <w:sz w:val="20"/>
          <w:szCs w:val="20"/>
        </w:rPr>
        <w:t xml:space="preserve"> </w:t>
      </w:r>
      <w:r w:rsidRPr="003057D6">
        <w:rPr>
          <w:rFonts w:ascii="Arial" w:hAnsi="Arial" w:cs="Arial"/>
          <w:sz w:val="20"/>
          <w:szCs w:val="20"/>
        </w:rPr>
        <w:t>temas:</w:t>
      </w:r>
    </w:p>
    <w:p w14:paraId="755FBEFE" w14:textId="77777777" w:rsidR="00A36F9C" w:rsidRPr="003057D6" w:rsidRDefault="00A36F9C" w:rsidP="00031FAF">
      <w:pPr>
        <w:pStyle w:val="Textoindependiente"/>
        <w:spacing w:before="1"/>
        <w:jc w:val="both"/>
        <w:rPr>
          <w:rFonts w:ascii="Arial" w:hAnsi="Arial" w:cs="Arial"/>
          <w:sz w:val="20"/>
          <w:szCs w:val="20"/>
        </w:rPr>
      </w:pPr>
    </w:p>
    <w:p w14:paraId="752F11AD" w14:textId="77777777" w:rsidR="00A36F9C" w:rsidRPr="00560A65" w:rsidRDefault="00C50D09" w:rsidP="00031FAF">
      <w:pPr>
        <w:pStyle w:val="Prrafodelista"/>
        <w:numPr>
          <w:ilvl w:val="0"/>
          <w:numId w:val="7"/>
        </w:numPr>
        <w:tabs>
          <w:tab w:val="left" w:pos="861"/>
          <w:tab w:val="left" w:pos="862"/>
        </w:tabs>
        <w:spacing w:line="267" w:lineRule="exact"/>
        <w:ind w:hanging="361"/>
        <w:jc w:val="both"/>
        <w:rPr>
          <w:rFonts w:ascii="Arial" w:hAnsi="Arial" w:cs="Arial"/>
          <w:sz w:val="20"/>
          <w:szCs w:val="20"/>
        </w:rPr>
      </w:pPr>
      <w:r w:rsidRPr="00560A65">
        <w:rPr>
          <w:rFonts w:ascii="Arial" w:hAnsi="Arial" w:cs="Arial"/>
          <w:sz w:val="20"/>
          <w:szCs w:val="20"/>
        </w:rPr>
        <w:t>Determinar</w:t>
      </w:r>
      <w:r w:rsidRPr="00560A65">
        <w:rPr>
          <w:rFonts w:ascii="Arial" w:hAnsi="Arial" w:cs="Arial"/>
          <w:spacing w:val="-4"/>
          <w:sz w:val="20"/>
          <w:szCs w:val="20"/>
        </w:rPr>
        <w:t xml:space="preserve"> </w:t>
      </w:r>
      <w:r w:rsidRPr="00560A65">
        <w:rPr>
          <w:rFonts w:ascii="Arial" w:hAnsi="Arial" w:cs="Arial"/>
          <w:sz w:val="20"/>
          <w:szCs w:val="20"/>
        </w:rPr>
        <w:t>el</w:t>
      </w:r>
      <w:r w:rsidRPr="00560A65">
        <w:rPr>
          <w:rFonts w:ascii="Arial" w:hAnsi="Arial" w:cs="Arial"/>
          <w:spacing w:val="-1"/>
          <w:sz w:val="20"/>
          <w:szCs w:val="20"/>
        </w:rPr>
        <w:t xml:space="preserve"> </w:t>
      </w:r>
      <w:r w:rsidRPr="00560A65">
        <w:rPr>
          <w:rFonts w:ascii="Arial" w:hAnsi="Arial" w:cs="Arial"/>
          <w:sz w:val="20"/>
          <w:szCs w:val="20"/>
        </w:rPr>
        <w:t>intervalo de</w:t>
      </w:r>
      <w:r w:rsidRPr="00560A65">
        <w:rPr>
          <w:rFonts w:ascii="Arial" w:hAnsi="Arial" w:cs="Arial"/>
          <w:spacing w:val="-3"/>
          <w:sz w:val="20"/>
          <w:szCs w:val="20"/>
        </w:rPr>
        <w:t xml:space="preserve"> </w:t>
      </w:r>
      <w:r w:rsidRPr="00560A65">
        <w:rPr>
          <w:rFonts w:ascii="Arial" w:hAnsi="Arial" w:cs="Arial"/>
          <w:sz w:val="20"/>
          <w:szCs w:val="20"/>
        </w:rPr>
        <w:t>tiempo</w:t>
      </w:r>
      <w:r w:rsidRPr="00560A65">
        <w:rPr>
          <w:rFonts w:ascii="Arial" w:hAnsi="Arial" w:cs="Arial"/>
          <w:spacing w:val="-2"/>
          <w:sz w:val="20"/>
          <w:szCs w:val="20"/>
        </w:rPr>
        <w:t xml:space="preserve"> </w:t>
      </w:r>
      <w:r w:rsidRPr="00560A65">
        <w:rPr>
          <w:rFonts w:ascii="Arial" w:hAnsi="Arial" w:cs="Arial"/>
          <w:sz w:val="20"/>
          <w:szCs w:val="20"/>
        </w:rPr>
        <w:t>óptimo</w:t>
      </w:r>
      <w:r w:rsidRPr="00560A65">
        <w:rPr>
          <w:rFonts w:ascii="Arial" w:hAnsi="Arial" w:cs="Arial"/>
          <w:spacing w:val="-3"/>
          <w:sz w:val="20"/>
          <w:szCs w:val="20"/>
        </w:rPr>
        <w:t xml:space="preserve"> </w:t>
      </w:r>
      <w:r w:rsidRPr="00560A65">
        <w:rPr>
          <w:rFonts w:ascii="Arial" w:hAnsi="Arial" w:cs="Arial"/>
          <w:sz w:val="20"/>
          <w:szCs w:val="20"/>
        </w:rPr>
        <w:t>para</w:t>
      </w:r>
      <w:r w:rsidRPr="00560A65">
        <w:rPr>
          <w:rFonts w:ascii="Arial" w:hAnsi="Arial" w:cs="Arial"/>
          <w:spacing w:val="-2"/>
          <w:sz w:val="20"/>
          <w:szCs w:val="20"/>
        </w:rPr>
        <w:t xml:space="preserve"> </w:t>
      </w:r>
      <w:r w:rsidRPr="00560A65">
        <w:rPr>
          <w:rFonts w:ascii="Arial" w:hAnsi="Arial" w:cs="Arial"/>
          <w:sz w:val="20"/>
          <w:szCs w:val="20"/>
        </w:rPr>
        <w:t>programar</w:t>
      </w:r>
      <w:r w:rsidRPr="00560A65">
        <w:rPr>
          <w:rFonts w:ascii="Arial" w:hAnsi="Arial" w:cs="Arial"/>
          <w:spacing w:val="-1"/>
          <w:sz w:val="20"/>
          <w:szCs w:val="20"/>
        </w:rPr>
        <w:t xml:space="preserve"> </w:t>
      </w:r>
      <w:r w:rsidRPr="00560A65">
        <w:rPr>
          <w:rFonts w:ascii="Arial" w:hAnsi="Arial" w:cs="Arial"/>
          <w:sz w:val="20"/>
          <w:szCs w:val="20"/>
        </w:rPr>
        <w:t>una</w:t>
      </w:r>
      <w:r w:rsidRPr="00560A65">
        <w:rPr>
          <w:rFonts w:ascii="Arial" w:hAnsi="Arial" w:cs="Arial"/>
          <w:spacing w:val="-1"/>
          <w:sz w:val="20"/>
          <w:szCs w:val="20"/>
        </w:rPr>
        <w:t xml:space="preserve"> </w:t>
      </w:r>
      <w:r w:rsidRPr="00560A65">
        <w:rPr>
          <w:rFonts w:ascii="Arial" w:hAnsi="Arial" w:cs="Arial"/>
          <w:sz w:val="20"/>
          <w:szCs w:val="20"/>
        </w:rPr>
        <w:t>inspección.</w:t>
      </w:r>
    </w:p>
    <w:p w14:paraId="29C62058" w14:textId="77777777" w:rsidR="00A36F9C" w:rsidRPr="00560A65" w:rsidRDefault="00C50D09" w:rsidP="00031FAF">
      <w:pPr>
        <w:pStyle w:val="Prrafodelista"/>
        <w:numPr>
          <w:ilvl w:val="0"/>
          <w:numId w:val="7"/>
        </w:numPr>
        <w:tabs>
          <w:tab w:val="left" w:pos="861"/>
          <w:tab w:val="left" w:pos="862"/>
        </w:tabs>
        <w:spacing w:line="267" w:lineRule="exact"/>
        <w:ind w:hanging="361"/>
        <w:jc w:val="both"/>
        <w:rPr>
          <w:rFonts w:ascii="Arial" w:hAnsi="Arial" w:cs="Arial"/>
          <w:sz w:val="20"/>
          <w:szCs w:val="20"/>
        </w:rPr>
      </w:pPr>
      <w:r w:rsidRPr="00560A65">
        <w:rPr>
          <w:rFonts w:ascii="Arial" w:hAnsi="Arial" w:cs="Arial"/>
          <w:sz w:val="20"/>
          <w:szCs w:val="20"/>
        </w:rPr>
        <w:t>Determinar</w:t>
      </w:r>
      <w:r w:rsidRPr="00560A65">
        <w:rPr>
          <w:rFonts w:ascii="Arial" w:hAnsi="Arial" w:cs="Arial"/>
          <w:spacing w:val="-7"/>
          <w:sz w:val="20"/>
          <w:szCs w:val="20"/>
        </w:rPr>
        <w:t xml:space="preserve"> </w:t>
      </w:r>
      <w:r w:rsidRPr="00560A65">
        <w:rPr>
          <w:rFonts w:ascii="Arial" w:hAnsi="Arial" w:cs="Arial"/>
          <w:sz w:val="20"/>
          <w:szCs w:val="20"/>
        </w:rPr>
        <w:t>el</w:t>
      </w:r>
      <w:r w:rsidRPr="00560A65">
        <w:rPr>
          <w:rFonts w:ascii="Arial" w:hAnsi="Arial" w:cs="Arial"/>
          <w:spacing w:val="-6"/>
          <w:sz w:val="20"/>
          <w:szCs w:val="20"/>
        </w:rPr>
        <w:t xml:space="preserve"> </w:t>
      </w:r>
      <w:r w:rsidRPr="00560A65">
        <w:rPr>
          <w:rFonts w:ascii="Arial" w:hAnsi="Arial" w:cs="Arial"/>
          <w:sz w:val="20"/>
          <w:szCs w:val="20"/>
        </w:rPr>
        <w:t>intervalo</w:t>
      </w:r>
      <w:r w:rsidRPr="00560A65">
        <w:rPr>
          <w:rFonts w:ascii="Arial" w:hAnsi="Arial" w:cs="Arial"/>
          <w:spacing w:val="-4"/>
          <w:sz w:val="20"/>
          <w:szCs w:val="20"/>
        </w:rPr>
        <w:t xml:space="preserve"> </w:t>
      </w:r>
      <w:r w:rsidRPr="00560A65">
        <w:rPr>
          <w:rFonts w:ascii="Arial" w:hAnsi="Arial" w:cs="Arial"/>
          <w:sz w:val="20"/>
          <w:szCs w:val="20"/>
        </w:rPr>
        <w:t>de</w:t>
      </w:r>
      <w:r w:rsidRPr="00560A65">
        <w:rPr>
          <w:rFonts w:ascii="Arial" w:hAnsi="Arial" w:cs="Arial"/>
          <w:spacing w:val="-6"/>
          <w:sz w:val="20"/>
          <w:szCs w:val="20"/>
        </w:rPr>
        <w:t xml:space="preserve"> </w:t>
      </w:r>
      <w:r w:rsidRPr="00560A65">
        <w:rPr>
          <w:rFonts w:ascii="Arial" w:hAnsi="Arial" w:cs="Arial"/>
          <w:sz w:val="20"/>
          <w:szCs w:val="20"/>
        </w:rPr>
        <w:t>tiempo</w:t>
      </w:r>
      <w:r w:rsidRPr="00560A65">
        <w:rPr>
          <w:rFonts w:ascii="Arial" w:hAnsi="Arial" w:cs="Arial"/>
          <w:spacing w:val="-4"/>
          <w:sz w:val="20"/>
          <w:szCs w:val="20"/>
        </w:rPr>
        <w:t xml:space="preserve"> </w:t>
      </w:r>
      <w:r w:rsidRPr="00560A65">
        <w:rPr>
          <w:rFonts w:ascii="Arial" w:hAnsi="Arial" w:cs="Arial"/>
          <w:sz w:val="20"/>
          <w:szCs w:val="20"/>
        </w:rPr>
        <w:t>óptimo</w:t>
      </w:r>
      <w:r w:rsidRPr="00560A65">
        <w:rPr>
          <w:rFonts w:ascii="Arial" w:hAnsi="Arial" w:cs="Arial"/>
          <w:spacing w:val="-2"/>
          <w:sz w:val="20"/>
          <w:szCs w:val="20"/>
        </w:rPr>
        <w:t xml:space="preserve"> </w:t>
      </w:r>
      <w:r w:rsidRPr="00560A65">
        <w:rPr>
          <w:rFonts w:ascii="Arial" w:hAnsi="Arial" w:cs="Arial"/>
          <w:sz w:val="20"/>
          <w:szCs w:val="20"/>
        </w:rPr>
        <w:t>para</w:t>
      </w:r>
      <w:r w:rsidRPr="00560A65">
        <w:rPr>
          <w:rFonts w:ascii="Arial" w:hAnsi="Arial" w:cs="Arial"/>
          <w:spacing w:val="-7"/>
          <w:sz w:val="20"/>
          <w:szCs w:val="20"/>
        </w:rPr>
        <w:t xml:space="preserve"> </w:t>
      </w:r>
      <w:r w:rsidRPr="00560A65">
        <w:rPr>
          <w:rFonts w:ascii="Arial" w:hAnsi="Arial" w:cs="Arial"/>
          <w:sz w:val="20"/>
          <w:szCs w:val="20"/>
        </w:rPr>
        <w:t>hacer</w:t>
      </w:r>
      <w:r w:rsidRPr="00560A65">
        <w:rPr>
          <w:rFonts w:ascii="Arial" w:hAnsi="Arial" w:cs="Arial"/>
          <w:spacing w:val="-5"/>
          <w:sz w:val="20"/>
          <w:szCs w:val="20"/>
        </w:rPr>
        <w:t xml:space="preserve"> </w:t>
      </w:r>
      <w:r w:rsidRPr="00560A65">
        <w:rPr>
          <w:rFonts w:ascii="Arial" w:hAnsi="Arial" w:cs="Arial"/>
          <w:sz w:val="20"/>
          <w:szCs w:val="20"/>
        </w:rPr>
        <w:t>mantenimiento</w:t>
      </w:r>
      <w:r w:rsidRPr="00560A65">
        <w:rPr>
          <w:rFonts w:ascii="Arial" w:hAnsi="Arial" w:cs="Arial"/>
          <w:spacing w:val="-1"/>
          <w:sz w:val="20"/>
          <w:szCs w:val="20"/>
        </w:rPr>
        <w:t xml:space="preserve"> </w:t>
      </w:r>
      <w:r w:rsidRPr="00560A65">
        <w:rPr>
          <w:rFonts w:ascii="Arial" w:hAnsi="Arial" w:cs="Arial"/>
          <w:sz w:val="20"/>
          <w:szCs w:val="20"/>
        </w:rPr>
        <w:t>preventivo</w:t>
      </w:r>
      <w:r w:rsidRPr="00560A65">
        <w:rPr>
          <w:rFonts w:ascii="Arial" w:hAnsi="Arial" w:cs="Arial"/>
          <w:spacing w:val="-8"/>
          <w:sz w:val="20"/>
          <w:szCs w:val="20"/>
        </w:rPr>
        <w:t xml:space="preserve"> </w:t>
      </w:r>
      <w:r w:rsidRPr="00560A65">
        <w:rPr>
          <w:rFonts w:ascii="Arial" w:hAnsi="Arial" w:cs="Arial"/>
          <w:sz w:val="20"/>
          <w:szCs w:val="20"/>
        </w:rPr>
        <w:t>periódico.</w:t>
      </w:r>
    </w:p>
    <w:p w14:paraId="30D3AB9B" w14:textId="77777777" w:rsidR="00A36F9C" w:rsidRPr="00560A65" w:rsidRDefault="00C50D09" w:rsidP="00031FAF">
      <w:pPr>
        <w:pStyle w:val="Prrafodelista"/>
        <w:numPr>
          <w:ilvl w:val="0"/>
          <w:numId w:val="7"/>
        </w:numPr>
        <w:tabs>
          <w:tab w:val="left" w:pos="861"/>
          <w:tab w:val="left" w:pos="862"/>
        </w:tabs>
        <w:ind w:hanging="361"/>
        <w:jc w:val="both"/>
        <w:rPr>
          <w:rFonts w:ascii="Arial" w:hAnsi="Arial" w:cs="Arial"/>
          <w:sz w:val="20"/>
          <w:szCs w:val="20"/>
        </w:rPr>
      </w:pPr>
      <w:r w:rsidRPr="00560A65">
        <w:rPr>
          <w:rFonts w:ascii="Arial" w:hAnsi="Arial" w:cs="Arial"/>
          <w:sz w:val="20"/>
          <w:szCs w:val="20"/>
        </w:rPr>
        <w:t>Determinar</w:t>
      </w:r>
      <w:r w:rsidRPr="00560A65">
        <w:rPr>
          <w:rFonts w:ascii="Arial" w:hAnsi="Arial" w:cs="Arial"/>
          <w:spacing w:val="-4"/>
          <w:sz w:val="20"/>
          <w:szCs w:val="20"/>
        </w:rPr>
        <w:t xml:space="preserve"> </w:t>
      </w:r>
      <w:r w:rsidRPr="00560A65">
        <w:rPr>
          <w:rFonts w:ascii="Arial" w:hAnsi="Arial" w:cs="Arial"/>
          <w:sz w:val="20"/>
          <w:szCs w:val="20"/>
        </w:rPr>
        <w:t>el nivel</w:t>
      </w:r>
      <w:r w:rsidRPr="00560A65">
        <w:rPr>
          <w:rFonts w:ascii="Arial" w:hAnsi="Arial" w:cs="Arial"/>
          <w:spacing w:val="-2"/>
          <w:sz w:val="20"/>
          <w:szCs w:val="20"/>
        </w:rPr>
        <w:t xml:space="preserve"> </w:t>
      </w:r>
      <w:r w:rsidRPr="00560A65">
        <w:rPr>
          <w:rFonts w:ascii="Arial" w:hAnsi="Arial" w:cs="Arial"/>
          <w:sz w:val="20"/>
          <w:szCs w:val="20"/>
        </w:rPr>
        <w:t>óptimo</w:t>
      </w:r>
      <w:r w:rsidRPr="00560A65">
        <w:rPr>
          <w:rFonts w:ascii="Arial" w:hAnsi="Arial" w:cs="Arial"/>
          <w:spacing w:val="-3"/>
          <w:sz w:val="20"/>
          <w:szCs w:val="20"/>
        </w:rPr>
        <w:t xml:space="preserve"> </w:t>
      </w:r>
      <w:r w:rsidRPr="00560A65">
        <w:rPr>
          <w:rFonts w:ascii="Arial" w:hAnsi="Arial" w:cs="Arial"/>
          <w:sz w:val="20"/>
          <w:szCs w:val="20"/>
        </w:rPr>
        <w:t>de inventarios.</w:t>
      </w:r>
    </w:p>
    <w:p w14:paraId="436B38C4" w14:textId="5C999378" w:rsidR="00A36F9C" w:rsidRPr="00560A65" w:rsidRDefault="00C50D09" w:rsidP="00031FAF">
      <w:pPr>
        <w:pStyle w:val="Prrafodelista"/>
        <w:numPr>
          <w:ilvl w:val="0"/>
          <w:numId w:val="7"/>
        </w:numPr>
        <w:tabs>
          <w:tab w:val="left" w:pos="861"/>
          <w:tab w:val="left" w:pos="862"/>
        </w:tabs>
        <w:spacing w:before="1"/>
        <w:ind w:hanging="361"/>
        <w:jc w:val="both"/>
        <w:rPr>
          <w:rFonts w:ascii="Arial" w:hAnsi="Arial" w:cs="Arial"/>
          <w:sz w:val="20"/>
          <w:szCs w:val="20"/>
        </w:rPr>
      </w:pPr>
      <w:r w:rsidRPr="00560A65">
        <w:rPr>
          <w:rFonts w:ascii="Arial" w:hAnsi="Arial" w:cs="Arial"/>
          <w:sz w:val="20"/>
          <w:szCs w:val="20"/>
        </w:rPr>
        <w:t>Decidir</w:t>
      </w:r>
      <w:r w:rsidRPr="00560A65">
        <w:rPr>
          <w:rFonts w:ascii="Arial" w:hAnsi="Arial" w:cs="Arial"/>
          <w:spacing w:val="-4"/>
          <w:sz w:val="20"/>
          <w:szCs w:val="20"/>
        </w:rPr>
        <w:t xml:space="preserve"> </w:t>
      </w:r>
      <w:r w:rsidRPr="00560A65">
        <w:rPr>
          <w:rFonts w:ascii="Arial" w:hAnsi="Arial" w:cs="Arial"/>
          <w:sz w:val="20"/>
          <w:szCs w:val="20"/>
        </w:rPr>
        <w:t>cuándo</w:t>
      </w:r>
      <w:r w:rsidRPr="00560A65">
        <w:rPr>
          <w:rFonts w:ascii="Arial" w:hAnsi="Arial" w:cs="Arial"/>
          <w:spacing w:val="1"/>
          <w:sz w:val="20"/>
          <w:szCs w:val="20"/>
        </w:rPr>
        <w:t xml:space="preserve"> </w:t>
      </w:r>
      <w:r w:rsidRPr="00560A65">
        <w:rPr>
          <w:rFonts w:ascii="Arial" w:hAnsi="Arial" w:cs="Arial"/>
          <w:sz w:val="20"/>
          <w:szCs w:val="20"/>
        </w:rPr>
        <w:t>renovar un</w:t>
      </w:r>
      <w:r w:rsidRPr="00560A65">
        <w:rPr>
          <w:rFonts w:ascii="Arial" w:hAnsi="Arial" w:cs="Arial"/>
          <w:spacing w:val="-4"/>
          <w:sz w:val="20"/>
          <w:szCs w:val="20"/>
        </w:rPr>
        <w:t xml:space="preserve"> </w:t>
      </w:r>
      <w:r w:rsidRPr="00560A65">
        <w:rPr>
          <w:rFonts w:ascii="Arial" w:hAnsi="Arial" w:cs="Arial"/>
          <w:sz w:val="20"/>
          <w:szCs w:val="20"/>
        </w:rPr>
        <w:t>activo.</w:t>
      </w:r>
    </w:p>
    <w:p w14:paraId="0ABB5AB5" w14:textId="6317D350" w:rsidR="000C7B4D" w:rsidRPr="00560A65" w:rsidRDefault="006032CB" w:rsidP="00031FAF">
      <w:pPr>
        <w:pStyle w:val="Prrafodelista"/>
        <w:numPr>
          <w:ilvl w:val="0"/>
          <w:numId w:val="7"/>
        </w:numPr>
        <w:tabs>
          <w:tab w:val="left" w:pos="861"/>
          <w:tab w:val="left" w:pos="862"/>
        </w:tabs>
        <w:spacing w:before="1"/>
        <w:ind w:hanging="361"/>
        <w:jc w:val="both"/>
        <w:rPr>
          <w:rFonts w:ascii="Arial" w:hAnsi="Arial" w:cs="Arial"/>
          <w:sz w:val="20"/>
          <w:szCs w:val="20"/>
        </w:rPr>
      </w:pPr>
      <w:r w:rsidRPr="00560A65">
        <w:rPr>
          <w:rFonts w:ascii="Arial" w:hAnsi="Arial" w:cs="Arial"/>
          <w:sz w:val="20"/>
          <w:szCs w:val="20"/>
        </w:rPr>
        <w:t>Evaluación y justificación de proyectos, inversiones o cambios.</w:t>
      </w:r>
    </w:p>
    <w:p w14:paraId="036DA0C8" w14:textId="77777777" w:rsidR="00A36F9C" w:rsidRPr="003057D6" w:rsidRDefault="00A36F9C" w:rsidP="00031FAF">
      <w:pPr>
        <w:pStyle w:val="Textoindependiente"/>
        <w:jc w:val="both"/>
        <w:rPr>
          <w:rFonts w:ascii="Arial" w:hAnsi="Arial" w:cs="Arial"/>
          <w:sz w:val="20"/>
          <w:szCs w:val="20"/>
        </w:rPr>
      </w:pPr>
    </w:p>
    <w:p w14:paraId="1FBDC983" w14:textId="1F3B8307" w:rsidR="00A36F9C" w:rsidRDefault="00C50D09" w:rsidP="00031FAF">
      <w:pPr>
        <w:pStyle w:val="Textoindependiente"/>
        <w:ind w:left="142" w:right="496"/>
        <w:jc w:val="both"/>
        <w:rPr>
          <w:rFonts w:ascii="Arial" w:hAnsi="Arial" w:cs="Arial"/>
          <w:sz w:val="20"/>
          <w:szCs w:val="20"/>
        </w:rPr>
      </w:pPr>
      <w:r w:rsidRPr="003057D6">
        <w:rPr>
          <w:rFonts w:ascii="Arial" w:hAnsi="Arial" w:cs="Arial"/>
          <w:sz w:val="20"/>
          <w:szCs w:val="20"/>
        </w:rPr>
        <w:t>La metodología SALVO® se encuentra descrita en la Guía SALVO® - Manual Técnico Normalizado</w:t>
      </w:r>
      <w:r w:rsidRPr="003057D6">
        <w:rPr>
          <w:rFonts w:ascii="Arial" w:hAnsi="Arial" w:cs="Arial"/>
          <w:spacing w:val="1"/>
          <w:sz w:val="20"/>
          <w:szCs w:val="20"/>
        </w:rPr>
        <w:t xml:space="preserve"> </w:t>
      </w:r>
      <w:r w:rsidRPr="003057D6">
        <w:rPr>
          <w:rFonts w:ascii="Arial" w:hAnsi="Arial" w:cs="Arial"/>
          <w:sz w:val="20"/>
          <w:szCs w:val="20"/>
        </w:rPr>
        <w:t>MTN-M-S-02.00-P-2701 de INTERCOLOMBIA, documento que será la referencia para la aplicación</w:t>
      </w:r>
      <w:r w:rsidRPr="003057D6">
        <w:rPr>
          <w:rFonts w:ascii="Arial" w:hAnsi="Arial" w:cs="Arial"/>
          <w:spacing w:val="1"/>
          <w:sz w:val="20"/>
          <w:szCs w:val="20"/>
        </w:rPr>
        <w:t xml:space="preserve"> </w:t>
      </w:r>
      <w:r w:rsidRPr="003057D6">
        <w:rPr>
          <w:rFonts w:ascii="Arial" w:hAnsi="Arial" w:cs="Arial"/>
          <w:sz w:val="20"/>
          <w:szCs w:val="20"/>
        </w:rPr>
        <w:t xml:space="preserve">de </w:t>
      </w:r>
      <w:r w:rsidR="00486E83">
        <w:rPr>
          <w:rFonts w:ascii="Arial" w:hAnsi="Arial" w:cs="Arial"/>
          <w:sz w:val="20"/>
          <w:szCs w:val="20"/>
        </w:rPr>
        <w:t xml:space="preserve">la metodología </w:t>
      </w:r>
      <w:r w:rsidRPr="003057D6">
        <w:rPr>
          <w:rFonts w:ascii="Arial" w:hAnsi="Arial" w:cs="Arial"/>
          <w:sz w:val="20"/>
          <w:szCs w:val="20"/>
        </w:rPr>
        <w:t>SALVO</w:t>
      </w:r>
      <w:r w:rsidRPr="003057D6">
        <w:rPr>
          <w:rFonts w:ascii="Arial" w:hAnsi="Arial" w:cs="Arial"/>
          <w:spacing w:val="-2"/>
          <w:sz w:val="20"/>
          <w:szCs w:val="20"/>
        </w:rPr>
        <w:t xml:space="preserve"> </w:t>
      </w:r>
      <w:r w:rsidRPr="003057D6">
        <w:rPr>
          <w:rFonts w:ascii="Arial" w:hAnsi="Arial" w:cs="Arial"/>
          <w:sz w:val="20"/>
          <w:szCs w:val="20"/>
        </w:rPr>
        <w:t xml:space="preserve">en </w:t>
      </w:r>
      <w:r w:rsidR="00621281">
        <w:rPr>
          <w:rFonts w:ascii="Arial" w:hAnsi="Arial" w:cs="Arial"/>
          <w:sz w:val="20"/>
          <w:szCs w:val="20"/>
        </w:rPr>
        <w:t>Interchile</w:t>
      </w:r>
      <w:r w:rsidRPr="003057D6">
        <w:rPr>
          <w:rFonts w:ascii="Arial" w:hAnsi="Arial" w:cs="Arial"/>
          <w:sz w:val="20"/>
          <w:szCs w:val="20"/>
        </w:rPr>
        <w:t>.</w:t>
      </w:r>
    </w:p>
    <w:p w14:paraId="7E5462A6" w14:textId="06597CD5" w:rsidR="00D51F5F" w:rsidRDefault="00D51F5F" w:rsidP="00031FAF">
      <w:pPr>
        <w:pStyle w:val="Textoindependiente"/>
        <w:ind w:left="142" w:right="496"/>
        <w:jc w:val="both"/>
        <w:rPr>
          <w:rFonts w:ascii="Arial" w:hAnsi="Arial" w:cs="Arial"/>
          <w:sz w:val="20"/>
          <w:szCs w:val="20"/>
        </w:rPr>
      </w:pPr>
    </w:p>
    <w:p w14:paraId="3216BB0A" w14:textId="1B36190E" w:rsidR="00D51F5F" w:rsidRPr="003057D6" w:rsidRDefault="00D51F5F" w:rsidP="00031FAF">
      <w:pPr>
        <w:pStyle w:val="Textoindependiente"/>
        <w:ind w:left="142" w:right="496"/>
        <w:jc w:val="both"/>
        <w:rPr>
          <w:rFonts w:ascii="Arial" w:hAnsi="Arial" w:cs="Arial"/>
          <w:sz w:val="20"/>
          <w:szCs w:val="20"/>
        </w:rPr>
      </w:pPr>
      <w:r>
        <w:rPr>
          <w:rFonts w:ascii="Arial" w:hAnsi="Arial" w:cs="Arial"/>
          <w:sz w:val="20"/>
          <w:szCs w:val="20"/>
        </w:rPr>
        <w:t>Dicha</w:t>
      </w:r>
      <w:r w:rsidR="00D22C8D">
        <w:rPr>
          <w:rFonts w:ascii="Arial" w:hAnsi="Arial" w:cs="Arial"/>
          <w:sz w:val="20"/>
          <w:szCs w:val="20"/>
        </w:rPr>
        <w:t xml:space="preserve"> guía se puede encontrar en el </w:t>
      </w:r>
      <w:commentRangeStart w:id="116"/>
      <w:r w:rsidR="00D22C8D">
        <w:rPr>
          <w:rFonts w:ascii="Arial" w:hAnsi="Arial" w:cs="Arial"/>
          <w:sz w:val="20"/>
          <w:szCs w:val="20"/>
        </w:rPr>
        <w:t xml:space="preserve">siguiente </w:t>
      </w:r>
      <w:hyperlink r:id="rId19" w:history="1">
        <w:r w:rsidR="00D22C8D" w:rsidRPr="005151F2">
          <w:rPr>
            <w:rStyle w:val="Hipervnculo"/>
            <w:rFonts w:ascii="Arial" w:hAnsi="Arial" w:cs="Arial"/>
            <w:sz w:val="20"/>
            <w:szCs w:val="20"/>
          </w:rPr>
          <w:t>enlace</w:t>
        </w:r>
      </w:hyperlink>
      <w:r w:rsidR="00486E83">
        <w:rPr>
          <w:rFonts w:ascii="Arial" w:hAnsi="Arial" w:cs="Arial"/>
          <w:sz w:val="20"/>
          <w:szCs w:val="20"/>
        </w:rPr>
        <w:t>,</w:t>
      </w:r>
      <w:r w:rsidR="00486E83" w:rsidRPr="00486E83">
        <w:t xml:space="preserve"> </w:t>
      </w:r>
      <w:r w:rsidR="00486E83" w:rsidRPr="00486E83">
        <w:rPr>
          <w:rFonts w:ascii="Arial" w:hAnsi="Arial" w:cs="Arial"/>
          <w:sz w:val="20"/>
          <w:szCs w:val="20"/>
        </w:rPr>
        <w:t>anexo a este documento o en la gestión documental de nuestro Sistema Integrado de Gestión</w:t>
      </w:r>
      <w:commentRangeEnd w:id="116"/>
      <w:r w:rsidR="00E347EF">
        <w:rPr>
          <w:rStyle w:val="Refdecomentario"/>
        </w:rPr>
        <w:commentReference w:id="116"/>
      </w:r>
    </w:p>
    <w:p w14:paraId="4EE86A8D" w14:textId="77777777" w:rsidR="00A36F9C" w:rsidRPr="003057D6" w:rsidRDefault="00A36F9C" w:rsidP="00031FAF">
      <w:pPr>
        <w:pStyle w:val="Textoindependiente"/>
        <w:spacing w:before="2"/>
        <w:jc w:val="both"/>
        <w:rPr>
          <w:rFonts w:ascii="Arial" w:hAnsi="Arial" w:cs="Arial"/>
          <w:sz w:val="20"/>
          <w:szCs w:val="20"/>
        </w:rPr>
      </w:pPr>
    </w:p>
    <w:p w14:paraId="454C7365" w14:textId="31A3B7B3" w:rsidR="00A36F9C" w:rsidRPr="00057B69" w:rsidRDefault="00C50D09" w:rsidP="00A25459">
      <w:pPr>
        <w:pStyle w:val="Ttulo3"/>
        <w:numPr>
          <w:ilvl w:val="2"/>
          <w:numId w:val="22"/>
        </w:numPr>
        <w:rPr>
          <w:rFonts w:ascii="Arial" w:hAnsi="Arial" w:cs="Arial"/>
          <w:b/>
          <w:bCs/>
          <w:color w:val="auto"/>
          <w:sz w:val="20"/>
          <w:szCs w:val="20"/>
        </w:rPr>
      </w:pPr>
      <w:bookmarkStart w:id="117" w:name="_Toc131166543"/>
      <w:bookmarkStart w:id="118" w:name="_Toc132368320"/>
      <w:r w:rsidRPr="00057B69">
        <w:rPr>
          <w:rFonts w:ascii="Arial" w:hAnsi="Arial" w:cs="Arial"/>
          <w:b/>
          <w:bCs/>
          <w:color w:val="auto"/>
          <w:sz w:val="20"/>
          <w:szCs w:val="20"/>
        </w:rPr>
        <w:t>TOTEX</w:t>
      </w:r>
      <w:r w:rsidRPr="00057B69">
        <w:rPr>
          <w:rFonts w:ascii="Arial" w:hAnsi="Arial" w:cs="Arial"/>
          <w:b/>
          <w:bCs/>
          <w:color w:val="auto"/>
          <w:spacing w:val="-3"/>
          <w:sz w:val="20"/>
          <w:szCs w:val="20"/>
        </w:rPr>
        <w:t xml:space="preserve"> </w:t>
      </w:r>
      <w:r w:rsidRPr="00057B69">
        <w:rPr>
          <w:rFonts w:ascii="Arial" w:hAnsi="Arial" w:cs="Arial"/>
          <w:b/>
          <w:bCs/>
          <w:color w:val="auto"/>
          <w:sz w:val="20"/>
          <w:szCs w:val="20"/>
        </w:rPr>
        <w:t>(CAPEX,</w:t>
      </w:r>
      <w:r w:rsidRPr="00057B69">
        <w:rPr>
          <w:rFonts w:ascii="Arial" w:hAnsi="Arial" w:cs="Arial"/>
          <w:b/>
          <w:bCs/>
          <w:color w:val="auto"/>
          <w:spacing w:val="-3"/>
          <w:sz w:val="20"/>
          <w:szCs w:val="20"/>
        </w:rPr>
        <w:t xml:space="preserve"> </w:t>
      </w:r>
      <w:r w:rsidRPr="00057B69">
        <w:rPr>
          <w:rFonts w:ascii="Arial" w:hAnsi="Arial" w:cs="Arial"/>
          <w:b/>
          <w:bCs/>
          <w:color w:val="auto"/>
          <w:sz w:val="20"/>
          <w:szCs w:val="20"/>
        </w:rPr>
        <w:t>OPEX</w:t>
      </w:r>
      <w:r w:rsidRPr="00057B69">
        <w:rPr>
          <w:rFonts w:ascii="Arial" w:hAnsi="Arial" w:cs="Arial"/>
          <w:b/>
          <w:bCs/>
          <w:color w:val="auto"/>
          <w:spacing w:val="-1"/>
          <w:sz w:val="20"/>
          <w:szCs w:val="20"/>
        </w:rPr>
        <w:t xml:space="preserve"> </w:t>
      </w:r>
      <w:r w:rsidRPr="00057B69">
        <w:rPr>
          <w:rFonts w:ascii="Arial" w:hAnsi="Arial" w:cs="Arial"/>
          <w:b/>
          <w:bCs/>
          <w:color w:val="auto"/>
          <w:sz w:val="20"/>
          <w:szCs w:val="20"/>
        </w:rPr>
        <w:t>y</w:t>
      </w:r>
      <w:r w:rsidRPr="00057B69">
        <w:rPr>
          <w:rFonts w:ascii="Arial" w:hAnsi="Arial" w:cs="Arial"/>
          <w:b/>
          <w:bCs/>
          <w:color w:val="auto"/>
          <w:spacing w:val="-2"/>
          <w:sz w:val="20"/>
          <w:szCs w:val="20"/>
        </w:rPr>
        <w:t xml:space="preserve"> </w:t>
      </w:r>
      <w:r w:rsidR="00B16E8C" w:rsidRPr="00057B69">
        <w:rPr>
          <w:rFonts w:ascii="Arial" w:hAnsi="Arial" w:cs="Arial"/>
          <w:b/>
          <w:bCs/>
          <w:color w:val="auto"/>
          <w:sz w:val="20"/>
          <w:szCs w:val="20"/>
        </w:rPr>
        <w:t>RIESGO</w:t>
      </w:r>
      <w:r w:rsidRPr="00057B69">
        <w:rPr>
          <w:rFonts w:ascii="Arial" w:hAnsi="Arial" w:cs="Arial"/>
          <w:b/>
          <w:bCs/>
          <w:color w:val="auto"/>
          <w:sz w:val="20"/>
          <w:szCs w:val="20"/>
        </w:rPr>
        <w:t>)</w:t>
      </w:r>
      <w:bookmarkEnd w:id="117"/>
      <w:bookmarkEnd w:id="118"/>
    </w:p>
    <w:p w14:paraId="3FE7513F" w14:textId="77777777" w:rsidR="00654204" w:rsidRDefault="00654204" w:rsidP="00031FAF">
      <w:pPr>
        <w:pStyle w:val="Textoindependiente"/>
        <w:ind w:left="142" w:right="498"/>
        <w:jc w:val="both"/>
        <w:rPr>
          <w:rFonts w:ascii="Arial" w:hAnsi="Arial" w:cs="Arial"/>
          <w:sz w:val="20"/>
          <w:szCs w:val="20"/>
        </w:rPr>
      </w:pPr>
    </w:p>
    <w:p w14:paraId="20F3D12B" w14:textId="049CE781" w:rsidR="00A36F9C" w:rsidRPr="003057D6" w:rsidRDefault="00C50D09" w:rsidP="00031FAF">
      <w:pPr>
        <w:pStyle w:val="Textoindependiente"/>
        <w:ind w:left="142" w:right="498"/>
        <w:jc w:val="both"/>
        <w:rPr>
          <w:rFonts w:ascii="Arial" w:hAnsi="Arial" w:cs="Arial"/>
          <w:sz w:val="20"/>
          <w:szCs w:val="20"/>
        </w:rPr>
      </w:pPr>
      <w:r w:rsidRPr="003057D6">
        <w:rPr>
          <w:rFonts w:ascii="Arial" w:hAnsi="Arial" w:cs="Arial"/>
          <w:sz w:val="20"/>
          <w:szCs w:val="20"/>
        </w:rPr>
        <w:t>Esta metodología es una herramienta que apoya la toma de decisiones relacionada con la creación</w:t>
      </w:r>
      <w:r w:rsidRPr="003057D6">
        <w:rPr>
          <w:rFonts w:ascii="Arial" w:hAnsi="Arial" w:cs="Arial"/>
          <w:spacing w:val="-47"/>
          <w:sz w:val="20"/>
          <w:szCs w:val="20"/>
        </w:rPr>
        <w:t xml:space="preserve"> </w:t>
      </w:r>
      <w:r w:rsidRPr="003057D6">
        <w:rPr>
          <w:rFonts w:ascii="Arial" w:hAnsi="Arial" w:cs="Arial"/>
          <w:sz w:val="20"/>
          <w:szCs w:val="20"/>
        </w:rPr>
        <w:t>(diseño, compra, construcción), extensión de vida útil, reemplazos o mejoras, mantenimiento,</w:t>
      </w:r>
      <w:r w:rsidRPr="003057D6">
        <w:rPr>
          <w:rFonts w:ascii="Arial" w:hAnsi="Arial" w:cs="Arial"/>
          <w:spacing w:val="1"/>
          <w:sz w:val="20"/>
          <w:szCs w:val="20"/>
        </w:rPr>
        <w:t xml:space="preserve"> </w:t>
      </w:r>
      <w:r w:rsidR="00F31647" w:rsidRPr="00F31647">
        <w:rPr>
          <w:rFonts w:ascii="Arial" w:hAnsi="Arial" w:cs="Arial"/>
          <w:iCs/>
          <w:sz w:val="20"/>
          <w:szCs w:val="20"/>
        </w:rPr>
        <w:t>repotenciación</w:t>
      </w:r>
      <w:r w:rsidR="00F31647" w:rsidRPr="00F31647">
        <w:rPr>
          <w:rFonts w:ascii="Arial" w:hAnsi="Arial" w:cs="Arial"/>
          <w:i/>
          <w:sz w:val="20"/>
          <w:szCs w:val="20"/>
        </w:rPr>
        <w:t xml:space="preserve"> </w:t>
      </w:r>
      <w:r w:rsidR="00520B20">
        <w:rPr>
          <w:rFonts w:ascii="Arial" w:hAnsi="Arial" w:cs="Arial"/>
          <w:i/>
          <w:sz w:val="20"/>
          <w:szCs w:val="20"/>
        </w:rPr>
        <w:t xml:space="preserve">(overhaul) </w:t>
      </w:r>
      <w:r w:rsidRPr="003057D6">
        <w:rPr>
          <w:rFonts w:ascii="Arial" w:hAnsi="Arial" w:cs="Arial"/>
          <w:sz w:val="20"/>
          <w:szCs w:val="20"/>
        </w:rPr>
        <w:t>y</w:t>
      </w:r>
      <w:r w:rsidRPr="003057D6">
        <w:rPr>
          <w:rFonts w:ascii="Arial" w:hAnsi="Arial" w:cs="Arial"/>
          <w:spacing w:val="-2"/>
          <w:sz w:val="20"/>
          <w:szCs w:val="20"/>
        </w:rPr>
        <w:t xml:space="preserve"> </w:t>
      </w:r>
      <w:r w:rsidRPr="003057D6">
        <w:rPr>
          <w:rFonts w:ascii="Arial" w:hAnsi="Arial" w:cs="Arial"/>
          <w:sz w:val="20"/>
          <w:szCs w:val="20"/>
        </w:rPr>
        <w:t>renovación</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activos.</w:t>
      </w:r>
    </w:p>
    <w:p w14:paraId="44AC328A" w14:textId="77777777" w:rsidR="00A36F9C" w:rsidRPr="003057D6" w:rsidRDefault="00A36F9C" w:rsidP="00031FAF">
      <w:pPr>
        <w:pStyle w:val="Textoindependiente"/>
        <w:spacing w:before="11"/>
        <w:jc w:val="both"/>
        <w:rPr>
          <w:rFonts w:ascii="Arial" w:hAnsi="Arial" w:cs="Arial"/>
          <w:sz w:val="20"/>
          <w:szCs w:val="20"/>
        </w:rPr>
      </w:pPr>
    </w:p>
    <w:p w14:paraId="1D1BC2C2" w14:textId="0D8AAD30" w:rsidR="00A36F9C" w:rsidRPr="003057D6" w:rsidRDefault="00786DC7" w:rsidP="00031FAF">
      <w:pPr>
        <w:pStyle w:val="Textoindependiente"/>
        <w:ind w:left="142" w:right="496"/>
        <w:jc w:val="both"/>
        <w:rPr>
          <w:rFonts w:ascii="Arial" w:hAnsi="Arial" w:cs="Arial"/>
          <w:sz w:val="20"/>
          <w:szCs w:val="20"/>
        </w:rPr>
      </w:pPr>
      <w:r>
        <w:rPr>
          <w:rFonts w:ascii="Arial" w:hAnsi="Arial" w:cs="Arial"/>
          <w:sz w:val="20"/>
          <w:szCs w:val="20"/>
        </w:rPr>
        <w:t xml:space="preserve">Anexo a este documento se encuentra el archivo </w:t>
      </w:r>
      <w:commentRangeStart w:id="119"/>
      <w:r>
        <w:rPr>
          <w:rFonts w:ascii="Arial" w:hAnsi="Arial" w:cs="Arial"/>
          <w:sz w:val="20"/>
          <w:szCs w:val="20"/>
        </w:rPr>
        <w:t>“</w:t>
      </w:r>
      <w:r w:rsidR="00F06A97" w:rsidRPr="00F06A97">
        <w:rPr>
          <w:rFonts w:ascii="Arial" w:hAnsi="Arial" w:cs="Arial"/>
          <w:sz w:val="20"/>
          <w:szCs w:val="20"/>
        </w:rPr>
        <w:t>ITCH</w:t>
      </w:r>
      <w:r w:rsidR="00221C2E">
        <w:rPr>
          <w:rFonts w:ascii="Arial" w:hAnsi="Arial" w:cs="Arial"/>
          <w:sz w:val="20"/>
          <w:szCs w:val="20"/>
        </w:rPr>
        <w:t xml:space="preserve"> </w:t>
      </w:r>
      <w:r w:rsidR="00F06A97" w:rsidRPr="00F06A97">
        <w:rPr>
          <w:rFonts w:ascii="Arial" w:hAnsi="Arial" w:cs="Arial"/>
          <w:sz w:val="20"/>
          <w:szCs w:val="20"/>
        </w:rPr>
        <w:t>Metodología TOTEX</w:t>
      </w:r>
      <w:r w:rsidR="00221C2E">
        <w:rPr>
          <w:rFonts w:ascii="Arial" w:hAnsi="Arial" w:cs="Arial"/>
          <w:sz w:val="20"/>
          <w:szCs w:val="20"/>
        </w:rPr>
        <w:t xml:space="preserve"> </w:t>
      </w:r>
      <w:r w:rsidR="00F06A97" w:rsidRPr="00F06A97">
        <w:rPr>
          <w:rFonts w:ascii="Arial" w:hAnsi="Arial" w:cs="Arial"/>
          <w:sz w:val="20"/>
          <w:szCs w:val="20"/>
        </w:rPr>
        <w:t>v01</w:t>
      </w:r>
      <w:r w:rsidR="00F06A97">
        <w:rPr>
          <w:rFonts w:ascii="Arial" w:hAnsi="Arial" w:cs="Arial"/>
          <w:sz w:val="20"/>
          <w:szCs w:val="20"/>
        </w:rPr>
        <w:t>”</w:t>
      </w:r>
      <w:r w:rsidR="00221C2E">
        <w:rPr>
          <w:rFonts w:ascii="Arial" w:hAnsi="Arial" w:cs="Arial"/>
          <w:sz w:val="20"/>
          <w:szCs w:val="20"/>
        </w:rPr>
        <w:t xml:space="preserve"> </w:t>
      </w:r>
      <w:commentRangeEnd w:id="119"/>
      <w:r w:rsidR="00E347EF">
        <w:rPr>
          <w:rStyle w:val="Refdecomentario"/>
        </w:rPr>
        <w:commentReference w:id="119"/>
      </w:r>
      <w:r w:rsidR="00221C2E">
        <w:rPr>
          <w:rFonts w:ascii="Arial" w:hAnsi="Arial" w:cs="Arial"/>
          <w:sz w:val="20"/>
          <w:szCs w:val="20"/>
        </w:rPr>
        <w:t xml:space="preserve">en </w:t>
      </w:r>
      <w:r w:rsidR="00221C2E" w:rsidRPr="00991A45">
        <w:rPr>
          <w:rFonts w:ascii="Arial" w:hAnsi="Arial" w:cs="Arial"/>
          <w:sz w:val="20"/>
          <w:szCs w:val="20"/>
        </w:rPr>
        <w:t>el cual</w:t>
      </w:r>
      <w:r w:rsidR="00C50D09" w:rsidRPr="00991A45">
        <w:rPr>
          <w:rFonts w:ascii="Arial" w:hAnsi="Arial" w:cs="Arial"/>
          <w:sz w:val="20"/>
          <w:szCs w:val="20"/>
        </w:rPr>
        <w:t xml:space="preserve"> se </w:t>
      </w:r>
      <w:r w:rsidR="00F56BE2" w:rsidRPr="00991A45">
        <w:rPr>
          <w:rFonts w:ascii="Arial" w:hAnsi="Arial" w:cs="Arial"/>
          <w:sz w:val="20"/>
          <w:szCs w:val="20"/>
        </w:rPr>
        <w:t>detalla el</w:t>
      </w:r>
      <w:r w:rsidR="00C50D09" w:rsidRPr="00991A45">
        <w:rPr>
          <w:rFonts w:ascii="Arial" w:hAnsi="Arial" w:cs="Arial"/>
          <w:sz w:val="20"/>
          <w:szCs w:val="20"/>
        </w:rPr>
        <w:t xml:space="preserve"> </w:t>
      </w:r>
      <w:r w:rsidR="00991A45" w:rsidRPr="00991A45">
        <w:rPr>
          <w:rFonts w:ascii="Arial" w:hAnsi="Arial" w:cs="Arial"/>
          <w:sz w:val="20"/>
          <w:szCs w:val="20"/>
        </w:rPr>
        <w:t>método a</w:t>
      </w:r>
      <w:r w:rsidR="00C50D09" w:rsidRPr="00991A45">
        <w:rPr>
          <w:rFonts w:ascii="Arial" w:hAnsi="Arial" w:cs="Arial"/>
          <w:spacing w:val="1"/>
          <w:sz w:val="20"/>
          <w:szCs w:val="20"/>
        </w:rPr>
        <w:t xml:space="preserve"> </w:t>
      </w:r>
      <w:r w:rsidR="00C50D09" w:rsidRPr="00991A45">
        <w:rPr>
          <w:rFonts w:ascii="Arial" w:hAnsi="Arial" w:cs="Arial"/>
          <w:sz w:val="20"/>
          <w:szCs w:val="20"/>
        </w:rPr>
        <w:t>aplica</w:t>
      </w:r>
      <w:r w:rsidR="00991A45" w:rsidRPr="00991A45">
        <w:rPr>
          <w:rFonts w:ascii="Arial" w:hAnsi="Arial" w:cs="Arial"/>
          <w:sz w:val="20"/>
          <w:szCs w:val="20"/>
        </w:rPr>
        <w:t>r en</w:t>
      </w:r>
      <w:r w:rsidR="00C50D09" w:rsidRPr="00991A45">
        <w:rPr>
          <w:rFonts w:ascii="Arial" w:hAnsi="Arial" w:cs="Arial"/>
          <w:sz w:val="20"/>
          <w:szCs w:val="20"/>
        </w:rPr>
        <w:t xml:space="preserve"> I</w:t>
      </w:r>
      <w:r w:rsidR="00221C2E" w:rsidRPr="00991A45">
        <w:rPr>
          <w:rFonts w:ascii="Arial" w:hAnsi="Arial" w:cs="Arial"/>
          <w:sz w:val="20"/>
          <w:szCs w:val="20"/>
        </w:rPr>
        <w:t>nterchile</w:t>
      </w:r>
      <w:r w:rsidR="00C50D09" w:rsidRPr="00991A45">
        <w:rPr>
          <w:rFonts w:ascii="Arial" w:hAnsi="Arial" w:cs="Arial"/>
          <w:sz w:val="20"/>
          <w:szCs w:val="20"/>
        </w:rPr>
        <w:t>.</w:t>
      </w:r>
    </w:p>
    <w:p w14:paraId="4D0B5229" w14:textId="77777777" w:rsidR="00A36F9C" w:rsidRPr="003057D6" w:rsidRDefault="00A36F9C" w:rsidP="00031FAF">
      <w:pPr>
        <w:jc w:val="both"/>
        <w:rPr>
          <w:rFonts w:ascii="Arial" w:hAnsi="Arial" w:cs="Arial"/>
          <w:sz w:val="20"/>
          <w:szCs w:val="20"/>
        </w:rPr>
        <w:sectPr w:rsidR="00A36F9C" w:rsidRPr="003057D6" w:rsidSect="00251C6D">
          <w:pgSz w:w="12240" w:h="15840"/>
          <w:pgMar w:top="2836" w:right="1200" w:bottom="1180" w:left="1560" w:header="737" w:footer="992" w:gutter="0"/>
          <w:cols w:space="720"/>
          <w:docGrid w:linePitch="299"/>
        </w:sectPr>
      </w:pPr>
    </w:p>
    <w:p w14:paraId="465BC5E3" w14:textId="77777777" w:rsidR="00A36F9C" w:rsidRPr="003057D6" w:rsidRDefault="00A36F9C" w:rsidP="00031FAF">
      <w:pPr>
        <w:pStyle w:val="Textoindependiente"/>
        <w:spacing w:before="6"/>
        <w:jc w:val="both"/>
        <w:rPr>
          <w:rFonts w:ascii="Arial" w:hAnsi="Arial" w:cs="Arial"/>
          <w:sz w:val="20"/>
          <w:szCs w:val="20"/>
        </w:rPr>
      </w:pPr>
    </w:p>
    <w:p w14:paraId="748ED252" w14:textId="3AA6CA08" w:rsidR="001579FD" w:rsidRPr="00A25459" w:rsidRDefault="00316E89" w:rsidP="00A25459">
      <w:pPr>
        <w:pStyle w:val="Prrafodelista"/>
        <w:keepNext/>
        <w:keepLines/>
        <w:numPr>
          <w:ilvl w:val="2"/>
          <w:numId w:val="22"/>
        </w:numPr>
        <w:spacing w:before="40"/>
        <w:outlineLvl w:val="2"/>
        <w:rPr>
          <w:ins w:id="120" w:author="ALFONSO ABRAHAM GONZALEZ RIVAS" w:date="2023-04-13T18:08:00Z"/>
          <w:rFonts w:ascii="Arial" w:eastAsiaTheme="majorEastAsia" w:hAnsi="Arial" w:cs="Arial"/>
          <w:b/>
          <w:bCs/>
          <w:vanish/>
          <w:sz w:val="20"/>
          <w:szCs w:val="20"/>
        </w:rPr>
      </w:pPr>
      <w:bookmarkStart w:id="121" w:name="_Toc132278814"/>
      <w:bookmarkStart w:id="122" w:name="_Toc132279112"/>
      <w:bookmarkStart w:id="123" w:name="_Toc132302580"/>
      <w:bookmarkStart w:id="124" w:name="_Toc132302840"/>
      <w:bookmarkStart w:id="125" w:name="_Toc131166544"/>
      <w:bookmarkStart w:id="126" w:name="_Toc132366636"/>
      <w:bookmarkStart w:id="127" w:name="_Toc132368276"/>
      <w:bookmarkStart w:id="128" w:name="_Toc132368321"/>
      <w:bookmarkStart w:id="129" w:name="_Toc132278815"/>
      <w:bookmarkStart w:id="130" w:name="_Toc132279113"/>
      <w:bookmarkStart w:id="131" w:name="_Toc132302581"/>
      <w:bookmarkStart w:id="132" w:name="_Toc132302841"/>
      <w:bookmarkStart w:id="133" w:name="_Toc132366637"/>
      <w:bookmarkStart w:id="134" w:name="_Toc132368277"/>
      <w:bookmarkStart w:id="135" w:name="_Toc132368322"/>
      <w:bookmarkStart w:id="136" w:name="_Toc132278816"/>
      <w:bookmarkStart w:id="137" w:name="_Toc132279114"/>
      <w:bookmarkStart w:id="138" w:name="_Toc132302582"/>
      <w:bookmarkStart w:id="139" w:name="_Toc132302842"/>
      <w:bookmarkStart w:id="140" w:name="_Toc132366638"/>
      <w:bookmarkStart w:id="141" w:name="_Toc132368278"/>
      <w:bookmarkStart w:id="142" w:name="_Toc132368323"/>
      <w:bookmarkStart w:id="143" w:name="_Toc132278817"/>
      <w:bookmarkStart w:id="144" w:name="_Toc132279115"/>
      <w:bookmarkStart w:id="145" w:name="_Toc132302583"/>
      <w:bookmarkStart w:id="146" w:name="_Toc132302843"/>
      <w:bookmarkStart w:id="147" w:name="_Toc132366639"/>
      <w:bookmarkStart w:id="148" w:name="_Toc132368279"/>
      <w:bookmarkStart w:id="149" w:name="_Toc132368324"/>
      <w:bookmarkStart w:id="150" w:name="_Toc132278818"/>
      <w:bookmarkStart w:id="151" w:name="_Toc132279116"/>
      <w:bookmarkStart w:id="152" w:name="_Toc132302584"/>
      <w:bookmarkStart w:id="153" w:name="_Toc132302844"/>
      <w:bookmarkStart w:id="154" w:name="_Toc132366640"/>
      <w:bookmarkStart w:id="155" w:name="_Toc132368280"/>
      <w:bookmarkStart w:id="156" w:name="_Toc132368325"/>
      <w:bookmarkStart w:id="157" w:name="_Toc132278819"/>
      <w:bookmarkStart w:id="158" w:name="_Toc132279117"/>
      <w:bookmarkStart w:id="159" w:name="_Toc132302585"/>
      <w:bookmarkStart w:id="160" w:name="_Toc132302845"/>
      <w:bookmarkStart w:id="161" w:name="_Toc132366641"/>
      <w:bookmarkStart w:id="162" w:name="_Toc132368281"/>
      <w:bookmarkStart w:id="163" w:name="_Toc132368326"/>
      <w:bookmarkStart w:id="164" w:name="_Toc132368327"/>
      <w:bookmarkEnd w:id="121"/>
      <w:bookmarkEnd w:id="122"/>
      <w:bookmarkEnd w:id="123"/>
      <w:bookmarkEnd w:id="12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commentRangeStart w:id="165"/>
      <w:ins w:id="166" w:author="ALFONSO ABRAHAM GONZALEZ RIVAS" w:date="2023-04-13T18:09:00Z">
        <w:r w:rsidRPr="00A25459">
          <w:rPr>
            <w:rFonts w:ascii="Arial" w:hAnsi="Arial" w:cs="Arial"/>
            <w:b/>
            <w:bCs/>
            <w:sz w:val="20"/>
            <w:szCs w:val="20"/>
          </w:rPr>
          <w:t>Criticidad</w:t>
        </w:r>
        <w:bookmarkEnd w:id="164"/>
        <w:r w:rsidRPr="00A25459">
          <w:rPr>
            <w:rFonts w:ascii="Arial" w:hAnsi="Arial" w:cs="Arial"/>
            <w:b/>
            <w:bCs/>
            <w:sz w:val="20"/>
            <w:szCs w:val="20"/>
          </w:rPr>
          <w:t xml:space="preserve"> </w:t>
        </w:r>
      </w:ins>
    </w:p>
    <w:p w14:paraId="598BD737" w14:textId="77777777" w:rsidR="001579FD" w:rsidRDefault="001579FD">
      <w:pPr>
        <w:pStyle w:val="Ttulo3"/>
        <w:ind w:left="850"/>
        <w:rPr>
          <w:ins w:id="167" w:author="ALFONSO ABRAHAM GONZALEZ RIVAS" w:date="2023-04-13T18:07:00Z"/>
          <w:rFonts w:ascii="Arial" w:hAnsi="Arial" w:cs="Arial"/>
          <w:b/>
          <w:bCs/>
          <w:color w:val="auto"/>
          <w:sz w:val="20"/>
          <w:szCs w:val="20"/>
        </w:rPr>
        <w:pPrChange w:id="168" w:author="ALFONSO ABRAHAM GONZALEZ RIVAS" w:date="2023-04-13T18:07:00Z">
          <w:pPr>
            <w:pStyle w:val="Ttulo3"/>
            <w:numPr>
              <w:ilvl w:val="2"/>
              <w:numId w:val="15"/>
            </w:numPr>
            <w:ind w:left="850" w:hanging="708"/>
          </w:pPr>
        </w:pPrChange>
      </w:pPr>
    </w:p>
    <w:p w14:paraId="6290853E" w14:textId="77777777" w:rsidR="001579FD" w:rsidRDefault="001579FD">
      <w:pPr>
        <w:pStyle w:val="Ttulo3"/>
        <w:ind w:left="850"/>
        <w:rPr>
          <w:ins w:id="169" w:author="ALFONSO ABRAHAM GONZALEZ RIVAS" w:date="2023-04-13T18:07:00Z"/>
          <w:rFonts w:ascii="Arial" w:hAnsi="Arial" w:cs="Arial"/>
          <w:b/>
          <w:bCs/>
          <w:color w:val="auto"/>
          <w:sz w:val="20"/>
          <w:szCs w:val="20"/>
        </w:rPr>
        <w:pPrChange w:id="170" w:author="ALFONSO ABRAHAM GONZALEZ RIVAS" w:date="2023-04-13T18:07:00Z">
          <w:pPr>
            <w:pStyle w:val="Ttulo3"/>
            <w:numPr>
              <w:ilvl w:val="2"/>
              <w:numId w:val="15"/>
            </w:numPr>
            <w:ind w:left="850" w:hanging="708"/>
          </w:pPr>
        </w:pPrChange>
      </w:pPr>
    </w:p>
    <w:p w14:paraId="319D3456" w14:textId="520D89E2" w:rsidR="001579FD" w:rsidRDefault="001579FD" w:rsidP="00A25459">
      <w:pPr>
        <w:pStyle w:val="Ttulo3"/>
        <w:numPr>
          <w:ilvl w:val="2"/>
          <w:numId w:val="22"/>
        </w:numPr>
        <w:rPr>
          <w:ins w:id="171" w:author="ALFONSO ABRAHAM GONZALEZ RIVAS" w:date="2023-04-13T18:09:00Z"/>
          <w:rFonts w:ascii="Arial" w:hAnsi="Arial" w:cs="Arial"/>
          <w:b/>
          <w:bCs/>
          <w:color w:val="auto"/>
          <w:sz w:val="20"/>
          <w:szCs w:val="20"/>
        </w:rPr>
      </w:pPr>
      <w:bookmarkStart w:id="172" w:name="_Toc132368328"/>
      <w:ins w:id="173" w:author="ALFONSO ABRAHAM GONZALEZ RIVAS" w:date="2023-04-13T18:08:00Z">
        <w:r>
          <w:rPr>
            <w:rFonts w:ascii="Arial" w:hAnsi="Arial" w:cs="Arial"/>
            <w:b/>
            <w:bCs/>
            <w:color w:val="auto"/>
            <w:sz w:val="20"/>
            <w:szCs w:val="20"/>
          </w:rPr>
          <w:t>S</w:t>
        </w:r>
      </w:ins>
      <w:ins w:id="174" w:author="ALFONSO ABRAHAM GONZALEZ RIVAS" w:date="2023-04-13T18:09:00Z">
        <w:r>
          <w:rPr>
            <w:rFonts w:ascii="Arial" w:hAnsi="Arial" w:cs="Arial"/>
            <w:b/>
            <w:bCs/>
            <w:color w:val="auto"/>
            <w:sz w:val="20"/>
            <w:szCs w:val="20"/>
          </w:rPr>
          <w:t>alud de activos</w:t>
        </w:r>
        <w:bookmarkEnd w:id="172"/>
      </w:ins>
    </w:p>
    <w:p w14:paraId="6C6F80FC" w14:textId="57D654A8" w:rsidR="001579FD" w:rsidRDefault="001579FD" w:rsidP="001579FD">
      <w:pPr>
        <w:rPr>
          <w:ins w:id="175" w:author="ALFONSO ABRAHAM GONZALEZ RIVAS" w:date="2023-04-13T18:09:00Z"/>
        </w:rPr>
      </w:pPr>
    </w:p>
    <w:p w14:paraId="547A870C" w14:textId="77777777" w:rsidR="001579FD" w:rsidRPr="001579FD" w:rsidRDefault="001579FD">
      <w:pPr>
        <w:rPr>
          <w:ins w:id="176" w:author="ALFONSO ABRAHAM GONZALEZ RIVAS" w:date="2023-04-13T18:08:00Z"/>
          <w:rPrChange w:id="177" w:author="ALFONSO ABRAHAM GONZALEZ RIVAS" w:date="2023-04-13T18:09:00Z">
            <w:rPr>
              <w:ins w:id="178" w:author="ALFONSO ABRAHAM GONZALEZ RIVAS" w:date="2023-04-13T18:08:00Z"/>
              <w:rFonts w:ascii="Arial" w:hAnsi="Arial" w:cs="Arial"/>
              <w:b/>
              <w:bCs/>
              <w:color w:val="auto"/>
              <w:sz w:val="20"/>
              <w:szCs w:val="20"/>
            </w:rPr>
          </w:rPrChange>
        </w:rPr>
        <w:pPrChange w:id="179" w:author="ALFONSO ABRAHAM GONZALEZ RIVAS" w:date="2023-04-13T18:09:00Z">
          <w:pPr>
            <w:pStyle w:val="Ttulo3"/>
            <w:numPr>
              <w:ilvl w:val="2"/>
              <w:numId w:val="15"/>
            </w:numPr>
            <w:ind w:left="850" w:hanging="708"/>
          </w:pPr>
        </w:pPrChange>
      </w:pPr>
    </w:p>
    <w:p w14:paraId="5EF1BB61" w14:textId="59635CBA" w:rsidR="001579FD" w:rsidRDefault="001579FD" w:rsidP="00A25459">
      <w:pPr>
        <w:pStyle w:val="Ttulo3"/>
        <w:numPr>
          <w:ilvl w:val="2"/>
          <w:numId w:val="22"/>
        </w:numPr>
        <w:rPr>
          <w:ins w:id="180" w:author="ALFONSO ABRAHAM GONZALEZ RIVAS" w:date="2023-04-13T18:09:00Z"/>
          <w:rFonts w:ascii="Arial" w:hAnsi="Arial" w:cs="Arial"/>
          <w:b/>
          <w:bCs/>
          <w:color w:val="auto"/>
          <w:sz w:val="20"/>
          <w:szCs w:val="20"/>
        </w:rPr>
      </w:pPr>
      <w:bookmarkStart w:id="181" w:name="_Toc132368329"/>
      <w:ins w:id="182" w:author="ALFONSO ABRAHAM GONZALEZ RIVAS" w:date="2023-04-13T18:09:00Z">
        <w:r>
          <w:rPr>
            <w:rFonts w:ascii="Arial" w:hAnsi="Arial" w:cs="Arial"/>
            <w:b/>
            <w:bCs/>
            <w:color w:val="auto"/>
            <w:sz w:val="20"/>
            <w:szCs w:val="20"/>
          </w:rPr>
          <w:t>Mejorabilidad</w:t>
        </w:r>
        <w:bookmarkEnd w:id="181"/>
        <w:r>
          <w:rPr>
            <w:rFonts w:ascii="Arial" w:hAnsi="Arial" w:cs="Arial"/>
            <w:b/>
            <w:bCs/>
            <w:color w:val="auto"/>
            <w:sz w:val="20"/>
            <w:szCs w:val="20"/>
          </w:rPr>
          <w:t xml:space="preserve"> </w:t>
        </w:r>
      </w:ins>
    </w:p>
    <w:p w14:paraId="583A611A" w14:textId="7EDAB454" w:rsidR="001579FD" w:rsidRDefault="001579FD" w:rsidP="001579FD">
      <w:pPr>
        <w:rPr>
          <w:ins w:id="183" w:author="ALFONSO ABRAHAM GONZALEZ RIVAS" w:date="2023-04-13T18:09:00Z"/>
        </w:rPr>
      </w:pPr>
    </w:p>
    <w:p w14:paraId="35486DBA" w14:textId="77777777" w:rsidR="001579FD" w:rsidRPr="001579FD" w:rsidRDefault="001579FD">
      <w:pPr>
        <w:rPr>
          <w:ins w:id="184" w:author="ALFONSO ABRAHAM GONZALEZ RIVAS" w:date="2023-04-13T18:09:00Z"/>
          <w:rPrChange w:id="185" w:author="ALFONSO ABRAHAM GONZALEZ RIVAS" w:date="2023-04-13T18:09:00Z">
            <w:rPr>
              <w:ins w:id="186" w:author="ALFONSO ABRAHAM GONZALEZ RIVAS" w:date="2023-04-13T18:09:00Z"/>
              <w:rFonts w:ascii="Arial" w:hAnsi="Arial" w:cs="Arial"/>
              <w:b/>
              <w:bCs/>
              <w:color w:val="auto"/>
              <w:sz w:val="20"/>
              <w:szCs w:val="20"/>
            </w:rPr>
          </w:rPrChange>
        </w:rPr>
        <w:pPrChange w:id="187" w:author="ALFONSO ABRAHAM GONZALEZ RIVAS" w:date="2023-04-13T18:09:00Z">
          <w:pPr>
            <w:pStyle w:val="Ttulo3"/>
            <w:numPr>
              <w:ilvl w:val="2"/>
              <w:numId w:val="15"/>
            </w:numPr>
            <w:ind w:left="850" w:hanging="708"/>
          </w:pPr>
        </w:pPrChange>
      </w:pPr>
    </w:p>
    <w:p w14:paraId="53BC8CF5" w14:textId="59972976" w:rsidR="00316E89" w:rsidRDefault="00316E89" w:rsidP="00A25459">
      <w:pPr>
        <w:pStyle w:val="Ttulo3"/>
        <w:numPr>
          <w:ilvl w:val="2"/>
          <w:numId w:val="22"/>
        </w:numPr>
        <w:rPr>
          <w:ins w:id="188" w:author="ALFONSO ABRAHAM GONZALEZ RIVAS" w:date="2023-04-13T18:17:00Z"/>
          <w:rFonts w:ascii="Arial" w:hAnsi="Arial" w:cs="Arial"/>
          <w:b/>
          <w:bCs/>
          <w:color w:val="auto"/>
          <w:sz w:val="20"/>
          <w:szCs w:val="20"/>
        </w:rPr>
      </w:pPr>
      <w:bookmarkStart w:id="189" w:name="_Toc132368330"/>
      <w:ins w:id="190" w:author="ALFONSO ABRAHAM GONZALEZ RIVAS" w:date="2023-04-13T18:09:00Z">
        <w:r>
          <w:rPr>
            <w:rFonts w:ascii="Arial" w:hAnsi="Arial" w:cs="Arial"/>
            <w:b/>
            <w:bCs/>
            <w:color w:val="auto"/>
            <w:sz w:val="20"/>
            <w:szCs w:val="20"/>
          </w:rPr>
          <w:t>REM</w:t>
        </w:r>
      </w:ins>
      <w:commentRangeEnd w:id="165"/>
      <w:ins w:id="191" w:author="ALFONSO ABRAHAM GONZALEZ RIVAS" w:date="2023-04-13T18:12:00Z">
        <w:r>
          <w:rPr>
            <w:rStyle w:val="Refdecomentario"/>
            <w:rFonts w:ascii="Calibri" w:eastAsia="Calibri" w:hAnsi="Calibri" w:cs="Calibri"/>
            <w:color w:val="auto"/>
          </w:rPr>
          <w:commentReference w:id="165"/>
        </w:r>
      </w:ins>
      <w:bookmarkEnd w:id="189"/>
    </w:p>
    <w:p w14:paraId="171E7B45" w14:textId="77777777" w:rsidR="00316E89" w:rsidRPr="00316E89" w:rsidRDefault="00316E89">
      <w:pPr>
        <w:rPr>
          <w:ins w:id="192" w:author="ALFONSO ABRAHAM GONZALEZ RIVAS" w:date="2023-04-13T18:09:00Z"/>
          <w:rPrChange w:id="193" w:author="ALFONSO ABRAHAM GONZALEZ RIVAS" w:date="2023-04-13T18:17:00Z">
            <w:rPr>
              <w:ins w:id="194" w:author="ALFONSO ABRAHAM GONZALEZ RIVAS" w:date="2023-04-13T18:09:00Z"/>
              <w:rFonts w:ascii="Arial" w:hAnsi="Arial" w:cs="Arial"/>
              <w:b/>
              <w:bCs/>
              <w:color w:val="auto"/>
              <w:sz w:val="20"/>
              <w:szCs w:val="20"/>
            </w:rPr>
          </w:rPrChange>
        </w:rPr>
        <w:pPrChange w:id="195" w:author="ALFONSO ABRAHAM GONZALEZ RIVAS" w:date="2023-04-13T18:17:00Z">
          <w:pPr>
            <w:pStyle w:val="Ttulo3"/>
            <w:numPr>
              <w:ilvl w:val="2"/>
              <w:numId w:val="15"/>
            </w:numPr>
            <w:ind w:left="850" w:hanging="708"/>
          </w:pPr>
        </w:pPrChange>
      </w:pPr>
    </w:p>
    <w:p w14:paraId="12AE51A4" w14:textId="306584DB" w:rsidR="00316E89" w:rsidRDefault="00316E89">
      <w:pPr>
        <w:pStyle w:val="Ttulo3"/>
        <w:ind w:left="850"/>
        <w:rPr>
          <w:ins w:id="196" w:author="ALFONSO ABRAHAM GONZALEZ RIVAS" w:date="2023-04-13T18:17:00Z"/>
          <w:rFonts w:ascii="Arial" w:hAnsi="Arial" w:cs="Arial"/>
          <w:b/>
          <w:bCs/>
          <w:color w:val="auto"/>
          <w:sz w:val="20"/>
          <w:szCs w:val="20"/>
        </w:rPr>
        <w:pPrChange w:id="197" w:author="ALFONSO ABRAHAM GONZALEZ RIVAS" w:date="2023-04-13T18:17:00Z">
          <w:pPr>
            <w:pStyle w:val="Ttulo3"/>
            <w:numPr>
              <w:ilvl w:val="2"/>
              <w:numId w:val="15"/>
            </w:numPr>
            <w:ind w:left="850" w:hanging="708"/>
          </w:pPr>
        </w:pPrChange>
      </w:pPr>
    </w:p>
    <w:p w14:paraId="64EF7879" w14:textId="3267DCF6" w:rsidR="00316E89" w:rsidRDefault="00316E89" w:rsidP="00A25459">
      <w:pPr>
        <w:pStyle w:val="Ttulo3"/>
        <w:numPr>
          <w:ilvl w:val="2"/>
          <w:numId w:val="22"/>
        </w:numPr>
        <w:rPr>
          <w:ins w:id="198" w:author="ALFONSO ABRAHAM GONZALEZ RIVAS" w:date="2023-04-13T18:17:00Z"/>
          <w:rFonts w:ascii="Arial" w:hAnsi="Arial" w:cs="Arial"/>
          <w:b/>
          <w:bCs/>
          <w:color w:val="auto"/>
          <w:sz w:val="20"/>
          <w:szCs w:val="20"/>
        </w:rPr>
      </w:pPr>
      <w:bookmarkStart w:id="199" w:name="_Toc132368331"/>
      <w:ins w:id="200" w:author="ALFONSO ABRAHAM GONZALEZ RIVAS" w:date="2023-04-13T18:17:00Z">
        <w:r>
          <w:rPr>
            <w:rFonts w:ascii="Arial" w:hAnsi="Arial" w:cs="Arial"/>
            <w:b/>
            <w:bCs/>
            <w:color w:val="auto"/>
            <w:sz w:val="20"/>
            <w:szCs w:val="20"/>
          </w:rPr>
          <w:t xml:space="preserve">Condición de los activos (Condición/Criticidad </w:t>
        </w:r>
      </w:ins>
      <w:ins w:id="201" w:author="ALFONSO ABRAHAM GONZALEZ RIVAS" w:date="2023-04-13T18:18:00Z">
        <w:r>
          <w:rPr>
            <w:rFonts w:ascii="Arial" w:hAnsi="Arial" w:cs="Arial"/>
            <w:b/>
            <w:bCs/>
            <w:color w:val="auto"/>
            <w:sz w:val="20"/>
            <w:szCs w:val="20"/>
          </w:rPr>
          <w:t>– índice de salud/Criticidad)</w:t>
        </w:r>
      </w:ins>
      <w:bookmarkEnd w:id="199"/>
    </w:p>
    <w:p w14:paraId="68368AF4" w14:textId="1BDC4C3E" w:rsidR="00316E89" w:rsidRDefault="00316E89" w:rsidP="00316E89">
      <w:pPr>
        <w:rPr>
          <w:ins w:id="202" w:author="ALFONSO ABRAHAM GONZALEZ RIVAS" w:date="2023-04-13T18:17:00Z"/>
        </w:rPr>
      </w:pPr>
    </w:p>
    <w:p w14:paraId="6D65A250" w14:textId="77777777" w:rsidR="00316E89" w:rsidRPr="00316E89" w:rsidRDefault="00316E89">
      <w:pPr>
        <w:rPr>
          <w:ins w:id="203" w:author="ALFONSO ABRAHAM GONZALEZ RIVAS" w:date="2023-04-13T18:17:00Z"/>
          <w:rPrChange w:id="204" w:author="ALFONSO ABRAHAM GONZALEZ RIVAS" w:date="2023-04-13T18:17:00Z">
            <w:rPr>
              <w:ins w:id="205" w:author="ALFONSO ABRAHAM GONZALEZ RIVAS" w:date="2023-04-13T18:17:00Z"/>
              <w:rFonts w:ascii="Arial" w:hAnsi="Arial" w:cs="Arial"/>
              <w:b/>
              <w:bCs/>
              <w:color w:val="auto"/>
              <w:sz w:val="20"/>
              <w:szCs w:val="20"/>
            </w:rPr>
          </w:rPrChange>
        </w:rPr>
        <w:pPrChange w:id="206" w:author="ALFONSO ABRAHAM GONZALEZ RIVAS" w:date="2023-04-13T18:17:00Z">
          <w:pPr>
            <w:pStyle w:val="Ttulo3"/>
            <w:numPr>
              <w:ilvl w:val="2"/>
              <w:numId w:val="15"/>
            </w:numPr>
            <w:ind w:left="850" w:hanging="708"/>
          </w:pPr>
        </w:pPrChange>
      </w:pPr>
    </w:p>
    <w:p w14:paraId="49C36AE2" w14:textId="736E2E34" w:rsidR="00A36F9C" w:rsidRPr="0005551F" w:rsidRDefault="00C50D09" w:rsidP="00A25459">
      <w:pPr>
        <w:pStyle w:val="Ttulo3"/>
        <w:numPr>
          <w:ilvl w:val="2"/>
          <w:numId w:val="22"/>
        </w:numPr>
        <w:rPr>
          <w:rFonts w:ascii="Arial" w:hAnsi="Arial" w:cs="Arial"/>
          <w:b/>
          <w:bCs/>
          <w:color w:val="auto"/>
          <w:sz w:val="20"/>
          <w:szCs w:val="20"/>
        </w:rPr>
      </w:pPr>
      <w:bookmarkStart w:id="207" w:name="_Toc132368332"/>
      <w:r w:rsidRPr="0005551F">
        <w:rPr>
          <w:rFonts w:ascii="Arial" w:hAnsi="Arial" w:cs="Arial"/>
          <w:b/>
          <w:bCs/>
          <w:color w:val="auto"/>
          <w:sz w:val="20"/>
          <w:szCs w:val="20"/>
        </w:rPr>
        <w:t>ACR</w:t>
      </w:r>
      <w:r w:rsidRPr="0005551F">
        <w:rPr>
          <w:rFonts w:ascii="Arial" w:hAnsi="Arial" w:cs="Arial"/>
          <w:b/>
          <w:bCs/>
          <w:color w:val="auto"/>
          <w:spacing w:val="-3"/>
          <w:sz w:val="20"/>
          <w:szCs w:val="20"/>
        </w:rPr>
        <w:t xml:space="preserve"> </w:t>
      </w:r>
      <w:r w:rsidRPr="0005551F">
        <w:rPr>
          <w:rFonts w:ascii="Arial" w:hAnsi="Arial" w:cs="Arial"/>
          <w:b/>
          <w:bCs/>
          <w:color w:val="auto"/>
          <w:sz w:val="20"/>
          <w:szCs w:val="20"/>
        </w:rPr>
        <w:t>(análisis</w:t>
      </w:r>
      <w:r w:rsidRPr="0005551F">
        <w:rPr>
          <w:rFonts w:ascii="Arial" w:hAnsi="Arial" w:cs="Arial"/>
          <w:b/>
          <w:bCs/>
          <w:color w:val="auto"/>
          <w:spacing w:val="-1"/>
          <w:sz w:val="20"/>
          <w:szCs w:val="20"/>
        </w:rPr>
        <w:t xml:space="preserve"> </w:t>
      </w:r>
      <w:r w:rsidRPr="0005551F">
        <w:rPr>
          <w:rFonts w:ascii="Arial" w:hAnsi="Arial" w:cs="Arial"/>
          <w:b/>
          <w:bCs/>
          <w:color w:val="auto"/>
          <w:sz w:val="20"/>
          <w:szCs w:val="20"/>
        </w:rPr>
        <w:t>de</w:t>
      </w:r>
      <w:r w:rsidRPr="0005551F">
        <w:rPr>
          <w:rFonts w:ascii="Arial" w:hAnsi="Arial" w:cs="Arial"/>
          <w:b/>
          <w:bCs/>
          <w:color w:val="auto"/>
          <w:spacing w:val="-2"/>
          <w:sz w:val="20"/>
          <w:szCs w:val="20"/>
        </w:rPr>
        <w:t xml:space="preserve"> </w:t>
      </w:r>
      <w:r w:rsidRPr="0005551F">
        <w:rPr>
          <w:rFonts w:ascii="Arial" w:hAnsi="Arial" w:cs="Arial"/>
          <w:b/>
          <w:bCs/>
          <w:color w:val="auto"/>
          <w:sz w:val="20"/>
          <w:szCs w:val="20"/>
        </w:rPr>
        <w:t>causa</w:t>
      </w:r>
      <w:r w:rsidRPr="0005551F">
        <w:rPr>
          <w:rFonts w:ascii="Arial" w:hAnsi="Arial" w:cs="Arial"/>
          <w:b/>
          <w:bCs/>
          <w:color w:val="auto"/>
          <w:spacing w:val="-4"/>
          <w:sz w:val="20"/>
          <w:szCs w:val="20"/>
        </w:rPr>
        <w:t xml:space="preserve"> </w:t>
      </w:r>
      <w:r w:rsidRPr="0005551F">
        <w:rPr>
          <w:rFonts w:ascii="Arial" w:hAnsi="Arial" w:cs="Arial"/>
          <w:b/>
          <w:bCs/>
          <w:color w:val="auto"/>
          <w:sz w:val="20"/>
          <w:szCs w:val="20"/>
        </w:rPr>
        <w:t>raíz)</w:t>
      </w:r>
      <w:r w:rsidRPr="0005551F">
        <w:rPr>
          <w:rFonts w:ascii="Arial" w:hAnsi="Arial" w:cs="Arial"/>
          <w:b/>
          <w:bCs/>
          <w:color w:val="auto"/>
          <w:spacing w:val="-3"/>
          <w:sz w:val="20"/>
          <w:szCs w:val="20"/>
        </w:rPr>
        <w:t xml:space="preserve"> </w:t>
      </w:r>
      <w:r w:rsidRPr="0005551F">
        <w:rPr>
          <w:rFonts w:ascii="Arial" w:hAnsi="Arial" w:cs="Arial"/>
          <w:b/>
          <w:bCs/>
          <w:color w:val="auto"/>
          <w:sz w:val="20"/>
          <w:szCs w:val="20"/>
        </w:rPr>
        <w:t>o</w:t>
      </w:r>
      <w:r w:rsidRPr="0005551F">
        <w:rPr>
          <w:rFonts w:ascii="Arial" w:hAnsi="Arial" w:cs="Arial"/>
          <w:b/>
          <w:bCs/>
          <w:color w:val="auto"/>
          <w:spacing w:val="-1"/>
          <w:sz w:val="20"/>
          <w:szCs w:val="20"/>
        </w:rPr>
        <w:t xml:space="preserve"> </w:t>
      </w:r>
      <w:r w:rsidRPr="0005551F">
        <w:rPr>
          <w:rFonts w:ascii="Arial" w:hAnsi="Arial" w:cs="Arial"/>
          <w:b/>
          <w:bCs/>
          <w:color w:val="auto"/>
          <w:sz w:val="20"/>
          <w:szCs w:val="20"/>
        </w:rPr>
        <w:t>ECR</w:t>
      </w:r>
      <w:r w:rsidRPr="0005551F">
        <w:rPr>
          <w:rFonts w:ascii="Arial" w:hAnsi="Arial" w:cs="Arial"/>
          <w:b/>
          <w:bCs/>
          <w:color w:val="auto"/>
          <w:spacing w:val="-2"/>
          <w:sz w:val="20"/>
          <w:szCs w:val="20"/>
        </w:rPr>
        <w:t xml:space="preserve"> </w:t>
      </w:r>
      <w:r w:rsidRPr="0005551F">
        <w:rPr>
          <w:rFonts w:ascii="Arial" w:hAnsi="Arial" w:cs="Arial"/>
          <w:b/>
          <w:bCs/>
          <w:color w:val="auto"/>
          <w:sz w:val="20"/>
          <w:szCs w:val="20"/>
        </w:rPr>
        <w:t>(eliminación</w:t>
      </w:r>
      <w:r w:rsidRPr="0005551F">
        <w:rPr>
          <w:rFonts w:ascii="Arial" w:hAnsi="Arial" w:cs="Arial"/>
          <w:b/>
          <w:bCs/>
          <w:color w:val="auto"/>
          <w:spacing w:val="-2"/>
          <w:sz w:val="20"/>
          <w:szCs w:val="20"/>
        </w:rPr>
        <w:t xml:space="preserve"> </w:t>
      </w:r>
      <w:r w:rsidRPr="0005551F">
        <w:rPr>
          <w:rFonts w:ascii="Arial" w:hAnsi="Arial" w:cs="Arial"/>
          <w:b/>
          <w:bCs/>
          <w:color w:val="auto"/>
          <w:sz w:val="20"/>
          <w:szCs w:val="20"/>
        </w:rPr>
        <w:t>de</w:t>
      </w:r>
      <w:r w:rsidRPr="0005551F">
        <w:rPr>
          <w:rFonts w:ascii="Arial" w:hAnsi="Arial" w:cs="Arial"/>
          <w:b/>
          <w:bCs/>
          <w:color w:val="auto"/>
          <w:spacing w:val="-2"/>
          <w:sz w:val="20"/>
          <w:szCs w:val="20"/>
        </w:rPr>
        <w:t xml:space="preserve"> </w:t>
      </w:r>
      <w:r w:rsidRPr="0005551F">
        <w:rPr>
          <w:rFonts w:ascii="Arial" w:hAnsi="Arial" w:cs="Arial"/>
          <w:b/>
          <w:bCs/>
          <w:color w:val="auto"/>
          <w:sz w:val="20"/>
          <w:szCs w:val="20"/>
        </w:rPr>
        <w:t>causas</w:t>
      </w:r>
      <w:r w:rsidRPr="0005551F">
        <w:rPr>
          <w:rFonts w:ascii="Arial" w:hAnsi="Arial" w:cs="Arial"/>
          <w:b/>
          <w:bCs/>
          <w:color w:val="auto"/>
          <w:spacing w:val="-1"/>
          <w:sz w:val="20"/>
          <w:szCs w:val="20"/>
        </w:rPr>
        <w:t xml:space="preserve"> </w:t>
      </w:r>
      <w:r w:rsidRPr="0005551F">
        <w:rPr>
          <w:rFonts w:ascii="Arial" w:hAnsi="Arial" w:cs="Arial"/>
          <w:b/>
          <w:bCs/>
          <w:color w:val="auto"/>
          <w:sz w:val="20"/>
          <w:szCs w:val="20"/>
        </w:rPr>
        <w:t>de</w:t>
      </w:r>
      <w:r w:rsidRPr="0005551F">
        <w:rPr>
          <w:rFonts w:ascii="Arial" w:hAnsi="Arial" w:cs="Arial"/>
          <w:b/>
          <w:bCs/>
          <w:color w:val="auto"/>
          <w:spacing w:val="-2"/>
          <w:sz w:val="20"/>
          <w:szCs w:val="20"/>
        </w:rPr>
        <w:t xml:space="preserve"> </w:t>
      </w:r>
      <w:r w:rsidRPr="0005551F">
        <w:rPr>
          <w:rFonts w:ascii="Arial" w:hAnsi="Arial" w:cs="Arial"/>
          <w:b/>
          <w:bCs/>
          <w:color w:val="auto"/>
          <w:sz w:val="20"/>
          <w:szCs w:val="20"/>
        </w:rPr>
        <w:t>riesgos)</w:t>
      </w:r>
      <w:bookmarkEnd w:id="125"/>
      <w:bookmarkEnd w:id="207"/>
    </w:p>
    <w:p w14:paraId="663AAFD5" w14:textId="77777777" w:rsidR="00F4470B" w:rsidRDefault="00F4470B" w:rsidP="00031FAF">
      <w:pPr>
        <w:pStyle w:val="Textoindependiente"/>
        <w:ind w:left="142" w:right="493"/>
        <w:jc w:val="both"/>
        <w:rPr>
          <w:rFonts w:ascii="Arial" w:hAnsi="Arial" w:cs="Arial"/>
          <w:sz w:val="20"/>
          <w:szCs w:val="20"/>
        </w:rPr>
      </w:pPr>
    </w:p>
    <w:p w14:paraId="68E83CA3" w14:textId="276E683E" w:rsidR="00A36F9C" w:rsidRPr="003057D6" w:rsidRDefault="00C50D09" w:rsidP="00031FAF">
      <w:pPr>
        <w:pStyle w:val="Textoindependiente"/>
        <w:ind w:left="142" w:right="493"/>
        <w:jc w:val="both"/>
        <w:rPr>
          <w:rFonts w:ascii="Arial" w:hAnsi="Arial" w:cs="Arial"/>
          <w:sz w:val="20"/>
          <w:szCs w:val="20"/>
        </w:rPr>
      </w:pPr>
      <w:r w:rsidRPr="003057D6">
        <w:rPr>
          <w:rFonts w:ascii="Arial" w:hAnsi="Arial" w:cs="Arial"/>
          <w:sz w:val="20"/>
          <w:szCs w:val="20"/>
        </w:rPr>
        <w:t>La realización de los análisis de causa raíz ACR o eliminación de causa de riesgo ECR, se basa en</w:t>
      </w:r>
      <w:r w:rsidRPr="003057D6">
        <w:rPr>
          <w:rFonts w:ascii="Arial" w:hAnsi="Arial" w:cs="Arial"/>
          <w:spacing w:val="1"/>
          <w:sz w:val="20"/>
          <w:szCs w:val="20"/>
        </w:rPr>
        <w:t xml:space="preserve"> </w:t>
      </w:r>
      <w:r w:rsidRPr="003057D6">
        <w:rPr>
          <w:rFonts w:ascii="Arial" w:hAnsi="Arial" w:cs="Arial"/>
          <w:sz w:val="20"/>
          <w:szCs w:val="20"/>
        </w:rPr>
        <w:t>resolver</w:t>
      </w:r>
      <w:r w:rsidRPr="003057D6">
        <w:rPr>
          <w:rFonts w:ascii="Arial" w:hAnsi="Arial" w:cs="Arial"/>
          <w:spacing w:val="-8"/>
          <w:sz w:val="20"/>
          <w:szCs w:val="20"/>
        </w:rPr>
        <w:t xml:space="preserve"> </w:t>
      </w:r>
      <w:r w:rsidRPr="003057D6">
        <w:rPr>
          <w:rFonts w:ascii="Arial" w:hAnsi="Arial" w:cs="Arial"/>
          <w:sz w:val="20"/>
          <w:szCs w:val="20"/>
        </w:rPr>
        <w:t>los</w:t>
      </w:r>
      <w:r w:rsidRPr="003057D6">
        <w:rPr>
          <w:rFonts w:ascii="Arial" w:hAnsi="Arial" w:cs="Arial"/>
          <w:spacing w:val="-8"/>
          <w:sz w:val="20"/>
          <w:szCs w:val="20"/>
        </w:rPr>
        <w:t xml:space="preserve"> </w:t>
      </w:r>
      <w:r w:rsidRPr="003057D6">
        <w:rPr>
          <w:rFonts w:ascii="Arial" w:hAnsi="Arial" w:cs="Arial"/>
          <w:sz w:val="20"/>
          <w:szCs w:val="20"/>
        </w:rPr>
        <w:t>problemas</w:t>
      </w:r>
      <w:r w:rsidRPr="003057D6">
        <w:rPr>
          <w:rFonts w:ascii="Arial" w:hAnsi="Arial" w:cs="Arial"/>
          <w:spacing w:val="-7"/>
          <w:sz w:val="20"/>
          <w:szCs w:val="20"/>
        </w:rPr>
        <w:t xml:space="preserve"> </w:t>
      </w:r>
      <w:r w:rsidRPr="003057D6">
        <w:rPr>
          <w:rFonts w:ascii="Arial" w:hAnsi="Arial" w:cs="Arial"/>
          <w:sz w:val="20"/>
          <w:szCs w:val="20"/>
        </w:rPr>
        <w:t>al</w:t>
      </w:r>
      <w:r w:rsidRPr="003057D6">
        <w:rPr>
          <w:rFonts w:ascii="Arial" w:hAnsi="Arial" w:cs="Arial"/>
          <w:spacing w:val="-9"/>
          <w:sz w:val="20"/>
          <w:szCs w:val="20"/>
        </w:rPr>
        <w:t xml:space="preserve"> </w:t>
      </w:r>
      <w:r w:rsidRPr="003057D6">
        <w:rPr>
          <w:rFonts w:ascii="Arial" w:hAnsi="Arial" w:cs="Arial"/>
          <w:sz w:val="20"/>
          <w:szCs w:val="20"/>
        </w:rPr>
        <w:t>tratar</w:t>
      </w:r>
      <w:r w:rsidRPr="003057D6">
        <w:rPr>
          <w:rFonts w:ascii="Arial" w:hAnsi="Arial" w:cs="Arial"/>
          <w:spacing w:val="-6"/>
          <w:sz w:val="20"/>
          <w:szCs w:val="20"/>
        </w:rPr>
        <w:t xml:space="preserve"> </w:t>
      </w:r>
      <w:r w:rsidRPr="003057D6">
        <w:rPr>
          <w:rFonts w:ascii="Arial" w:hAnsi="Arial" w:cs="Arial"/>
          <w:sz w:val="20"/>
          <w:szCs w:val="20"/>
        </w:rPr>
        <w:t>de</w:t>
      </w:r>
      <w:r w:rsidRPr="003057D6">
        <w:rPr>
          <w:rFonts w:ascii="Arial" w:hAnsi="Arial" w:cs="Arial"/>
          <w:spacing w:val="-7"/>
          <w:sz w:val="20"/>
          <w:szCs w:val="20"/>
        </w:rPr>
        <w:t xml:space="preserve"> </w:t>
      </w:r>
      <w:r w:rsidRPr="003057D6">
        <w:rPr>
          <w:rFonts w:ascii="Arial" w:hAnsi="Arial" w:cs="Arial"/>
          <w:sz w:val="20"/>
          <w:szCs w:val="20"/>
        </w:rPr>
        <w:t>corregir</w:t>
      </w:r>
      <w:r w:rsidRPr="003057D6">
        <w:rPr>
          <w:rFonts w:ascii="Arial" w:hAnsi="Arial" w:cs="Arial"/>
          <w:spacing w:val="-8"/>
          <w:sz w:val="20"/>
          <w:szCs w:val="20"/>
        </w:rPr>
        <w:t xml:space="preserve"> </w:t>
      </w:r>
      <w:r w:rsidRPr="003057D6">
        <w:rPr>
          <w:rFonts w:ascii="Arial" w:hAnsi="Arial" w:cs="Arial"/>
          <w:sz w:val="20"/>
          <w:szCs w:val="20"/>
        </w:rPr>
        <w:t>o</w:t>
      </w:r>
      <w:r w:rsidRPr="003057D6">
        <w:rPr>
          <w:rFonts w:ascii="Arial" w:hAnsi="Arial" w:cs="Arial"/>
          <w:spacing w:val="-7"/>
          <w:sz w:val="20"/>
          <w:szCs w:val="20"/>
        </w:rPr>
        <w:t xml:space="preserve"> </w:t>
      </w:r>
      <w:r w:rsidRPr="003057D6">
        <w:rPr>
          <w:rFonts w:ascii="Arial" w:hAnsi="Arial" w:cs="Arial"/>
          <w:sz w:val="20"/>
          <w:szCs w:val="20"/>
        </w:rPr>
        <w:t>eliminar</w:t>
      </w:r>
      <w:r w:rsidRPr="003057D6">
        <w:rPr>
          <w:rFonts w:ascii="Arial" w:hAnsi="Arial" w:cs="Arial"/>
          <w:spacing w:val="-8"/>
          <w:sz w:val="20"/>
          <w:szCs w:val="20"/>
        </w:rPr>
        <w:t xml:space="preserve"> </w:t>
      </w:r>
      <w:r w:rsidRPr="003057D6">
        <w:rPr>
          <w:rFonts w:ascii="Arial" w:hAnsi="Arial" w:cs="Arial"/>
          <w:sz w:val="20"/>
          <w:szCs w:val="20"/>
        </w:rPr>
        <w:t>las</w:t>
      </w:r>
      <w:r w:rsidRPr="003057D6">
        <w:rPr>
          <w:rFonts w:ascii="Arial" w:hAnsi="Arial" w:cs="Arial"/>
          <w:spacing w:val="-6"/>
          <w:sz w:val="20"/>
          <w:szCs w:val="20"/>
        </w:rPr>
        <w:t xml:space="preserve"> </w:t>
      </w:r>
      <w:r w:rsidR="00EC5AFE" w:rsidRPr="003057D6">
        <w:rPr>
          <w:rFonts w:ascii="Arial" w:hAnsi="Arial" w:cs="Arial"/>
          <w:sz w:val="20"/>
          <w:szCs w:val="20"/>
        </w:rPr>
        <w:t>causas</w:t>
      </w:r>
      <w:r w:rsidR="00EC5AFE" w:rsidRPr="003057D6">
        <w:rPr>
          <w:rFonts w:ascii="Arial" w:hAnsi="Arial" w:cs="Arial"/>
          <w:spacing w:val="-8"/>
          <w:sz w:val="20"/>
          <w:szCs w:val="20"/>
        </w:rPr>
        <w:t xml:space="preserve"> </w:t>
      </w:r>
      <w:r w:rsidR="00EC5AFE" w:rsidRPr="003057D6">
        <w:rPr>
          <w:rFonts w:ascii="Arial" w:hAnsi="Arial" w:cs="Arial"/>
          <w:sz w:val="20"/>
          <w:szCs w:val="20"/>
        </w:rPr>
        <w:t>raíz</w:t>
      </w:r>
      <w:r w:rsidRPr="003057D6">
        <w:rPr>
          <w:rFonts w:ascii="Arial" w:hAnsi="Arial" w:cs="Arial"/>
          <w:sz w:val="20"/>
          <w:szCs w:val="20"/>
        </w:rPr>
        <w:t>,</w:t>
      </w:r>
      <w:r w:rsidRPr="003057D6">
        <w:rPr>
          <w:rFonts w:ascii="Arial" w:hAnsi="Arial" w:cs="Arial"/>
          <w:spacing w:val="-5"/>
          <w:sz w:val="20"/>
          <w:szCs w:val="20"/>
        </w:rPr>
        <w:t xml:space="preserve"> </w:t>
      </w:r>
      <w:r w:rsidRPr="003057D6">
        <w:rPr>
          <w:rFonts w:ascii="Arial" w:hAnsi="Arial" w:cs="Arial"/>
          <w:sz w:val="20"/>
          <w:szCs w:val="20"/>
        </w:rPr>
        <w:t>este</w:t>
      </w:r>
      <w:r w:rsidRPr="003057D6">
        <w:rPr>
          <w:rFonts w:ascii="Arial" w:hAnsi="Arial" w:cs="Arial"/>
          <w:spacing w:val="-7"/>
          <w:sz w:val="20"/>
          <w:szCs w:val="20"/>
        </w:rPr>
        <w:t xml:space="preserve"> </w:t>
      </w:r>
      <w:r w:rsidRPr="003057D6">
        <w:rPr>
          <w:rFonts w:ascii="Arial" w:hAnsi="Arial" w:cs="Arial"/>
          <w:sz w:val="20"/>
          <w:szCs w:val="20"/>
        </w:rPr>
        <w:t>proceso</w:t>
      </w:r>
      <w:r w:rsidRPr="003057D6">
        <w:rPr>
          <w:rFonts w:ascii="Arial" w:hAnsi="Arial" w:cs="Arial"/>
          <w:spacing w:val="-7"/>
          <w:sz w:val="20"/>
          <w:szCs w:val="20"/>
        </w:rPr>
        <w:t xml:space="preserve"> </w:t>
      </w:r>
      <w:r w:rsidRPr="003057D6">
        <w:rPr>
          <w:rFonts w:ascii="Arial" w:hAnsi="Arial" w:cs="Arial"/>
          <w:sz w:val="20"/>
          <w:szCs w:val="20"/>
        </w:rPr>
        <w:t>es</w:t>
      </w:r>
      <w:r w:rsidRPr="003057D6">
        <w:rPr>
          <w:rFonts w:ascii="Arial" w:hAnsi="Arial" w:cs="Arial"/>
          <w:spacing w:val="-5"/>
          <w:sz w:val="20"/>
          <w:szCs w:val="20"/>
        </w:rPr>
        <w:t xml:space="preserve"> </w:t>
      </w:r>
      <w:r w:rsidRPr="003057D6">
        <w:rPr>
          <w:rFonts w:ascii="Arial" w:hAnsi="Arial" w:cs="Arial"/>
          <w:sz w:val="20"/>
          <w:szCs w:val="20"/>
        </w:rPr>
        <w:t>considerado</w:t>
      </w:r>
      <w:r w:rsidRPr="003057D6">
        <w:rPr>
          <w:rFonts w:ascii="Arial" w:hAnsi="Arial" w:cs="Arial"/>
          <w:spacing w:val="-47"/>
          <w:sz w:val="20"/>
          <w:szCs w:val="20"/>
        </w:rPr>
        <w:t xml:space="preserve"> </w:t>
      </w:r>
      <w:r w:rsidRPr="003057D6">
        <w:rPr>
          <w:rFonts w:ascii="Arial" w:hAnsi="Arial" w:cs="Arial"/>
          <w:sz w:val="20"/>
          <w:szCs w:val="20"/>
        </w:rPr>
        <w:t>iterativo y utilizado como una herramienta de mejora continua. Algunas de las herramientas más</w:t>
      </w:r>
      <w:r w:rsidRPr="003057D6">
        <w:rPr>
          <w:rFonts w:ascii="Arial" w:hAnsi="Arial" w:cs="Arial"/>
          <w:spacing w:val="1"/>
          <w:sz w:val="20"/>
          <w:szCs w:val="20"/>
        </w:rPr>
        <w:t xml:space="preserve"> </w:t>
      </w:r>
      <w:r w:rsidRPr="003057D6">
        <w:rPr>
          <w:rFonts w:ascii="Arial" w:hAnsi="Arial" w:cs="Arial"/>
          <w:sz w:val="20"/>
          <w:szCs w:val="20"/>
        </w:rPr>
        <w:t>utilizadas son el método Ishikawa, cinco porqués y árbol lógico, estas herramientas nos ayudan a</w:t>
      </w:r>
      <w:r w:rsidRPr="003057D6">
        <w:rPr>
          <w:rFonts w:ascii="Arial" w:hAnsi="Arial" w:cs="Arial"/>
          <w:spacing w:val="1"/>
          <w:sz w:val="20"/>
          <w:szCs w:val="20"/>
        </w:rPr>
        <w:t xml:space="preserve"> </w:t>
      </w:r>
      <w:r w:rsidRPr="003057D6">
        <w:rPr>
          <w:rFonts w:ascii="Arial" w:hAnsi="Arial" w:cs="Arial"/>
          <w:sz w:val="20"/>
          <w:szCs w:val="20"/>
        </w:rPr>
        <w:t>evaluar</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1"/>
          <w:sz w:val="20"/>
          <w:szCs w:val="20"/>
        </w:rPr>
        <w:t xml:space="preserve"> </w:t>
      </w:r>
      <w:r w:rsidRPr="003057D6">
        <w:rPr>
          <w:rFonts w:ascii="Arial" w:hAnsi="Arial" w:cs="Arial"/>
          <w:sz w:val="20"/>
          <w:szCs w:val="20"/>
        </w:rPr>
        <w:t>causas</w:t>
      </w:r>
      <w:r w:rsidRPr="003057D6">
        <w:rPr>
          <w:rFonts w:ascii="Arial" w:hAnsi="Arial" w:cs="Arial"/>
          <w:spacing w:val="1"/>
          <w:sz w:val="20"/>
          <w:szCs w:val="20"/>
        </w:rPr>
        <w:t xml:space="preserve"> </w:t>
      </w:r>
      <w:r w:rsidRPr="003057D6">
        <w:rPr>
          <w:rFonts w:ascii="Arial" w:hAnsi="Arial" w:cs="Arial"/>
          <w:sz w:val="20"/>
          <w:szCs w:val="20"/>
        </w:rPr>
        <w:t>potenciales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un</w:t>
      </w:r>
      <w:r w:rsidRPr="003057D6">
        <w:rPr>
          <w:rFonts w:ascii="Arial" w:hAnsi="Arial" w:cs="Arial"/>
          <w:spacing w:val="1"/>
          <w:sz w:val="20"/>
          <w:szCs w:val="20"/>
        </w:rPr>
        <w:t xml:space="preserve"> </w:t>
      </w:r>
      <w:r w:rsidRPr="003057D6">
        <w:rPr>
          <w:rFonts w:ascii="Arial" w:hAnsi="Arial" w:cs="Arial"/>
          <w:sz w:val="20"/>
          <w:szCs w:val="20"/>
        </w:rPr>
        <w:t>evento,</w:t>
      </w:r>
      <w:r w:rsidRPr="003057D6">
        <w:rPr>
          <w:rFonts w:ascii="Arial" w:hAnsi="Arial" w:cs="Arial"/>
          <w:spacing w:val="1"/>
          <w:sz w:val="20"/>
          <w:szCs w:val="20"/>
        </w:rPr>
        <w:t xml:space="preserve"> </w:t>
      </w:r>
      <w:r w:rsidRPr="003057D6">
        <w:rPr>
          <w:rFonts w:ascii="Arial" w:hAnsi="Arial" w:cs="Arial"/>
          <w:sz w:val="20"/>
          <w:szCs w:val="20"/>
        </w:rPr>
        <w:t>prediciendo</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probabilidad</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que</w:t>
      </w:r>
      <w:r w:rsidRPr="003057D6">
        <w:rPr>
          <w:rFonts w:ascii="Arial" w:hAnsi="Arial" w:cs="Arial"/>
          <w:spacing w:val="1"/>
          <w:sz w:val="20"/>
          <w:szCs w:val="20"/>
        </w:rPr>
        <w:t xml:space="preserve"> </w:t>
      </w:r>
      <w:r w:rsidRPr="003057D6">
        <w:rPr>
          <w:rFonts w:ascii="Arial" w:hAnsi="Arial" w:cs="Arial"/>
          <w:sz w:val="20"/>
          <w:szCs w:val="20"/>
        </w:rPr>
        <w:t>cada</w:t>
      </w:r>
      <w:r w:rsidRPr="003057D6">
        <w:rPr>
          <w:rFonts w:ascii="Arial" w:hAnsi="Arial" w:cs="Arial"/>
          <w:spacing w:val="1"/>
          <w:sz w:val="20"/>
          <w:szCs w:val="20"/>
        </w:rPr>
        <w:t xml:space="preserve"> </w:t>
      </w:r>
      <w:r w:rsidRPr="003057D6">
        <w:rPr>
          <w:rFonts w:ascii="Arial" w:hAnsi="Arial" w:cs="Arial"/>
          <w:sz w:val="20"/>
          <w:szCs w:val="20"/>
        </w:rPr>
        <w:t>causa</w:t>
      </w:r>
      <w:r w:rsidRPr="003057D6">
        <w:rPr>
          <w:rFonts w:ascii="Arial" w:hAnsi="Arial" w:cs="Arial"/>
          <w:spacing w:val="-47"/>
          <w:sz w:val="20"/>
          <w:szCs w:val="20"/>
        </w:rPr>
        <w:t xml:space="preserve"> </w:t>
      </w:r>
      <w:r w:rsidRPr="003057D6">
        <w:rPr>
          <w:rFonts w:ascii="Arial" w:hAnsi="Arial" w:cs="Arial"/>
          <w:sz w:val="20"/>
          <w:szCs w:val="20"/>
        </w:rPr>
        <w:t>contribuyente suceda o también a identificar la causa raíz del evento después de que ha ocurrido</w:t>
      </w:r>
      <w:r w:rsidRPr="003057D6">
        <w:rPr>
          <w:rFonts w:ascii="Arial" w:hAnsi="Arial" w:cs="Arial"/>
          <w:spacing w:val="1"/>
          <w:sz w:val="20"/>
          <w:szCs w:val="20"/>
        </w:rPr>
        <w:t xml:space="preserve"> </w:t>
      </w:r>
      <w:r w:rsidRPr="003057D6">
        <w:rPr>
          <w:rFonts w:ascii="Arial" w:hAnsi="Arial" w:cs="Arial"/>
          <w:sz w:val="20"/>
          <w:szCs w:val="20"/>
        </w:rPr>
        <w:t>de forma que se pueda evitar la recurrencia reconociendo que puede haber más de una causa y</w:t>
      </w:r>
      <w:r w:rsidRPr="003057D6">
        <w:rPr>
          <w:rFonts w:ascii="Arial" w:hAnsi="Arial" w:cs="Arial"/>
          <w:spacing w:val="1"/>
          <w:sz w:val="20"/>
          <w:szCs w:val="20"/>
        </w:rPr>
        <w:t xml:space="preserve"> </w:t>
      </w:r>
      <w:r w:rsidRPr="003057D6">
        <w:rPr>
          <w:rFonts w:ascii="Arial" w:hAnsi="Arial" w:cs="Arial"/>
          <w:sz w:val="20"/>
          <w:szCs w:val="20"/>
        </w:rPr>
        <w:t>varias</w:t>
      </w:r>
      <w:r w:rsidRPr="003057D6">
        <w:rPr>
          <w:rFonts w:ascii="Arial" w:hAnsi="Arial" w:cs="Arial"/>
          <w:spacing w:val="-1"/>
          <w:sz w:val="20"/>
          <w:szCs w:val="20"/>
        </w:rPr>
        <w:t xml:space="preserve"> </w:t>
      </w:r>
      <w:r w:rsidRPr="003057D6">
        <w:rPr>
          <w:rFonts w:ascii="Arial" w:hAnsi="Arial" w:cs="Arial"/>
          <w:sz w:val="20"/>
          <w:szCs w:val="20"/>
        </w:rPr>
        <w:t>acciones</w:t>
      </w:r>
      <w:r w:rsidRPr="003057D6">
        <w:rPr>
          <w:rFonts w:ascii="Arial" w:hAnsi="Arial" w:cs="Arial"/>
          <w:spacing w:val="1"/>
          <w:sz w:val="20"/>
          <w:szCs w:val="20"/>
        </w:rPr>
        <w:t xml:space="preserve"> </w:t>
      </w:r>
      <w:r w:rsidRPr="003057D6">
        <w:rPr>
          <w:rFonts w:ascii="Arial" w:hAnsi="Arial" w:cs="Arial"/>
          <w:sz w:val="20"/>
          <w:szCs w:val="20"/>
        </w:rPr>
        <w:t>efectivas.</w:t>
      </w:r>
    </w:p>
    <w:p w14:paraId="306B1F91" w14:textId="77777777" w:rsidR="00A36F9C" w:rsidRPr="003057D6" w:rsidRDefault="00A36F9C" w:rsidP="00031FAF">
      <w:pPr>
        <w:pStyle w:val="Textoindependiente"/>
        <w:jc w:val="both"/>
        <w:rPr>
          <w:rFonts w:ascii="Arial" w:hAnsi="Arial" w:cs="Arial"/>
          <w:sz w:val="20"/>
          <w:szCs w:val="20"/>
        </w:rPr>
      </w:pPr>
    </w:p>
    <w:p w14:paraId="18A6DC2A" w14:textId="1C97EE39" w:rsidR="00A36F9C" w:rsidRPr="003057D6" w:rsidRDefault="00C50D09" w:rsidP="006033A3">
      <w:pPr>
        <w:pStyle w:val="Textoindependiente"/>
        <w:ind w:left="142" w:right="497"/>
        <w:jc w:val="both"/>
        <w:rPr>
          <w:rFonts w:ascii="Arial" w:hAnsi="Arial" w:cs="Arial"/>
          <w:sz w:val="20"/>
          <w:szCs w:val="20"/>
        </w:rPr>
      </w:pPr>
      <w:r w:rsidRPr="003057D6">
        <w:rPr>
          <w:rFonts w:ascii="Arial" w:hAnsi="Arial" w:cs="Arial"/>
          <w:sz w:val="20"/>
          <w:szCs w:val="20"/>
        </w:rPr>
        <w:t xml:space="preserve">En el documento </w:t>
      </w:r>
      <w:r w:rsidR="006033A3">
        <w:rPr>
          <w:rFonts w:ascii="Arial" w:hAnsi="Arial" w:cs="Arial"/>
          <w:sz w:val="20"/>
          <w:szCs w:val="20"/>
        </w:rPr>
        <w:t>“A</w:t>
      </w:r>
      <w:r w:rsidR="006033A3" w:rsidRPr="006033A3">
        <w:rPr>
          <w:rFonts w:ascii="Arial" w:hAnsi="Arial" w:cs="Arial"/>
          <w:sz w:val="20"/>
          <w:szCs w:val="20"/>
        </w:rPr>
        <w:t>nálisis planes de mejoramiento</w:t>
      </w:r>
      <w:r w:rsidR="006033A3">
        <w:rPr>
          <w:rFonts w:ascii="Arial" w:hAnsi="Arial" w:cs="Arial"/>
          <w:sz w:val="20"/>
          <w:szCs w:val="20"/>
        </w:rPr>
        <w:t>”</w:t>
      </w:r>
      <w:r w:rsidR="006033A3" w:rsidRPr="006033A3">
        <w:rPr>
          <w:rFonts w:ascii="Arial" w:hAnsi="Arial" w:cs="Arial"/>
          <w:sz w:val="20"/>
          <w:szCs w:val="20"/>
        </w:rPr>
        <w:t xml:space="preserve"> </w:t>
      </w:r>
      <w:r w:rsidRPr="003057D6">
        <w:rPr>
          <w:rFonts w:ascii="Arial" w:hAnsi="Arial" w:cs="Arial"/>
          <w:sz w:val="20"/>
          <w:szCs w:val="20"/>
        </w:rPr>
        <w:t>metodologías análisis de causa raíz – ACR, se encuentra el detalle</w:t>
      </w:r>
      <w:r w:rsidRPr="003057D6">
        <w:rPr>
          <w:rFonts w:ascii="Arial" w:hAnsi="Arial" w:cs="Arial"/>
          <w:spacing w:val="1"/>
          <w:sz w:val="20"/>
          <w:szCs w:val="20"/>
        </w:rPr>
        <w:t xml:space="preserve"> </w:t>
      </w:r>
      <w:r w:rsidRPr="003057D6">
        <w:rPr>
          <w:rFonts w:ascii="Arial" w:hAnsi="Arial" w:cs="Arial"/>
          <w:sz w:val="20"/>
          <w:szCs w:val="20"/>
        </w:rPr>
        <w:t>para</w:t>
      </w:r>
      <w:r w:rsidRPr="003057D6">
        <w:rPr>
          <w:rFonts w:ascii="Arial" w:hAnsi="Arial" w:cs="Arial"/>
          <w:spacing w:val="-1"/>
          <w:sz w:val="20"/>
          <w:szCs w:val="20"/>
        </w:rPr>
        <w:t xml:space="preserve"> </w:t>
      </w:r>
      <w:r w:rsidRPr="003057D6">
        <w:rPr>
          <w:rFonts w:ascii="Arial" w:hAnsi="Arial" w:cs="Arial"/>
          <w:sz w:val="20"/>
          <w:szCs w:val="20"/>
        </w:rPr>
        <w:t>su</w:t>
      </w:r>
      <w:r w:rsidRPr="003057D6">
        <w:rPr>
          <w:rFonts w:ascii="Arial" w:hAnsi="Arial" w:cs="Arial"/>
          <w:spacing w:val="-1"/>
          <w:sz w:val="20"/>
          <w:szCs w:val="20"/>
        </w:rPr>
        <w:t xml:space="preserve"> </w:t>
      </w:r>
      <w:r w:rsidRPr="003057D6">
        <w:rPr>
          <w:rFonts w:ascii="Arial" w:hAnsi="Arial" w:cs="Arial"/>
          <w:sz w:val="20"/>
          <w:szCs w:val="20"/>
        </w:rPr>
        <w:t>utilización</w:t>
      </w:r>
      <w:r w:rsidR="00E37599">
        <w:rPr>
          <w:rFonts w:ascii="Arial" w:hAnsi="Arial" w:cs="Arial"/>
          <w:sz w:val="20"/>
          <w:szCs w:val="20"/>
        </w:rPr>
        <w:t xml:space="preserve">, </w:t>
      </w:r>
      <w:r w:rsidR="00D23C6A">
        <w:rPr>
          <w:rFonts w:ascii="Arial" w:hAnsi="Arial" w:cs="Arial"/>
          <w:sz w:val="20"/>
          <w:szCs w:val="20"/>
        </w:rPr>
        <w:t xml:space="preserve">se puede encontrar el siguiente </w:t>
      </w:r>
      <w:commentRangeStart w:id="208"/>
      <w:r w:rsidR="009918F7">
        <w:fldChar w:fldCharType="begin"/>
      </w:r>
      <w:r w:rsidR="009918F7">
        <w:instrText>HYPERLINK "https://isaempresas.sharepoint.com/:x:/r/sites/PlataformadegestindeactivosInterchile/MejoraContinua/Documentos%20compartidos/Herramientas%20para%20mejora%20continua/Herramientas%20vigentes/Copia%20de%20Analisis_Planes_de_Mejoramiento.xlsm?d=w4462c1c18b0445c39adc04457ab1f8ac&amp;csf=1&amp;web=1&amp;e=c8HjIa"</w:instrText>
      </w:r>
      <w:r w:rsidR="009918F7">
        <w:fldChar w:fldCharType="separate"/>
      </w:r>
      <w:r w:rsidR="006A5DD1" w:rsidRPr="006A5DD1">
        <w:rPr>
          <w:rStyle w:val="Hipervnculo"/>
          <w:rFonts w:ascii="Arial" w:hAnsi="Arial" w:cs="Arial"/>
          <w:sz w:val="20"/>
          <w:szCs w:val="20"/>
        </w:rPr>
        <w:t>enlace</w:t>
      </w:r>
      <w:r w:rsidR="009918F7">
        <w:rPr>
          <w:rStyle w:val="Hipervnculo"/>
          <w:rFonts w:ascii="Arial" w:hAnsi="Arial" w:cs="Arial"/>
          <w:sz w:val="20"/>
          <w:szCs w:val="20"/>
        </w:rPr>
        <w:fldChar w:fldCharType="end"/>
      </w:r>
      <w:r w:rsidR="00D23C6A">
        <w:rPr>
          <w:rFonts w:ascii="Arial" w:hAnsi="Arial" w:cs="Arial"/>
          <w:sz w:val="20"/>
          <w:szCs w:val="20"/>
        </w:rPr>
        <w:t xml:space="preserve">, </w:t>
      </w:r>
      <w:commentRangeEnd w:id="208"/>
      <w:r w:rsidR="00E347EF">
        <w:rPr>
          <w:rStyle w:val="Refdecomentario"/>
        </w:rPr>
        <w:commentReference w:id="208"/>
      </w:r>
      <w:r w:rsidR="00D23C6A">
        <w:rPr>
          <w:rFonts w:ascii="Arial" w:hAnsi="Arial" w:cs="Arial"/>
          <w:sz w:val="20"/>
          <w:szCs w:val="20"/>
        </w:rPr>
        <w:t xml:space="preserve">anexo a este documento </w:t>
      </w:r>
      <w:r w:rsidR="00D23C6A" w:rsidRPr="00D23C6A">
        <w:t xml:space="preserve"> </w:t>
      </w:r>
      <w:r w:rsidR="00D23C6A" w:rsidRPr="00D23C6A">
        <w:rPr>
          <w:rFonts w:ascii="Arial" w:hAnsi="Arial" w:cs="Arial"/>
          <w:sz w:val="20"/>
          <w:szCs w:val="20"/>
        </w:rPr>
        <w:t>o en la gestión documental de nuestro Sistema Integrado de Gestión</w:t>
      </w:r>
      <w:r w:rsidR="00D23C6A">
        <w:rPr>
          <w:rFonts w:ascii="Arial" w:hAnsi="Arial" w:cs="Arial"/>
          <w:sz w:val="20"/>
          <w:szCs w:val="20"/>
        </w:rPr>
        <w:t xml:space="preserve">. </w:t>
      </w:r>
    </w:p>
    <w:p w14:paraId="5458EC9B" w14:textId="77777777" w:rsidR="00A36F9C" w:rsidRPr="004D590B" w:rsidRDefault="00A36F9C" w:rsidP="00031FAF">
      <w:pPr>
        <w:pStyle w:val="Textoindependiente"/>
        <w:spacing w:before="1"/>
        <w:jc w:val="both"/>
        <w:rPr>
          <w:rFonts w:ascii="Arial" w:hAnsi="Arial" w:cs="Arial"/>
          <w:b/>
          <w:bCs/>
          <w:sz w:val="20"/>
          <w:szCs w:val="20"/>
        </w:rPr>
      </w:pPr>
    </w:p>
    <w:p w14:paraId="7279DCBC" w14:textId="04C8A0E5" w:rsidR="00A36F9C" w:rsidRPr="004D590B" w:rsidRDefault="00C50D09" w:rsidP="00A25459">
      <w:pPr>
        <w:pStyle w:val="Ttulo3"/>
        <w:numPr>
          <w:ilvl w:val="2"/>
          <w:numId w:val="22"/>
        </w:numPr>
        <w:rPr>
          <w:rFonts w:ascii="Arial" w:hAnsi="Arial" w:cs="Arial"/>
          <w:b/>
          <w:bCs/>
          <w:color w:val="auto"/>
          <w:sz w:val="20"/>
          <w:szCs w:val="20"/>
        </w:rPr>
      </w:pPr>
      <w:bookmarkStart w:id="209" w:name="_Toc132279119"/>
      <w:bookmarkStart w:id="210" w:name="_Toc132302592"/>
      <w:bookmarkStart w:id="211" w:name="_Toc132302852"/>
      <w:bookmarkStart w:id="212" w:name="_Toc131166545"/>
      <w:bookmarkStart w:id="213" w:name="_Toc132366648"/>
      <w:bookmarkStart w:id="214" w:name="_Toc132368288"/>
      <w:bookmarkStart w:id="215" w:name="_Toc132368333"/>
      <w:bookmarkStart w:id="216" w:name="_Toc132368340"/>
      <w:bookmarkEnd w:id="209"/>
      <w:bookmarkEnd w:id="210"/>
      <w:bookmarkEnd w:id="211"/>
      <w:bookmarkEnd w:id="213"/>
      <w:bookmarkEnd w:id="214"/>
      <w:bookmarkEnd w:id="215"/>
      <w:r w:rsidRPr="004D590B">
        <w:rPr>
          <w:rFonts w:ascii="Arial" w:hAnsi="Arial" w:cs="Arial"/>
          <w:b/>
          <w:bCs/>
          <w:color w:val="auto"/>
          <w:sz w:val="20"/>
          <w:szCs w:val="20"/>
        </w:rPr>
        <w:t>Mantenimiento</w:t>
      </w:r>
      <w:r w:rsidRPr="004D590B">
        <w:rPr>
          <w:rFonts w:ascii="Arial" w:hAnsi="Arial" w:cs="Arial"/>
          <w:b/>
          <w:bCs/>
          <w:color w:val="auto"/>
          <w:spacing w:val="-3"/>
          <w:sz w:val="20"/>
          <w:szCs w:val="20"/>
        </w:rPr>
        <w:t xml:space="preserve"> </w:t>
      </w:r>
      <w:r w:rsidRPr="004D590B">
        <w:rPr>
          <w:rFonts w:ascii="Arial" w:hAnsi="Arial" w:cs="Arial"/>
          <w:b/>
          <w:bCs/>
          <w:color w:val="auto"/>
          <w:sz w:val="20"/>
          <w:szCs w:val="20"/>
        </w:rPr>
        <w:t>Centrado</w:t>
      </w:r>
      <w:r w:rsidRPr="004D590B">
        <w:rPr>
          <w:rFonts w:ascii="Arial" w:hAnsi="Arial" w:cs="Arial"/>
          <w:b/>
          <w:bCs/>
          <w:color w:val="auto"/>
          <w:spacing w:val="-5"/>
          <w:sz w:val="20"/>
          <w:szCs w:val="20"/>
        </w:rPr>
        <w:t xml:space="preserve"> </w:t>
      </w:r>
      <w:r w:rsidRPr="004D590B">
        <w:rPr>
          <w:rFonts w:ascii="Arial" w:hAnsi="Arial" w:cs="Arial"/>
          <w:b/>
          <w:bCs/>
          <w:color w:val="auto"/>
          <w:sz w:val="20"/>
          <w:szCs w:val="20"/>
        </w:rPr>
        <w:t>en</w:t>
      </w:r>
      <w:r w:rsidRPr="004D590B">
        <w:rPr>
          <w:rFonts w:ascii="Arial" w:hAnsi="Arial" w:cs="Arial"/>
          <w:b/>
          <w:bCs/>
          <w:color w:val="auto"/>
          <w:spacing w:val="-2"/>
          <w:sz w:val="20"/>
          <w:szCs w:val="20"/>
        </w:rPr>
        <w:t xml:space="preserve"> </w:t>
      </w:r>
      <w:r w:rsidRPr="004D590B">
        <w:rPr>
          <w:rFonts w:ascii="Arial" w:hAnsi="Arial" w:cs="Arial"/>
          <w:b/>
          <w:bCs/>
          <w:color w:val="auto"/>
          <w:sz w:val="20"/>
          <w:szCs w:val="20"/>
        </w:rPr>
        <w:t>Confiabilidad</w:t>
      </w:r>
      <w:r w:rsidRPr="004D590B">
        <w:rPr>
          <w:rFonts w:ascii="Arial" w:hAnsi="Arial" w:cs="Arial"/>
          <w:b/>
          <w:bCs/>
          <w:color w:val="auto"/>
          <w:spacing w:val="-1"/>
          <w:sz w:val="20"/>
          <w:szCs w:val="20"/>
        </w:rPr>
        <w:t xml:space="preserve"> </w:t>
      </w:r>
      <w:r w:rsidRPr="004D590B">
        <w:rPr>
          <w:rFonts w:ascii="Arial" w:hAnsi="Arial" w:cs="Arial"/>
          <w:b/>
          <w:bCs/>
          <w:color w:val="auto"/>
          <w:sz w:val="20"/>
          <w:szCs w:val="20"/>
        </w:rPr>
        <w:t>-</w:t>
      </w:r>
      <w:r w:rsidRPr="004D590B">
        <w:rPr>
          <w:rFonts w:ascii="Arial" w:hAnsi="Arial" w:cs="Arial"/>
          <w:b/>
          <w:bCs/>
          <w:color w:val="auto"/>
          <w:spacing w:val="-2"/>
          <w:sz w:val="20"/>
          <w:szCs w:val="20"/>
        </w:rPr>
        <w:t xml:space="preserve"> </w:t>
      </w:r>
      <w:r w:rsidRPr="004D590B">
        <w:rPr>
          <w:rFonts w:ascii="Arial" w:hAnsi="Arial" w:cs="Arial"/>
          <w:b/>
          <w:bCs/>
          <w:color w:val="auto"/>
          <w:sz w:val="20"/>
          <w:szCs w:val="20"/>
        </w:rPr>
        <w:t>MCC</w:t>
      </w:r>
      <w:bookmarkEnd w:id="212"/>
      <w:bookmarkEnd w:id="216"/>
    </w:p>
    <w:p w14:paraId="4AB46D4C" w14:textId="77777777" w:rsidR="00F4470B" w:rsidRDefault="00F4470B" w:rsidP="00031FAF">
      <w:pPr>
        <w:pStyle w:val="Textoindependiente"/>
        <w:ind w:left="142" w:right="495"/>
        <w:jc w:val="both"/>
        <w:rPr>
          <w:rFonts w:ascii="Arial" w:hAnsi="Arial" w:cs="Arial"/>
          <w:sz w:val="20"/>
          <w:szCs w:val="20"/>
        </w:rPr>
      </w:pPr>
    </w:p>
    <w:p w14:paraId="4815FDC0" w14:textId="74786B2C" w:rsidR="00A36F9C" w:rsidRPr="003057D6" w:rsidRDefault="00C50D09" w:rsidP="00031FAF">
      <w:pPr>
        <w:pStyle w:val="Textoindependiente"/>
        <w:ind w:left="142" w:right="495"/>
        <w:jc w:val="both"/>
        <w:rPr>
          <w:rFonts w:ascii="Arial" w:hAnsi="Arial" w:cs="Arial"/>
          <w:sz w:val="20"/>
          <w:szCs w:val="20"/>
        </w:rPr>
      </w:pPr>
      <w:r w:rsidRPr="003057D6">
        <w:rPr>
          <w:rFonts w:ascii="Arial" w:hAnsi="Arial" w:cs="Arial"/>
          <w:sz w:val="20"/>
          <w:szCs w:val="20"/>
        </w:rPr>
        <w:t>Es</w:t>
      </w:r>
      <w:r w:rsidRPr="003057D6">
        <w:rPr>
          <w:rFonts w:ascii="Arial" w:hAnsi="Arial" w:cs="Arial"/>
          <w:spacing w:val="1"/>
          <w:sz w:val="20"/>
          <w:szCs w:val="20"/>
        </w:rPr>
        <w:t xml:space="preserve"> </w:t>
      </w:r>
      <w:r w:rsidRPr="003057D6">
        <w:rPr>
          <w:rFonts w:ascii="Arial" w:hAnsi="Arial" w:cs="Arial"/>
          <w:sz w:val="20"/>
          <w:szCs w:val="20"/>
        </w:rPr>
        <w:t>un</w:t>
      </w:r>
      <w:r w:rsidRPr="003057D6">
        <w:rPr>
          <w:rFonts w:ascii="Arial" w:hAnsi="Arial" w:cs="Arial"/>
          <w:spacing w:val="1"/>
          <w:sz w:val="20"/>
          <w:szCs w:val="20"/>
        </w:rPr>
        <w:t xml:space="preserve"> </w:t>
      </w:r>
      <w:r w:rsidRPr="003057D6">
        <w:rPr>
          <w:rFonts w:ascii="Arial" w:hAnsi="Arial" w:cs="Arial"/>
          <w:sz w:val="20"/>
          <w:szCs w:val="20"/>
        </w:rPr>
        <w:t>método</w:t>
      </w:r>
      <w:r w:rsidRPr="003057D6">
        <w:rPr>
          <w:rFonts w:ascii="Arial" w:hAnsi="Arial" w:cs="Arial"/>
          <w:spacing w:val="1"/>
          <w:sz w:val="20"/>
          <w:szCs w:val="20"/>
        </w:rPr>
        <w:t xml:space="preserve"> </w:t>
      </w:r>
      <w:r w:rsidRPr="003057D6">
        <w:rPr>
          <w:rFonts w:ascii="Arial" w:hAnsi="Arial" w:cs="Arial"/>
          <w:sz w:val="20"/>
          <w:szCs w:val="20"/>
        </w:rPr>
        <w:t>organizado,</w:t>
      </w:r>
      <w:r w:rsidRPr="003057D6">
        <w:rPr>
          <w:rFonts w:ascii="Arial" w:hAnsi="Arial" w:cs="Arial"/>
          <w:spacing w:val="1"/>
          <w:sz w:val="20"/>
          <w:szCs w:val="20"/>
        </w:rPr>
        <w:t xml:space="preserve"> </w:t>
      </w:r>
      <w:r w:rsidRPr="003057D6">
        <w:rPr>
          <w:rFonts w:ascii="Arial" w:hAnsi="Arial" w:cs="Arial"/>
          <w:sz w:val="20"/>
          <w:szCs w:val="20"/>
        </w:rPr>
        <w:t>lógico</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documentado,</w:t>
      </w:r>
      <w:r w:rsidRPr="003057D6">
        <w:rPr>
          <w:rFonts w:ascii="Arial" w:hAnsi="Arial" w:cs="Arial"/>
          <w:spacing w:val="1"/>
          <w:sz w:val="20"/>
          <w:szCs w:val="20"/>
        </w:rPr>
        <w:t xml:space="preserve"> </w:t>
      </w:r>
      <w:r w:rsidRPr="003057D6">
        <w:rPr>
          <w:rFonts w:ascii="Arial" w:hAnsi="Arial" w:cs="Arial"/>
          <w:sz w:val="20"/>
          <w:szCs w:val="20"/>
        </w:rPr>
        <w:t>para</w:t>
      </w:r>
      <w:r w:rsidRPr="003057D6">
        <w:rPr>
          <w:rFonts w:ascii="Arial" w:hAnsi="Arial" w:cs="Arial"/>
          <w:spacing w:val="1"/>
          <w:sz w:val="20"/>
          <w:szCs w:val="20"/>
        </w:rPr>
        <w:t xml:space="preserve"> </w:t>
      </w:r>
      <w:r w:rsidRPr="003057D6">
        <w:rPr>
          <w:rFonts w:ascii="Arial" w:hAnsi="Arial" w:cs="Arial"/>
          <w:sz w:val="20"/>
          <w:szCs w:val="20"/>
        </w:rPr>
        <w:t>construir</w:t>
      </w:r>
      <w:r w:rsidRPr="003057D6">
        <w:rPr>
          <w:rFonts w:ascii="Arial" w:hAnsi="Arial" w:cs="Arial"/>
          <w:spacing w:val="1"/>
          <w:sz w:val="20"/>
          <w:szCs w:val="20"/>
        </w:rPr>
        <w:t xml:space="preserve"> </w:t>
      </w:r>
      <w:r w:rsidRPr="003057D6">
        <w:rPr>
          <w:rFonts w:ascii="Arial" w:hAnsi="Arial" w:cs="Arial"/>
          <w:sz w:val="20"/>
          <w:szCs w:val="20"/>
        </w:rPr>
        <w:t>o</w:t>
      </w:r>
      <w:r w:rsidRPr="003057D6">
        <w:rPr>
          <w:rFonts w:ascii="Arial" w:hAnsi="Arial" w:cs="Arial"/>
          <w:spacing w:val="1"/>
          <w:sz w:val="20"/>
          <w:szCs w:val="20"/>
        </w:rPr>
        <w:t xml:space="preserve"> </w:t>
      </w:r>
      <w:r w:rsidRPr="003057D6">
        <w:rPr>
          <w:rFonts w:ascii="Arial" w:hAnsi="Arial" w:cs="Arial"/>
          <w:sz w:val="20"/>
          <w:szCs w:val="20"/>
        </w:rPr>
        <w:t>modificar</w:t>
      </w:r>
      <w:r w:rsidRPr="003057D6">
        <w:rPr>
          <w:rFonts w:ascii="Arial" w:hAnsi="Arial" w:cs="Arial"/>
          <w:spacing w:val="1"/>
          <w:sz w:val="20"/>
          <w:szCs w:val="20"/>
        </w:rPr>
        <w:t xml:space="preserve"> </w:t>
      </w:r>
      <w:r w:rsidRPr="003057D6">
        <w:rPr>
          <w:rFonts w:ascii="Arial" w:hAnsi="Arial" w:cs="Arial"/>
          <w:sz w:val="20"/>
          <w:szCs w:val="20"/>
        </w:rPr>
        <w:t>un</w:t>
      </w:r>
      <w:r w:rsidRPr="003057D6">
        <w:rPr>
          <w:rFonts w:ascii="Arial" w:hAnsi="Arial" w:cs="Arial"/>
          <w:spacing w:val="1"/>
          <w:sz w:val="20"/>
          <w:szCs w:val="20"/>
        </w:rPr>
        <w:t xml:space="preserve"> </w:t>
      </w:r>
      <w:r w:rsidRPr="003057D6">
        <w:rPr>
          <w:rFonts w:ascii="Arial" w:hAnsi="Arial" w:cs="Arial"/>
          <w:sz w:val="20"/>
          <w:szCs w:val="20"/>
        </w:rPr>
        <w:t>plan</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mantenimiento basado principalmente en los modos de falla y causas conocidas, conservando un</w:t>
      </w:r>
      <w:r w:rsidRPr="003057D6">
        <w:rPr>
          <w:rFonts w:ascii="Arial" w:hAnsi="Arial" w:cs="Arial"/>
          <w:spacing w:val="1"/>
          <w:sz w:val="20"/>
          <w:szCs w:val="20"/>
        </w:rPr>
        <w:t xml:space="preserve"> </w:t>
      </w:r>
      <w:r w:rsidRPr="003057D6">
        <w:rPr>
          <w:rFonts w:ascii="Arial" w:hAnsi="Arial" w:cs="Arial"/>
          <w:sz w:val="20"/>
          <w:szCs w:val="20"/>
        </w:rPr>
        <w:t>balance</w:t>
      </w:r>
      <w:r w:rsidRPr="003057D6">
        <w:rPr>
          <w:rFonts w:ascii="Arial" w:hAnsi="Arial" w:cs="Arial"/>
          <w:spacing w:val="1"/>
          <w:sz w:val="20"/>
          <w:szCs w:val="20"/>
        </w:rPr>
        <w:t xml:space="preserve"> </w:t>
      </w:r>
      <w:r w:rsidRPr="003057D6">
        <w:rPr>
          <w:rFonts w:ascii="Arial" w:hAnsi="Arial" w:cs="Arial"/>
          <w:sz w:val="20"/>
          <w:szCs w:val="20"/>
        </w:rPr>
        <w:t>óptimo</w:t>
      </w:r>
      <w:r w:rsidRPr="003057D6">
        <w:rPr>
          <w:rFonts w:ascii="Arial" w:hAnsi="Arial" w:cs="Arial"/>
          <w:spacing w:val="1"/>
          <w:sz w:val="20"/>
          <w:szCs w:val="20"/>
        </w:rPr>
        <w:t xml:space="preserve"> </w:t>
      </w:r>
      <w:r w:rsidRPr="003057D6">
        <w:rPr>
          <w:rFonts w:ascii="Arial" w:hAnsi="Arial" w:cs="Arial"/>
          <w:sz w:val="20"/>
          <w:szCs w:val="20"/>
        </w:rPr>
        <w:t>entre</w:t>
      </w:r>
      <w:r w:rsidRPr="003057D6">
        <w:rPr>
          <w:rFonts w:ascii="Arial" w:hAnsi="Arial" w:cs="Arial"/>
          <w:spacing w:val="1"/>
          <w:sz w:val="20"/>
          <w:szCs w:val="20"/>
        </w:rPr>
        <w:t xml:space="preserve"> </w:t>
      </w:r>
      <w:r w:rsidRPr="003057D6">
        <w:rPr>
          <w:rFonts w:ascii="Arial" w:hAnsi="Arial" w:cs="Arial"/>
          <w:sz w:val="20"/>
          <w:szCs w:val="20"/>
        </w:rPr>
        <w:t>su</w:t>
      </w:r>
      <w:r w:rsidRPr="003057D6">
        <w:rPr>
          <w:rFonts w:ascii="Arial" w:hAnsi="Arial" w:cs="Arial"/>
          <w:spacing w:val="1"/>
          <w:sz w:val="20"/>
          <w:szCs w:val="20"/>
        </w:rPr>
        <w:t xml:space="preserve"> </w:t>
      </w:r>
      <w:r w:rsidRPr="003057D6">
        <w:rPr>
          <w:rFonts w:ascii="Arial" w:hAnsi="Arial" w:cs="Arial"/>
          <w:sz w:val="20"/>
          <w:szCs w:val="20"/>
        </w:rPr>
        <w:t>costo</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confiabilidad</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servicio.</w:t>
      </w:r>
      <w:r w:rsidRPr="003057D6">
        <w:rPr>
          <w:rFonts w:ascii="Arial" w:hAnsi="Arial" w:cs="Arial"/>
          <w:spacing w:val="1"/>
          <w:sz w:val="20"/>
          <w:szCs w:val="20"/>
        </w:rPr>
        <w:t xml:space="preserve"> </w:t>
      </w:r>
      <w:r w:rsidRPr="003057D6">
        <w:rPr>
          <w:rFonts w:ascii="Arial" w:hAnsi="Arial" w:cs="Arial"/>
          <w:sz w:val="20"/>
          <w:szCs w:val="20"/>
        </w:rPr>
        <w:t>Es</w:t>
      </w:r>
      <w:r w:rsidRPr="003057D6">
        <w:rPr>
          <w:rFonts w:ascii="Arial" w:hAnsi="Arial" w:cs="Arial"/>
          <w:spacing w:val="1"/>
          <w:sz w:val="20"/>
          <w:szCs w:val="20"/>
        </w:rPr>
        <w:t xml:space="preserve"> </w:t>
      </w:r>
      <w:r w:rsidRPr="003057D6">
        <w:rPr>
          <w:rFonts w:ascii="Arial" w:hAnsi="Arial" w:cs="Arial"/>
          <w:sz w:val="20"/>
          <w:szCs w:val="20"/>
        </w:rPr>
        <w:t>un</w:t>
      </w:r>
      <w:r w:rsidRPr="003057D6">
        <w:rPr>
          <w:rFonts w:ascii="Arial" w:hAnsi="Arial" w:cs="Arial"/>
          <w:spacing w:val="1"/>
          <w:sz w:val="20"/>
          <w:szCs w:val="20"/>
        </w:rPr>
        <w:t xml:space="preserve"> </w:t>
      </w:r>
      <w:r w:rsidRPr="003057D6">
        <w:rPr>
          <w:rFonts w:ascii="Arial" w:hAnsi="Arial" w:cs="Arial"/>
          <w:sz w:val="20"/>
          <w:szCs w:val="20"/>
        </w:rPr>
        <w:t>proceso</w:t>
      </w:r>
      <w:r w:rsidRPr="003057D6">
        <w:rPr>
          <w:rFonts w:ascii="Arial" w:hAnsi="Arial" w:cs="Arial"/>
          <w:spacing w:val="1"/>
          <w:sz w:val="20"/>
          <w:szCs w:val="20"/>
        </w:rPr>
        <w:t xml:space="preserve"> </w:t>
      </w:r>
      <w:r w:rsidRPr="003057D6">
        <w:rPr>
          <w:rFonts w:ascii="Arial" w:hAnsi="Arial" w:cs="Arial"/>
          <w:sz w:val="20"/>
          <w:szCs w:val="20"/>
        </w:rPr>
        <w:t>para</w:t>
      </w:r>
      <w:r w:rsidRPr="003057D6">
        <w:rPr>
          <w:rFonts w:ascii="Arial" w:hAnsi="Arial" w:cs="Arial"/>
          <w:spacing w:val="1"/>
          <w:sz w:val="20"/>
          <w:szCs w:val="20"/>
        </w:rPr>
        <w:t xml:space="preserve"> </w:t>
      </w:r>
      <w:r w:rsidRPr="003057D6">
        <w:rPr>
          <w:rFonts w:ascii="Arial" w:hAnsi="Arial" w:cs="Arial"/>
          <w:sz w:val="20"/>
          <w:szCs w:val="20"/>
        </w:rPr>
        <w:t>definir</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1"/>
          <w:sz w:val="20"/>
          <w:szCs w:val="20"/>
        </w:rPr>
        <w:t xml:space="preserve"> </w:t>
      </w:r>
      <w:r w:rsidRPr="003057D6">
        <w:rPr>
          <w:rFonts w:ascii="Arial" w:hAnsi="Arial" w:cs="Arial"/>
          <w:sz w:val="20"/>
          <w:szCs w:val="20"/>
        </w:rPr>
        <w:t>intervenciones</w:t>
      </w:r>
      <w:r w:rsidRPr="003057D6">
        <w:rPr>
          <w:rFonts w:ascii="Arial" w:hAnsi="Arial" w:cs="Arial"/>
          <w:spacing w:val="-9"/>
          <w:sz w:val="20"/>
          <w:szCs w:val="20"/>
        </w:rPr>
        <w:t xml:space="preserve"> </w:t>
      </w:r>
      <w:r w:rsidRPr="003057D6">
        <w:rPr>
          <w:rFonts w:ascii="Arial" w:hAnsi="Arial" w:cs="Arial"/>
          <w:sz w:val="20"/>
          <w:szCs w:val="20"/>
        </w:rPr>
        <w:t>de</w:t>
      </w:r>
      <w:r w:rsidRPr="003057D6">
        <w:rPr>
          <w:rFonts w:ascii="Arial" w:hAnsi="Arial" w:cs="Arial"/>
          <w:spacing w:val="-7"/>
          <w:sz w:val="20"/>
          <w:szCs w:val="20"/>
        </w:rPr>
        <w:t xml:space="preserve"> </w:t>
      </w:r>
      <w:r w:rsidRPr="003057D6">
        <w:rPr>
          <w:rFonts w:ascii="Arial" w:hAnsi="Arial" w:cs="Arial"/>
          <w:sz w:val="20"/>
          <w:szCs w:val="20"/>
        </w:rPr>
        <w:t>gestión</w:t>
      </w:r>
      <w:r w:rsidRPr="003057D6">
        <w:rPr>
          <w:rFonts w:ascii="Arial" w:hAnsi="Arial" w:cs="Arial"/>
          <w:spacing w:val="-10"/>
          <w:sz w:val="20"/>
          <w:szCs w:val="20"/>
        </w:rPr>
        <w:t xml:space="preserve"> </w:t>
      </w:r>
      <w:r w:rsidRPr="003057D6">
        <w:rPr>
          <w:rFonts w:ascii="Arial" w:hAnsi="Arial" w:cs="Arial"/>
          <w:sz w:val="20"/>
          <w:szCs w:val="20"/>
        </w:rPr>
        <w:t>de</w:t>
      </w:r>
      <w:r w:rsidRPr="003057D6">
        <w:rPr>
          <w:rFonts w:ascii="Arial" w:hAnsi="Arial" w:cs="Arial"/>
          <w:spacing w:val="-7"/>
          <w:sz w:val="20"/>
          <w:szCs w:val="20"/>
        </w:rPr>
        <w:t xml:space="preserve"> </w:t>
      </w:r>
      <w:r w:rsidRPr="003057D6">
        <w:rPr>
          <w:rFonts w:ascii="Arial" w:hAnsi="Arial" w:cs="Arial"/>
          <w:sz w:val="20"/>
          <w:szCs w:val="20"/>
        </w:rPr>
        <w:t>activos</w:t>
      </w:r>
      <w:r w:rsidRPr="003057D6">
        <w:rPr>
          <w:rFonts w:ascii="Arial" w:hAnsi="Arial" w:cs="Arial"/>
          <w:spacing w:val="-11"/>
          <w:sz w:val="20"/>
          <w:szCs w:val="20"/>
        </w:rPr>
        <w:t xml:space="preserve"> </w:t>
      </w:r>
      <w:r w:rsidRPr="003057D6">
        <w:rPr>
          <w:rFonts w:ascii="Arial" w:hAnsi="Arial" w:cs="Arial"/>
          <w:sz w:val="20"/>
          <w:szCs w:val="20"/>
        </w:rPr>
        <w:t>necesarias</w:t>
      </w:r>
      <w:r w:rsidRPr="003057D6">
        <w:rPr>
          <w:rFonts w:ascii="Arial" w:hAnsi="Arial" w:cs="Arial"/>
          <w:spacing w:val="-8"/>
          <w:sz w:val="20"/>
          <w:szCs w:val="20"/>
        </w:rPr>
        <w:t xml:space="preserve"> </w:t>
      </w:r>
      <w:r w:rsidRPr="003057D6">
        <w:rPr>
          <w:rFonts w:ascii="Arial" w:hAnsi="Arial" w:cs="Arial"/>
          <w:sz w:val="20"/>
          <w:szCs w:val="20"/>
        </w:rPr>
        <w:t>para</w:t>
      </w:r>
      <w:r w:rsidRPr="003057D6">
        <w:rPr>
          <w:rFonts w:ascii="Arial" w:hAnsi="Arial" w:cs="Arial"/>
          <w:spacing w:val="-10"/>
          <w:sz w:val="20"/>
          <w:szCs w:val="20"/>
        </w:rPr>
        <w:t xml:space="preserve"> </w:t>
      </w:r>
      <w:r w:rsidRPr="003057D6">
        <w:rPr>
          <w:rFonts w:ascii="Arial" w:hAnsi="Arial" w:cs="Arial"/>
          <w:sz w:val="20"/>
          <w:szCs w:val="20"/>
        </w:rPr>
        <w:t>garantizar</w:t>
      </w:r>
      <w:r w:rsidRPr="003057D6">
        <w:rPr>
          <w:rFonts w:ascii="Arial" w:hAnsi="Arial" w:cs="Arial"/>
          <w:spacing w:val="-8"/>
          <w:sz w:val="20"/>
          <w:szCs w:val="20"/>
        </w:rPr>
        <w:t xml:space="preserve"> </w:t>
      </w:r>
      <w:r w:rsidRPr="003057D6">
        <w:rPr>
          <w:rFonts w:ascii="Arial" w:hAnsi="Arial" w:cs="Arial"/>
          <w:sz w:val="20"/>
          <w:szCs w:val="20"/>
        </w:rPr>
        <w:t>que</w:t>
      </w:r>
      <w:r w:rsidRPr="003057D6">
        <w:rPr>
          <w:rFonts w:ascii="Arial" w:hAnsi="Arial" w:cs="Arial"/>
          <w:spacing w:val="-8"/>
          <w:sz w:val="20"/>
          <w:szCs w:val="20"/>
        </w:rPr>
        <w:t xml:space="preserve"> </w:t>
      </w:r>
      <w:r w:rsidRPr="003057D6">
        <w:rPr>
          <w:rFonts w:ascii="Arial" w:hAnsi="Arial" w:cs="Arial"/>
          <w:sz w:val="20"/>
          <w:szCs w:val="20"/>
        </w:rPr>
        <w:t>los</w:t>
      </w:r>
      <w:r w:rsidRPr="003057D6">
        <w:rPr>
          <w:rFonts w:ascii="Arial" w:hAnsi="Arial" w:cs="Arial"/>
          <w:spacing w:val="-8"/>
          <w:sz w:val="20"/>
          <w:szCs w:val="20"/>
        </w:rPr>
        <w:t xml:space="preserve"> </w:t>
      </w:r>
      <w:r w:rsidRPr="003057D6">
        <w:rPr>
          <w:rFonts w:ascii="Arial" w:hAnsi="Arial" w:cs="Arial"/>
          <w:sz w:val="20"/>
          <w:szCs w:val="20"/>
        </w:rPr>
        <w:t>activos</w:t>
      </w:r>
      <w:r w:rsidRPr="003057D6">
        <w:rPr>
          <w:rFonts w:ascii="Arial" w:hAnsi="Arial" w:cs="Arial"/>
          <w:spacing w:val="-8"/>
          <w:sz w:val="20"/>
          <w:szCs w:val="20"/>
        </w:rPr>
        <w:t xml:space="preserve"> </w:t>
      </w:r>
      <w:r w:rsidRPr="003057D6">
        <w:rPr>
          <w:rFonts w:ascii="Arial" w:hAnsi="Arial" w:cs="Arial"/>
          <w:sz w:val="20"/>
          <w:szCs w:val="20"/>
        </w:rPr>
        <w:t>sigan</w:t>
      </w:r>
      <w:r w:rsidRPr="003057D6">
        <w:rPr>
          <w:rFonts w:ascii="Arial" w:hAnsi="Arial" w:cs="Arial"/>
          <w:spacing w:val="-10"/>
          <w:sz w:val="20"/>
          <w:szCs w:val="20"/>
        </w:rPr>
        <w:t xml:space="preserve"> </w:t>
      </w:r>
      <w:r w:rsidRPr="003057D6">
        <w:rPr>
          <w:rFonts w:ascii="Arial" w:hAnsi="Arial" w:cs="Arial"/>
          <w:sz w:val="20"/>
          <w:szCs w:val="20"/>
        </w:rPr>
        <w:t>cumpliendo</w:t>
      </w:r>
      <w:r w:rsidRPr="003057D6">
        <w:rPr>
          <w:rFonts w:ascii="Arial" w:hAnsi="Arial" w:cs="Arial"/>
          <w:spacing w:val="-7"/>
          <w:sz w:val="20"/>
          <w:szCs w:val="20"/>
        </w:rPr>
        <w:t xml:space="preserve"> </w:t>
      </w:r>
      <w:r w:rsidRPr="003057D6">
        <w:rPr>
          <w:rFonts w:ascii="Arial" w:hAnsi="Arial" w:cs="Arial"/>
          <w:sz w:val="20"/>
          <w:szCs w:val="20"/>
        </w:rPr>
        <w:t>los</w:t>
      </w:r>
      <w:r w:rsidRPr="003057D6">
        <w:rPr>
          <w:rFonts w:ascii="Arial" w:hAnsi="Arial" w:cs="Arial"/>
          <w:spacing w:val="-48"/>
          <w:sz w:val="20"/>
          <w:szCs w:val="20"/>
        </w:rPr>
        <w:t xml:space="preserve"> </w:t>
      </w:r>
      <w:r w:rsidRPr="003057D6">
        <w:rPr>
          <w:rFonts w:ascii="Arial" w:hAnsi="Arial" w:cs="Arial"/>
          <w:sz w:val="20"/>
          <w:szCs w:val="20"/>
        </w:rPr>
        <w:t>requisitos</w:t>
      </w:r>
      <w:r w:rsidRPr="003057D6">
        <w:rPr>
          <w:rFonts w:ascii="Arial" w:hAnsi="Arial" w:cs="Arial"/>
          <w:spacing w:val="-4"/>
          <w:sz w:val="20"/>
          <w:szCs w:val="20"/>
        </w:rPr>
        <w:t xml:space="preserve"> </w:t>
      </w:r>
      <w:r w:rsidRPr="003057D6">
        <w:rPr>
          <w:rFonts w:ascii="Arial" w:hAnsi="Arial" w:cs="Arial"/>
          <w:sz w:val="20"/>
          <w:szCs w:val="20"/>
        </w:rPr>
        <w:t>del usuario</w:t>
      </w:r>
      <w:r w:rsidRPr="003057D6">
        <w:rPr>
          <w:rFonts w:ascii="Arial" w:hAnsi="Arial" w:cs="Arial"/>
          <w:spacing w:val="1"/>
          <w:sz w:val="20"/>
          <w:szCs w:val="20"/>
        </w:rPr>
        <w:t xml:space="preserve"> </w:t>
      </w:r>
      <w:r w:rsidRPr="003057D6">
        <w:rPr>
          <w:rFonts w:ascii="Arial" w:hAnsi="Arial" w:cs="Arial"/>
          <w:sz w:val="20"/>
          <w:szCs w:val="20"/>
        </w:rPr>
        <w:t>en</w:t>
      </w:r>
      <w:r w:rsidRPr="003057D6">
        <w:rPr>
          <w:rFonts w:ascii="Arial" w:hAnsi="Arial" w:cs="Arial"/>
          <w:spacing w:val="-1"/>
          <w:sz w:val="20"/>
          <w:szCs w:val="20"/>
        </w:rPr>
        <w:t xml:space="preserve"> </w:t>
      </w:r>
      <w:r w:rsidRPr="003057D6">
        <w:rPr>
          <w:rFonts w:ascii="Arial" w:hAnsi="Arial" w:cs="Arial"/>
          <w:sz w:val="20"/>
          <w:szCs w:val="20"/>
        </w:rPr>
        <w:t>su</w:t>
      </w:r>
      <w:r w:rsidRPr="003057D6">
        <w:rPr>
          <w:rFonts w:ascii="Arial" w:hAnsi="Arial" w:cs="Arial"/>
          <w:spacing w:val="-3"/>
          <w:sz w:val="20"/>
          <w:szCs w:val="20"/>
        </w:rPr>
        <w:t xml:space="preserve"> </w:t>
      </w:r>
      <w:r w:rsidRPr="003057D6">
        <w:rPr>
          <w:rFonts w:ascii="Arial" w:hAnsi="Arial" w:cs="Arial"/>
          <w:sz w:val="20"/>
          <w:szCs w:val="20"/>
        </w:rPr>
        <w:t>contexto</w:t>
      </w:r>
      <w:r w:rsidRPr="003057D6">
        <w:rPr>
          <w:rFonts w:ascii="Arial" w:hAnsi="Arial" w:cs="Arial"/>
          <w:spacing w:val="-1"/>
          <w:sz w:val="20"/>
          <w:szCs w:val="20"/>
        </w:rPr>
        <w:t xml:space="preserve"> </w:t>
      </w:r>
      <w:r w:rsidRPr="003057D6">
        <w:rPr>
          <w:rFonts w:ascii="Arial" w:hAnsi="Arial" w:cs="Arial"/>
          <w:sz w:val="20"/>
          <w:szCs w:val="20"/>
        </w:rPr>
        <w:t>operativo</w:t>
      </w:r>
      <w:r w:rsidRPr="003057D6">
        <w:rPr>
          <w:rFonts w:ascii="Arial" w:hAnsi="Arial" w:cs="Arial"/>
          <w:spacing w:val="1"/>
          <w:sz w:val="20"/>
          <w:szCs w:val="20"/>
        </w:rPr>
        <w:t xml:space="preserve"> </w:t>
      </w:r>
      <w:r w:rsidRPr="003057D6">
        <w:rPr>
          <w:rFonts w:ascii="Arial" w:hAnsi="Arial" w:cs="Arial"/>
          <w:sz w:val="20"/>
          <w:szCs w:val="20"/>
        </w:rPr>
        <w:t>actual.</w:t>
      </w:r>
    </w:p>
    <w:p w14:paraId="0EB4867F" w14:textId="77777777" w:rsidR="00A36F9C" w:rsidRPr="003057D6" w:rsidRDefault="00A36F9C" w:rsidP="00031FAF">
      <w:pPr>
        <w:pStyle w:val="Textoindependiente"/>
        <w:spacing w:before="11"/>
        <w:jc w:val="both"/>
        <w:rPr>
          <w:rFonts w:ascii="Arial" w:hAnsi="Arial" w:cs="Arial"/>
          <w:sz w:val="20"/>
          <w:szCs w:val="20"/>
        </w:rPr>
      </w:pPr>
    </w:p>
    <w:p w14:paraId="3E985E26" w14:textId="2BBCAFE4" w:rsidR="00A36F9C" w:rsidRPr="003057D6" w:rsidRDefault="00C50D09" w:rsidP="00031FAF">
      <w:pPr>
        <w:pStyle w:val="Textoindependiente"/>
        <w:spacing w:before="1"/>
        <w:ind w:left="142" w:right="495"/>
        <w:jc w:val="both"/>
        <w:rPr>
          <w:rFonts w:ascii="Arial" w:hAnsi="Arial" w:cs="Arial"/>
          <w:sz w:val="20"/>
          <w:szCs w:val="20"/>
        </w:rPr>
      </w:pPr>
      <w:r w:rsidRPr="003057D6">
        <w:rPr>
          <w:rFonts w:ascii="Arial" w:hAnsi="Arial" w:cs="Arial"/>
          <w:sz w:val="20"/>
          <w:szCs w:val="20"/>
        </w:rPr>
        <w:t>En ISA, el modelo de gestión del mantenimiento tiene una serie de definiciones, tecnologías,</w:t>
      </w:r>
      <w:r w:rsidRPr="003057D6">
        <w:rPr>
          <w:rFonts w:ascii="Arial" w:hAnsi="Arial" w:cs="Arial"/>
          <w:spacing w:val="1"/>
          <w:sz w:val="20"/>
          <w:szCs w:val="20"/>
        </w:rPr>
        <w:t xml:space="preserve"> </w:t>
      </w:r>
      <w:r w:rsidRPr="003057D6">
        <w:rPr>
          <w:rFonts w:ascii="Arial" w:hAnsi="Arial" w:cs="Arial"/>
          <w:sz w:val="20"/>
          <w:szCs w:val="20"/>
        </w:rPr>
        <w:t xml:space="preserve">metodologías y criterios, a través de las cuales se determinan </w:t>
      </w:r>
      <w:r w:rsidR="00D6438D">
        <w:rPr>
          <w:rFonts w:ascii="Arial" w:hAnsi="Arial" w:cs="Arial"/>
          <w:sz w:val="20"/>
          <w:szCs w:val="20"/>
        </w:rPr>
        <w:t xml:space="preserve">la planificación de </w:t>
      </w:r>
      <w:r w:rsidRPr="003057D6">
        <w:rPr>
          <w:rFonts w:ascii="Arial" w:hAnsi="Arial" w:cs="Arial"/>
          <w:sz w:val="20"/>
          <w:szCs w:val="20"/>
        </w:rPr>
        <w:t>las actividades de mantenimiento y</w:t>
      </w:r>
      <w:r w:rsidRPr="003057D6">
        <w:rPr>
          <w:rFonts w:ascii="Arial" w:hAnsi="Arial" w:cs="Arial"/>
          <w:spacing w:val="1"/>
          <w:sz w:val="20"/>
          <w:szCs w:val="20"/>
        </w:rPr>
        <w:t xml:space="preserve"> </w:t>
      </w:r>
      <w:r w:rsidRPr="003057D6">
        <w:rPr>
          <w:rFonts w:ascii="Arial" w:hAnsi="Arial" w:cs="Arial"/>
          <w:sz w:val="20"/>
          <w:szCs w:val="20"/>
        </w:rPr>
        <w:t xml:space="preserve">frecuencias requeridas para que los activos presten su función de una manera confiable. </w:t>
      </w:r>
      <w:r w:rsidRPr="003057D6">
        <w:rPr>
          <w:rFonts w:ascii="Arial" w:hAnsi="Arial" w:cs="Arial"/>
          <w:sz w:val="20"/>
          <w:szCs w:val="20"/>
        </w:rPr>
        <w:lastRenderedPageBreak/>
        <w:t>Entre las</w:t>
      </w:r>
      <w:r w:rsidRPr="003057D6">
        <w:rPr>
          <w:rFonts w:ascii="Arial" w:hAnsi="Arial" w:cs="Arial"/>
          <w:spacing w:val="1"/>
          <w:sz w:val="20"/>
          <w:szCs w:val="20"/>
        </w:rPr>
        <w:t xml:space="preserve"> </w:t>
      </w:r>
      <w:r w:rsidRPr="003057D6">
        <w:rPr>
          <w:rFonts w:ascii="Arial" w:hAnsi="Arial" w:cs="Arial"/>
          <w:sz w:val="20"/>
          <w:szCs w:val="20"/>
        </w:rPr>
        <w:t xml:space="preserve">metodologías adoptadas por ISA y utilizadas en </w:t>
      </w:r>
      <w:r w:rsidR="00553E0C">
        <w:rPr>
          <w:rFonts w:ascii="Arial" w:hAnsi="Arial" w:cs="Arial"/>
          <w:sz w:val="20"/>
          <w:szCs w:val="20"/>
        </w:rPr>
        <w:t>Intercolombia</w:t>
      </w:r>
      <w:r w:rsidRPr="003057D6">
        <w:rPr>
          <w:rFonts w:ascii="Arial" w:hAnsi="Arial" w:cs="Arial"/>
          <w:sz w:val="20"/>
          <w:szCs w:val="20"/>
        </w:rPr>
        <w:t xml:space="preserve"> e I</w:t>
      </w:r>
      <w:r w:rsidR="00F22377">
        <w:rPr>
          <w:rFonts w:ascii="Arial" w:hAnsi="Arial" w:cs="Arial"/>
          <w:sz w:val="20"/>
          <w:szCs w:val="20"/>
        </w:rPr>
        <w:t xml:space="preserve">nterchile </w:t>
      </w:r>
      <w:r w:rsidRPr="003057D6">
        <w:rPr>
          <w:rFonts w:ascii="Arial" w:hAnsi="Arial" w:cs="Arial"/>
          <w:sz w:val="20"/>
          <w:szCs w:val="20"/>
        </w:rPr>
        <w:t>se encuentra el</w:t>
      </w:r>
      <w:r w:rsidRPr="003057D6">
        <w:rPr>
          <w:rFonts w:ascii="Arial" w:hAnsi="Arial" w:cs="Arial"/>
          <w:spacing w:val="1"/>
          <w:sz w:val="20"/>
          <w:szCs w:val="20"/>
        </w:rPr>
        <w:t xml:space="preserve"> </w:t>
      </w:r>
      <w:r w:rsidRPr="003057D6">
        <w:rPr>
          <w:rFonts w:ascii="Arial" w:hAnsi="Arial" w:cs="Arial"/>
          <w:sz w:val="20"/>
          <w:szCs w:val="20"/>
        </w:rPr>
        <w:t>Mantenimiento Centrado</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2"/>
          <w:sz w:val="20"/>
          <w:szCs w:val="20"/>
        </w:rPr>
        <w:t xml:space="preserve"> </w:t>
      </w:r>
      <w:r w:rsidRPr="003057D6">
        <w:rPr>
          <w:rFonts w:ascii="Arial" w:hAnsi="Arial" w:cs="Arial"/>
          <w:sz w:val="20"/>
          <w:szCs w:val="20"/>
        </w:rPr>
        <w:t>Confiabilidad</w:t>
      </w:r>
      <w:r w:rsidRPr="003057D6">
        <w:rPr>
          <w:rFonts w:ascii="Arial" w:hAnsi="Arial" w:cs="Arial"/>
          <w:spacing w:val="-1"/>
          <w:sz w:val="20"/>
          <w:szCs w:val="20"/>
        </w:rPr>
        <w:t xml:space="preserve"> </w:t>
      </w:r>
      <w:r w:rsidRPr="003057D6">
        <w:rPr>
          <w:rFonts w:ascii="Arial" w:hAnsi="Arial" w:cs="Arial"/>
          <w:sz w:val="20"/>
          <w:szCs w:val="20"/>
        </w:rPr>
        <w:t>(MCC) –</w:t>
      </w:r>
      <w:r w:rsidRPr="003057D6">
        <w:rPr>
          <w:rFonts w:ascii="Arial" w:hAnsi="Arial" w:cs="Arial"/>
          <w:spacing w:val="-3"/>
          <w:sz w:val="20"/>
          <w:szCs w:val="20"/>
        </w:rPr>
        <w:t xml:space="preserve"> </w:t>
      </w:r>
      <w:proofErr w:type="spellStart"/>
      <w:r w:rsidRPr="003057D6">
        <w:rPr>
          <w:rFonts w:ascii="Arial" w:hAnsi="Arial" w:cs="Arial"/>
          <w:sz w:val="20"/>
          <w:szCs w:val="20"/>
        </w:rPr>
        <w:t>Reliability</w:t>
      </w:r>
      <w:proofErr w:type="spellEnd"/>
      <w:r w:rsidRPr="003057D6">
        <w:rPr>
          <w:rFonts w:ascii="Arial" w:hAnsi="Arial" w:cs="Arial"/>
          <w:spacing w:val="-1"/>
          <w:sz w:val="20"/>
          <w:szCs w:val="20"/>
        </w:rPr>
        <w:t xml:space="preserve"> </w:t>
      </w:r>
      <w:proofErr w:type="spellStart"/>
      <w:r w:rsidRPr="003057D6">
        <w:rPr>
          <w:rFonts w:ascii="Arial" w:hAnsi="Arial" w:cs="Arial"/>
          <w:sz w:val="20"/>
          <w:szCs w:val="20"/>
        </w:rPr>
        <w:t>Centred</w:t>
      </w:r>
      <w:proofErr w:type="spellEnd"/>
      <w:r w:rsidRPr="003057D6">
        <w:rPr>
          <w:rFonts w:ascii="Arial" w:hAnsi="Arial" w:cs="Arial"/>
          <w:spacing w:val="-3"/>
          <w:sz w:val="20"/>
          <w:szCs w:val="20"/>
        </w:rPr>
        <w:t xml:space="preserve"> </w:t>
      </w:r>
      <w:proofErr w:type="spellStart"/>
      <w:r w:rsidRPr="003057D6">
        <w:rPr>
          <w:rFonts w:ascii="Arial" w:hAnsi="Arial" w:cs="Arial"/>
          <w:sz w:val="20"/>
          <w:szCs w:val="20"/>
        </w:rPr>
        <w:t>Maintenance</w:t>
      </w:r>
      <w:proofErr w:type="spellEnd"/>
      <w:r w:rsidRPr="003057D6">
        <w:rPr>
          <w:rFonts w:ascii="Arial" w:hAnsi="Arial" w:cs="Arial"/>
          <w:sz w:val="20"/>
          <w:szCs w:val="20"/>
        </w:rPr>
        <w:t xml:space="preserve"> (</w:t>
      </w:r>
      <w:proofErr w:type="spellStart"/>
      <w:r w:rsidRPr="003057D6">
        <w:rPr>
          <w:rFonts w:ascii="Arial" w:hAnsi="Arial" w:cs="Arial"/>
          <w:sz w:val="20"/>
          <w:szCs w:val="20"/>
        </w:rPr>
        <w:t>RCM</w:t>
      </w:r>
      <w:proofErr w:type="spellEnd"/>
      <w:r w:rsidRPr="003057D6">
        <w:rPr>
          <w:rFonts w:ascii="Arial" w:hAnsi="Arial" w:cs="Arial"/>
          <w:sz w:val="20"/>
          <w:szCs w:val="20"/>
        </w:rPr>
        <w:t>).</w:t>
      </w:r>
    </w:p>
    <w:p w14:paraId="7660B17E" w14:textId="77777777" w:rsidR="00A36F9C" w:rsidRPr="003057D6" w:rsidRDefault="00A36F9C" w:rsidP="00031FAF">
      <w:pPr>
        <w:pStyle w:val="Textoindependiente"/>
        <w:spacing w:before="1"/>
        <w:jc w:val="both"/>
        <w:rPr>
          <w:rFonts w:ascii="Arial" w:hAnsi="Arial" w:cs="Arial"/>
          <w:sz w:val="20"/>
          <w:szCs w:val="20"/>
        </w:rPr>
      </w:pPr>
    </w:p>
    <w:p w14:paraId="768618DE" w14:textId="6CF62830" w:rsidR="00A36F9C" w:rsidRPr="003057D6" w:rsidRDefault="00C50D09" w:rsidP="00031FAF">
      <w:pPr>
        <w:pStyle w:val="Textoindependiente"/>
        <w:ind w:left="142" w:right="495"/>
        <w:jc w:val="both"/>
        <w:rPr>
          <w:rFonts w:ascii="Arial" w:hAnsi="Arial" w:cs="Arial"/>
          <w:sz w:val="20"/>
          <w:szCs w:val="20"/>
        </w:rPr>
      </w:pPr>
      <w:r w:rsidRPr="003057D6">
        <w:rPr>
          <w:rFonts w:ascii="Arial" w:hAnsi="Arial" w:cs="Arial"/>
          <w:sz w:val="20"/>
          <w:szCs w:val="20"/>
        </w:rPr>
        <w:t>La definición de actividades y frecuencias de mantenimiento se realiza de forma centralizada,</w:t>
      </w:r>
      <w:r w:rsidRPr="003057D6">
        <w:rPr>
          <w:rFonts w:ascii="Arial" w:hAnsi="Arial" w:cs="Arial"/>
          <w:spacing w:val="1"/>
          <w:sz w:val="20"/>
          <w:szCs w:val="20"/>
        </w:rPr>
        <w:t xml:space="preserve"> </w:t>
      </w:r>
      <w:r w:rsidRPr="003057D6">
        <w:rPr>
          <w:rFonts w:ascii="Arial" w:hAnsi="Arial" w:cs="Arial"/>
          <w:sz w:val="20"/>
          <w:szCs w:val="20"/>
        </w:rPr>
        <w:t>convocando grupos de estudio temporales, integrados por ingenieros de mantenimiento, personal</w:t>
      </w:r>
      <w:r w:rsidRPr="003057D6">
        <w:rPr>
          <w:rFonts w:ascii="Arial" w:hAnsi="Arial" w:cs="Arial"/>
          <w:spacing w:val="-47"/>
          <w:sz w:val="20"/>
          <w:szCs w:val="20"/>
        </w:rPr>
        <w:t xml:space="preserve"> </w:t>
      </w:r>
      <w:r w:rsidRPr="003057D6">
        <w:rPr>
          <w:rFonts w:ascii="Arial" w:hAnsi="Arial" w:cs="Arial"/>
          <w:sz w:val="20"/>
          <w:szCs w:val="20"/>
        </w:rPr>
        <w:t>ejecutor</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mantenimiento,</w:t>
      </w:r>
      <w:r w:rsidRPr="003057D6">
        <w:rPr>
          <w:rFonts w:ascii="Arial" w:hAnsi="Arial" w:cs="Arial"/>
          <w:spacing w:val="1"/>
          <w:sz w:val="20"/>
          <w:szCs w:val="20"/>
        </w:rPr>
        <w:t xml:space="preserve"> </w:t>
      </w:r>
      <w:r w:rsidRPr="003057D6">
        <w:rPr>
          <w:rFonts w:ascii="Arial" w:hAnsi="Arial" w:cs="Arial"/>
          <w:sz w:val="20"/>
          <w:szCs w:val="20"/>
        </w:rPr>
        <w:t>analistas</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especialistas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mantenimiento</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Dirección</w:t>
      </w:r>
      <w:r w:rsidRPr="003057D6">
        <w:rPr>
          <w:rFonts w:ascii="Arial" w:hAnsi="Arial" w:cs="Arial"/>
          <w:spacing w:val="1"/>
          <w:sz w:val="20"/>
          <w:szCs w:val="20"/>
        </w:rPr>
        <w:t xml:space="preserve"> </w:t>
      </w:r>
      <w:r w:rsidRPr="003057D6">
        <w:rPr>
          <w:rFonts w:ascii="Arial" w:hAnsi="Arial" w:cs="Arial"/>
          <w:sz w:val="20"/>
          <w:szCs w:val="20"/>
        </w:rPr>
        <w:t>Mantenimiento</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00553E0C">
        <w:rPr>
          <w:rFonts w:ascii="Arial" w:hAnsi="Arial" w:cs="Arial"/>
          <w:sz w:val="20"/>
          <w:szCs w:val="20"/>
        </w:rPr>
        <w:t>Intercolombia</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ser</w:t>
      </w:r>
      <w:r w:rsidRPr="003057D6">
        <w:rPr>
          <w:rFonts w:ascii="Arial" w:hAnsi="Arial" w:cs="Arial"/>
          <w:spacing w:val="-1"/>
          <w:sz w:val="20"/>
          <w:szCs w:val="20"/>
        </w:rPr>
        <w:t xml:space="preserve"> </w:t>
      </w:r>
      <w:r w:rsidRPr="003057D6">
        <w:rPr>
          <w:rFonts w:ascii="Arial" w:hAnsi="Arial" w:cs="Arial"/>
          <w:sz w:val="20"/>
          <w:szCs w:val="20"/>
        </w:rPr>
        <w:t>necesario,</w:t>
      </w:r>
      <w:r w:rsidRPr="003057D6">
        <w:rPr>
          <w:rFonts w:ascii="Arial" w:hAnsi="Arial" w:cs="Arial"/>
          <w:spacing w:val="-3"/>
          <w:sz w:val="20"/>
          <w:szCs w:val="20"/>
        </w:rPr>
        <w:t xml:space="preserve"> </w:t>
      </w:r>
      <w:r w:rsidRPr="003057D6">
        <w:rPr>
          <w:rFonts w:ascii="Arial" w:hAnsi="Arial" w:cs="Arial"/>
          <w:sz w:val="20"/>
          <w:szCs w:val="20"/>
        </w:rPr>
        <w:t>otros</w:t>
      </w:r>
      <w:r w:rsidRPr="003057D6">
        <w:rPr>
          <w:rFonts w:ascii="Arial" w:hAnsi="Arial" w:cs="Arial"/>
          <w:spacing w:val="-1"/>
          <w:sz w:val="20"/>
          <w:szCs w:val="20"/>
        </w:rPr>
        <w:t xml:space="preserve"> </w:t>
      </w:r>
      <w:r w:rsidRPr="003057D6">
        <w:rPr>
          <w:rFonts w:ascii="Arial" w:hAnsi="Arial" w:cs="Arial"/>
          <w:sz w:val="20"/>
          <w:szCs w:val="20"/>
        </w:rPr>
        <w:t>grupos</w:t>
      </w:r>
      <w:r w:rsidRPr="003057D6">
        <w:rPr>
          <w:rFonts w:ascii="Arial" w:hAnsi="Arial" w:cs="Arial"/>
          <w:spacing w:val="-4"/>
          <w:sz w:val="20"/>
          <w:szCs w:val="20"/>
        </w:rPr>
        <w:t xml:space="preserve"> </w:t>
      </w:r>
      <w:r w:rsidRPr="003057D6">
        <w:rPr>
          <w:rFonts w:ascii="Arial" w:hAnsi="Arial" w:cs="Arial"/>
          <w:sz w:val="20"/>
          <w:szCs w:val="20"/>
        </w:rPr>
        <w:t>que contribuyan</w:t>
      </w:r>
      <w:r w:rsidRPr="003057D6">
        <w:rPr>
          <w:rFonts w:ascii="Arial" w:hAnsi="Arial" w:cs="Arial"/>
          <w:spacing w:val="-2"/>
          <w:sz w:val="20"/>
          <w:szCs w:val="20"/>
        </w:rPr>
        <w:t xml:space="preserve"> </w:t>
      </w:r>
      <w:r w:rsidRPr="003057D6">
        <w:rPr>
          <w:rFonts w:ascii="Arial" w:hAnsi="Arial" w:cs="Arial"/>
          <w:sz w:val="20"/>
          <w:szCs w:val="20"/>
        </w:rPr>
        <w:t>al</w:t>
      </w:r>
      <w:r w:rsidRPr="003057D6">
        <w:rPr>
          <w:rFonts w:ascii="Arial" w:hAnsi="Arial" w:cs="Arial"/>
          <w:spacing w:val="-1"/>
          <w:sz w:val="20"/>
          <w:szCs w:val="20"/>
        </w:rPr>
        <w:t xml:space="preserve"> </w:t>
      </w:r>
      <w:r w:rsidRPr="003057D6">
        <w:rPr>
          <w:rFonts w:ascii="Arial" w:hAnsi="Arial" w:cs="Arial"/>
          <w:sz w:val="20"/>
          <w:szCs w:val="20"/>
        </w:rPr>
        <w:t>análisis.</w:t>
      </w:r>
    </w:p>
    <w:p w14:paraId="117504A5" w14:textId="77777777" w:rsidR="00A36F9C" w:rsidRPr="003057D6" w:rsidRDefault="00A36F9C" w:rsidP="00031FAF">
      <w:pPr>
        <w:pStyle w:val="Textoindependiente"/>
        <w:spacing w:before="11"/>
        <w:jc w:val="both"/>
        <w:rPr>
          <w:rFonts w:ascii="Arial" w:hAnsi="Arial" w:cs="Arial"/>
          <w:sz w:val="20"/>
          <w:szCs w:val="20"/>
        </w:rPr>
      </w:pPr>
    </w:p>
    <w:p w14:paraId="513FFB7E" w14:textId="4292AB91" w:rsidR="00A36F9C" w:rsidRPr="003057D6" w:rsidRDefault="00C50D09" w:rsidP="00031FAF">
      <w:pPr>
        <w:pStyle w:val="Textoindependiente"/>
        <w:spacing w:before="1"/>
        <w:ind w:left="142" w:right="493"/>
        <w:jc w:val="both"/>
        <w:rPr>
          <w:rFonts w:ascii="Arial" w:hAnsi="Arial" w:cs="Arial"/>
          <w:sz w:val="20"/>
          <w:szCs w:val="20"/>
        </w:rPr>
      </w:pPr>
      <w:r w:rsidRPr="003057D6">
        <w:rPr>
          <w:rFonts w:ascii="Arial" w:hAnsi="Arial" w:cs="Arial"/>
          <w:sz w:val="20"/>
          <w:szCs w:val="20"/>
        </w:rPr>
        <w:t xml:space="preserve">La aplicación de esta metodología se realiza a través de ISA e </w:t>
      </w:r>
      <w:r w:rsidR="00553E0C">
        <w:rPr>
          <w:rFonts w:ascii="Arial" w:hAnsi="Arial" w:cs="Arial"/>
          <w:sz w:val="20"/>
          <w:szCs w:val="20"/>
        </w:rPr>
        <w:t>Intercolombia</w:t>
      </w:r>
      <w:r w:rsidRPr="003057D6">
        <w:rPr>
          <w:rFonts w:ascii="Arial" w:hAnsi="Arial" w:cs="Arial"/>
          <w:sz w:val="20"/>
          <w:szCs w:val="20"/>
        </w:rPr>
        <w:t xml:space="preserve">, quienes soportan </w:t>
      </w:r>
      <w:r w:rsidR="002D46F0">
        <w:rPr>
          <w:rFonts w:ascii="Arial" w:hAnsi="Arial" w:cs="Arial"/>
          <w:sz w:val="20"/>
          <w:szCs w:val="20"/>
        </w:rPr>
        <w:t>a Interchile</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1"/>
          <w:sz w:val="20"/>
          <w:szCs w:val="20"/>
        </w:rPr>
        <w:t xml:space="preserve"> </w:t>
      </w:r>
      <w:r w:rsidRPr="003057D6">
        <w:rPr>
          <w:rFonts w:ascii="Arial" w:hAnsi="Arial" w:cs="Arial"/>
          <w:sz w:val="20"/>
          <w:szCs w:val="20"/>
        </w:rPr>
        <w:t>la planeación</w:t>
      </w:r>
      <w:r w:rsidRPr="003057D6">
        <w:rPr>
          <w:rFonts w:ascii="Arial" w:hAnsi="Arial" w:cs="Arial"/>
          <w:spacing w:val="-1"/>
          <w:sz w:val="20"/>
          <w:szCs w:val="20"/>
        </w:rPr>
        <w:t xml:space="preserve"> </w:t>
      </w:r>
      <w:r w:rsidRPr="003057D6">
        <w:rPr>
          <w:rFonts w:ascii="Arial" w:hAnsi="Arial" w:cs="Arial"/>
          <w:sz w:val="20"/>
          <w:szCs w:val="20"/>
        </w:rPr>
        <w:t>y evaluación</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mantenimiento</w:t>
      </w:r>
      <w:r w:rsidRPr="003057D6">
        <w:rPr>
          <w:rFonts w:ascii="Arial" w:hAnsi="Arial" w:cs="Arial"/>
          <w:spacing w:val="-1"/>
          <w:sz w:val="20"/>
          <w:szCs w:val="20"/>
        </w:rPr>
        <w:t xml:space="preserve"> </w:t>
      </w:r>
      <w:r w:rsidRPr="003057D6">
        <w:rPr>
          <w:rFonts w:ascii="Arial" w:hAnsi="Arial" w:cs="Arial"/>
          <w:sz w:val="20"/>
          <w:szCs w:val="20"/>
        </w:rPr>
        <w:t>y la</w:t>
      </w:r>
      <w:r w:rsidRPr="003057D6">
        <w:rPr>
          <w:rFonts w:ascii="Arial" w:hAnsi="Arial" w:cs="Arial"/>
          <w:spacing w:val="-2"/>
          <w:sz w:val="20"/>
          <w:szCs w:val="20"/>
        </w:rPr>
        <w:t xml:space="preserve"> </w:t>
      </w:r>
      <w:r w:rsidRPr="003057D6">
        <w:rPr>
          <w:rFonts w:ascii="Arial" w:hAnsi="Arial" w:cs="Arial"/>
          <w:sz w:val="20"/>
          <w:szCs w:val="20"/>
        </w:rPr>
        <w:t>operación.</w:t>
      </w:r>
    </w:p>
    <w:p w14:paraId="1E9FEA8A" w14:textId="77777777" w:rsidR="00A36F9C" w:rsidRPr="003057D6" w:rsidRDefault="00A36F9C" w:rsidP="00031FAF">
      <w:pPr>
        <w:pStyle w:val="Textoindependiente"/>
        <w:jc w:val="both"/>
        <w:rPr>
          <w:rFonts w:ascii="Arial" w:hAnsi="Arial" w:cs="Arial"/>
          <w:sz w:val="20"/>
          <w:szCs w:val="20"/>
        </w:rPr>
      </w:pPr>
    </w:p>
    <w:p w14:paraId="35AA707C" w14:textId="2413DD2D" w:rsidR="009F0C36" w:rsidRPr="00A25459" w:rsidRDefault="00C50D09" w:rsidP="00A25459">
      <w:pPr>
        <w:pStyle w:val="Prrafodelista"/>
        <w:numPr>
          <w:ilvl w:val="2"/>
          <w:numId w:val="22"/>
        </w:numPr>
        <w:tabs>
          <w:tab w:val="left" w:pos="850"/>
        </w:tabs>
        <w:ind w:right="497"/>
        <w:jc w:val="both"/>
        <w:outlineLvl w:val="2"/>
        <w:rPr>
          <w:rFonts w:ascii="Arial" w:hAnsi="Arial" w:cs="Arial"/>
          <w:sz w:val="20"/>
          <w:szCs w:val="20"/>
        </w:rPr>
      </w:pPr>
      <w:bookmarkStart w:id="217" w:name="_Toc132279127"/>
      <w:bookmarkStart w:id="218" w:name="_Toc132302600"/>
      <w:bookmarkStart w:id="219" w:name="_Toc132302860"/>
      <w:bookmarkStart w:id="220" w:name="_Toc132366656"/>
      <w:bookmarkStart w:id="221" w:name="_Toc132368296"/>
      <w:bookmarkStart w:id="222" w:name="_Toc132368341"/>
      <w:bookmarkStart w:id="223" w:name="_Toc132368349"/>
      <w:bookmarkEnd w:id="217"/>
      <w:bookmarkEnd w:id="218"/>
      <w:bookmarkEnd w:id="219"/>
      <w:bookmarkEnd w:id="220"/>
      <w:bookmarkEnd w:id="221"/>
      <w:bookmarkEnd w:id="222"/>
      <w:r w:rsidRPr="00A25459">
        <w:rPr>
          <w:rFonts w:ascii="Arial" w:hAnsi="Arial" w:cs="Arial"/>
          <w:b/>
          <w:sz w:val="20"/>
          <w:szCs w:val="20"/>
        </w:rPr>
        <w:t xml:space="preserve">Análisis de los Modos y de los Efectos de Fallo - </w:t>
      </w:r>
      <w:proofErr w:type="spellStart"/>
      <w:r w:rsidRPr="00A25459">
        <w:rPr>
          <w:rFonts w:ascii="Arial" w:hAnsi="Arial" w:cs="Arial"/>
          <w:b/>
          <w:sz w:val="20"/>
          <w:szCs w:val="20"/>
        </w:rPr>
        <w:t>Failure</w:t>
      </w:r>
      <w:proofErr w:type="spellEnd"/>
      <w:r w:rsidRPr="00A25459">
        <w:rPr>
          <w:rFonts w:ascii="Arial" w:hAnsi="Arial" w:cs="Arial"/>
          <w:b/>
          <w:sz w:val="20"/>
          <w:szCs w:val="20"/>
        </w:rPr>
        <w:t xml:space="preserve"> </w:t>
      </w:r>
      <w:proofErr w:type="spellStart"/>
      <w:r w:rsidRPr="00A25459">
        <w:rPr>
          <w:rFonts w:ascii="Arial" w:hAnsi="Arial" w:cs="Arial"/>
          <w:b/>
          <w:sz w:val="20"/>
          <w:szCs w:val="20"/>
        </w:rPr>
        <w:t>Mode</w:t>
      </w:r>
      <w:proofErr w:type="spellEnd"/>
      <w:r w:rsidRPr="00A25459">
        <w:rPr>
          <w:rFonts w:ascii="Arial" w:hAnsi="Arial" w:cs="Arial"/>
          <w:b/>
          <w:sz w:val="20"/>
          <w:szCs w:val="20"/>
        </w:rPr>
        <w:t xml:space="preserve"> </w:t>
      </w:r>
      <w:proofErr w:type="spellStart"/>
      <w:r w:rsidRPr="00A25459">
        <w:rPr>
          <w:rFonts w:ascii="Arial" w:hAnsi="Arial" w:cs="Arial"/>
          <w:b/>
          <w:sz w:val="20"/>
          <w:szCs w:val="20"/>
        </w:rPr>
        <w:t>Analysis</w:t>
      </w:r>
      <w:proofErr w:type="spellEnd"/>
      <w:r w:rsidRPr="00A25459">
        <w:rPr>
          <w:rFonts w:ascii="Arial" w:hAnsi="Arial" w:cs="Arial"/>
          <w:b/>
          <w:sz w:val="20"/>
          <w:szCs w:val="20"/>
        </w:rPr>
        <w:t xml:space="preserve"> and </w:t>
      </w:r>
      <w:proofErr w:type="spellStart"/>
      <w:r w:rsidRPr="00A25459">
        <w:rPr>
          <w:rFonts w:ascii="Arial" w:hAnsi="Arial" w:cs="Arial"/>
          <w:b/>
          <w:sz w:val="20"/>
          <w:szCs w:val="20"/>
        </w:rPr>
        <w:t>Effects</w:t>
      </w:r>
      <w:proofErr w:type="spellEnd"/>
      <w:r w:rsidRPr="00A25459">
        <w:rPr>
          <w:rFonts w:ascii="Arial" w:hAnsi="Arial" w:cs="Arial"/>
          <w:b/>
          <w:sz w:val="20"/>
          <w:szCs w:val="20"/>
        </w:rPr>
        <w:t xml:space="preserve"> - </w:t>
      </w:r>
      <w:proofErr w:type="spellStart"/>
      <w:r w:rsidRPr="00A25459">
        <w:rPr>
          <w:rFonts w:ascii="Arial" w:hAnsi="Arial" w:cs="Arial"/>
          <w:b/>
          <w:sz w:val="20"/>
          <w:szCs w:val="20"/>
        </w:rPr>
        <w:t>FMEA</w:t>
      </w:r>
      <w:bookmarkEnd w:id="223"/>
      <w:proofErr w:type="spellEnd"/>
      <w:r w:rsidRPr="00A25459">
        <w:rPr>
          <w:rFonts w:ascii="Arial" w:hAnsi="Arial" w:cs="Arial"/>
          <w:b/>
          <w:spacing w:val="-47"/>
          <w:sz w:val="20"/>
          <w:szCs w:val="20"/>
        </w:rPr>
        <w:t xml:space="preserve"> </w:t>
      </w:r>
    </w:p>
    <w:p w14:paraId="6D00CE11" w14:textId="77777777" w:rsidR="009F0C36" w:rsidRDefault="009F0C36" w:rsidP="009F0C36">
      <w:pPr>
        <w:pStyle w:val="Prrafodelista"/>
        <w:tabs>
          <w:tab w:val="left" w:pos="850"/>
        </w:tabs>
        <w:ind w:left="142" w:right="497" w:firstLine="0"/>
        <w:rPr>
          <w:rFonts w:ascii="Arial" w:hAnsi="Arial" w:cs="Arial"/>
          <w:b/>
          <w:spacing w:val="-47"/>
          <w:sz w:val="20"/>
          <w:szCs w:val="20"/>
        </w:rPr>
      </w:pPr>
    </w:p>
    <w:p w14:paraId="77F57AD5" w14:textId="5599167E" w:rsidR="00A36F9C" w:rsidRPr="003057D6" w:rsidRDefault="00C50D09" w:rsidP="00AC5EBE">
      <w:pPr>
        <w:pStyle w:val="Prrafodelista"/>
        <w:tabs>
          <w:tab w:val="left" w:pos="850"/>
        </w:tabs>
        <w:ind w:left="142" w:right="497" w:firstLine="0"/>
        <w:jc w:val="both"/>
        <w:rPr>
          <w:rFonts w:ascii="Arial" w:hAnsi="Arial" w:cs="Arial"/>
          <w:sz w:val="20"/>
          <w:szCs w:val="20"/>
        </w:rPr>
      </w:pPr>
      <w:r w:rsidRPr="003057D6">
        <w:rPr>
          <w:rFonts w:ascii="Arial" w:hAnsi="Arial" w:cs="Arial"/>
          <w:sz w:val="20"/>
          <w:szCs w:val="20"/>
        </w:rPr>
        <w:t>Es una técnica para identificar los modos de falla potencial o real de un activo y sus efectos y se</w:t>
      </w:r>
      <w:r w:rsidRPr="003057D6">
        <w:rPr>
          <w:rFonts w:ascii="Arial" w:hAnsi="Arial" w:cs="Arial"/>
          <w:spacing w:val="1"/>
          <w:sz w:val="20"/>
          <w:szCs w:val="20"/>
        </w:rPr>
        <w:t xml:space="preserve"> </w:t>
      </w:r>
      <w:r w:rsidRPr="003057D6">
        <w:rPr>
          <w:rFonts w:ascii="Arial" w:hAnsi="Arial" w:cs="Arial"/>
          <w:sz w:val="20"/>
          <w:szCs w:val="20"/>
        </w:rPr>
        <w:t>utiliza en la operación y mantenimiento de los activos. El análisis puede requerir un enfoque</w:t>
      </w:r>
      <w:r w:rsidRPr="003057D6">
        <w:rPr>
          <w:rFonts w:ascii="Arial" w:hAnsi="Arial" w:cs="Arial"/>
          <w:spacing w:val="1"/>
          <w:sz w:val="20"/>
          <w:szCs w:val="20"/>
        </w:rPr>
        <w:t xml:space="preserve"> </w:t>
      </w:r>
      <w:r w:rsidRPr="003057D6">
        <w:rPr>
          <w:rFonts w:ascii="Arial" w:hAnsi="Arial" w:cs="Arial"/>
          <w:sz w:val="20"/>
          <w:szCs w:val="20"/>
        </w:rPr>
        <w:t>multidisciplinario,</w:t>
      </w:r>
      <w:r w:rsidRPr="003057D6">
        <w:rPr>
          <w:rFonts w:ascii="Arial" w:hAnsi="Arial" w:cs="Arial"/>
          <w:spacing w:val="-4"/>
          <w:sz w:val="20"/>
          <w:szCs w:val="20"/>
        </w:rPr>
        <w:t xml:space="preserve"> </w:t>
      </w:r>
      <w:r w:rsidRPr="003057D6">
        <w:rPr>
          <w:rFonts w:ascii="Arial" w:hAnsi="Arial" w:cs="Arial"/>
          <w:sz w:val="20"/>
          <w:szCs w:val="20"/>
        </w:rPr>
        <w:t>dirigido idealmente por</w:t>
      </w:r>
      <w:r w:rsidRPr="003057D6">
        <w:rPr>
          <w:rFonts w:ascii="Arial" w:hAnsi="Arial" w:cs="Arial"/>
          <w:spacing w:val="-1"/>
          <w:sz w:val="20"/>
          <w:szCs w:val="20"/>
        </w:rPr>
        <w:t xml:space="preserve"> </w:t>
      </w:r>
      <w:r w:rsidRPr="003057D6">
        <w:rPr>
          <w:rFonts w:ascii="Arial" w:hAnsi="Arial" w:cs="Arial"/>
          <w:sz w:val="20"/>
          <w:szCs w:val="20"/>
        </w:rPr>
        <w:t>un</w:t>
      </w:r>
      <w:r w:rsidRPr="003057D6">
        <w:rPr>
          <w:rFonts w:ascii="Arial" w:hAnsi="Arial" w:cs="Arial"/>
          <w:spacing w:val="-3"/>
          <w:sz w:val="20"/>
          <w:szCs w:val="20"/>
        </w:rPr>
        <w:t xml:space="preserve"> </w:t>
      </w:r>
      <w:r w:rsidRPr="003057D6">
        <w:rPr>
          <w:rFonts w:ascii="Arial" w:hAnsi="Arial" w:cs="Arial"/>
          <w:sz w:val="20"/>
          <w:szCs w:val="20"/>
        </w:rPr>
        <w:t>facilitador con</w:t>
      </w:r>
      <w:r w:rsidRPr="003057D6">
        <w:rPr>
          <w:rFonts w:ascii="Arial" w:hAnsi="Arial" w:cs="Arial"/>
          <w:spacing w:val="-2"/>
          <w:sz w:val="20"/>
          <w:szCs w:val="20"/>
        </w:rPr>
        <w:t xml:space="preserve"> </w:t>
      </w:r>
      <w:r w:rsidRPr="003057D6">
        <w:rPr>
          <w:rFonts w:ascii="Arial" w:hAnsi="Arial" w:cs="Arial"/>
          <w:sz w:val="20"/>
          <w:szCs w:val="20"/>
        </w:rPr>
        <w:t>experiencia</w:t>
      </w:r>
      <w:r w:rsidRPr="003057D6">
        <w:rPr>
          <w:rFonts w:ascii="Arial" w:hAnsi="Arial" w:cs="Arial"/>
          <w:spacing w:val="-4"/>
          <w:sz w:val="20"/>
          <w:szCs w:val="20"/>
        </w:rPr>
        <w:t xml:space="preserve"> </w:t>
      </w:r>
      <w:r w:rsidRPr="003057D6">
        <w:rPr>
          <w:rFonts w:ascii="Arial" w:hAnsi="Arial" w:cs="Arial"/>
          <w:sz w:val="20"/>
          <w:szCs w:val="20"/>
        </w:rPr>
        <w:t>en</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3"/>
          <w:sz w:val="20"/>
          <w:szCs w:val="20"/>
        </w:rPr>
        <w:t xml:space="preserve"> </w:t>
      </w:r>
      <w:r w:rsidRPr="003057D6">
        <w:rPr>
          <w:rFonts w:ascii="Arial" w:hAnsi="Arial" w:cs="Arial"/>
          <w:sz w:val="20"/>
          <w:szCs w:val="20"/>
        </w:rPr>
        <w:t>metodología.</w:t>
      </w:r>
    </w:p>
    <w:p w14:paraId="1F764141" w14:textId="77777777" w:rsidR="00A36F9C" w:rsidRPr="003057D6" w:rsidRDefault="00A36F9C" w:rsidP="00AC5EBE">
      <w:pPr>
        <w:pStyle w:val="Textoindependiente"/>
        <w:spacing w:before="12"/>
        <w:jc w:val="both"/>
        <w:rPr>
          <w:rFonts w:ascii="Arial" w:hAnsi="Arial" w:cs="Arial"/>
          <w:sz w:val="20"/>
          <w:szCs w:val="20"/>
        </w:rPr>
      </w:pPr>
    </w:p>
    <w:p w14:paraId="16B22877" w14:textId="49AEB725" w:rsidR="00A36F9C" w:rsidRPr="003057D6" w:rsidRDefault="00C50D09" w:rsidP="00AC5EBE">
      <w:pPr>
        <w:pStyle w:val="Textoindependiente"/>
        <w:ind w:left="142" w:right="492"/>
        <w:jc w:val="both"/>
        <w:rPr>
          <w:rFonts w:ascii="Arial" w:hAnsi="Arial" w:cs="Arial"/>
          <w:sz w:val="20"/>
          <w:szCs w:val="20"/>
        </w:rPr>
      </w:pPr>
      <w:r w:rsidRPr="003057D6">
        <w:rPr>
          <w:rFonts w:ascii="Arial" w:hAnsi="Arial" w:cs="Arial"/>
          <w:sz w:val="20"/>
          <w:szCs w:val="20"/>
        </w:rPr>
        <w:t xml:space="preserve">La aplicación de esta metodología se realiza a través de ISA e </w:t>
      </w:r>
      <w:r w:rsidR="00DA79D6">
        <w:rPr>
          <w:rFonts w:ascii="Arial" w:hAnsi="Arial" w:cs="Arial"/>
          <w:sz w:val="20"/>
          <w:szCs w:val="20"/>
        </w:rPr>
        <w:t>Intercolombia</w:t>
      </w:r>
      <w:r w:rsidRPr="003057D6">
        <w:rPr>
          <w:rFonts w:ascii="Arial" w:hAnsi="Arial" w:cs="Arial"/>
          <w:sz w:val="20"/>
          <w:szCs w:val="20"/>
        </w:rPr>
        <w:t xml:space="preserve">, quienes soportan </w:t>
      </w:r>
      <w:r w:rsidR="00FD4804">
        <w:rPr>
          <w:rFonts w:ascii="Arial" w:hAnsi="Arial" w:cs="Arial"/>
          <w:sz w:val="20"/>
          <w:szCs w:val="20"/>
        </w:rPr>
        <w:t>a Interchile</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1"/>
          <w:sz w:val="20"/>
          <w:szCs w:val="20"/>
        </w:rPr>
        <w:t xml:space="preserve"> </w:t>
      </w:r>
      <w:r w:rsidRPr="003057D6">
        <w:rPr>
          <w:rFonts w:ascii="Arial" w:hAnsi="Arial" w:cs="Arial"/>
          <w:sz w:val="20"/>
          <w:szCs w:val="20"/>
        </w:rPr>
        <w:t>la planeación</w:t>
      </w:r>
      <w:r w:rsidRPr="003057D6">
        <w:rPr>
          <w:rFonts w:ascii="Arial" w:hAnsi="Arial" w:cs="Arial"/>
          <w:spacing w:val="-1"/>
          <w:sz w:val="20"/>
          <w:szCs w:val="20"/>
        </w:rPr>
        <w:t xml:space="preserve"> </w:t>
      </w:r>
      <w:r w:rsidRPr="003057D6">
        <w:rPr>
          <w:rFonts w:ascii="Arial" w:hAnsi="Arial" w:cs="Arial"/>
          <w:sz w:val="20"/>
          <w:szCs w:val="20"/>
        </w:rPr>
        <w:t>y evaluación</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2"/>
          <w:sz w:val="20"/>
          <w:szCs w:val="20"/>
        </w:rPr>
        <w:t xml:space="preserve"> </w:t>
      </w:r>
      <w:r w:rsidRPr="003057D6">
        <w:rPr>
          <w:rFonts w:ascii="Arial" w:hAnsi="Arial" w:cs="Arial"/>
          <w:sz w:val="20"/>
          <w:szCs w:val="20"/>
        </w:rPr>
        <w:t>mantenimiento</w:t>
      </w:r>
      <w:r w:rsidRPr="003057D6">
        <w:rPr>
          <w:rFonts w:ascii="Arial" w:hAnsi="Arial" w:cs="Arial"/>
          <w:spacing w:val="-1"/>
          <w:sz w:val="20"/>
          <w:szCs w:val="20"/>
        </w:rPr>
        <w:t xml:space="preserve"> </w:t>
      </w:r>
      <w:r w:rsidRPr="003057D6">
        <w:rPr>
          <w:rFonts w:ascii="Arial" w:hAnsi="Arial" w:cs="Arial"/>
          <w:sz w:val="20"/>
          <w:szCs w:val="20"/>
        </w:rPr>
        <w:t>y la</w:t>
      </w:r>
      <w:r w:rsidRPr="003057D6">
        <w:rPr>
          <w:rFonts w:ascii="Arial" w:hAnsi="Arial" w:cs="Arial"/>
          <w:spacing w:val="-2"/>
          <w:sz w:val="20"/>
          <w:szCs w:val="20"/>
        </w:rPr>
        <w:t xml:space="preserve"> </w:t>
      </w:r>
      <w:r w:rsidRPr="003057D6">
        <w:rPr>
          <w:rFonts w:ascii="Arial" w:hAnsi="Arial" w:cs="Arial"/>
          <w:sz w:val="20"/>
          <w:szCs w:val="20"/>
        </w:rPr>
        <w:t>operación.</w:t>
      </w:r>
    </w:p>
    <w:p w14:paraId="4BC72C81" w14:textId="77777777" w:rsidR="00A36F9C" w:rsidRPr="003057D6" w:rsidRDefault="00A36F9C" w:rsidP="00031FAF">
      <w:pPr>
        <w:pStyle w:val="Textoindependiente"/>
        <w:spacing w:before="5"/>
        <w:jc w:val="both"/>
        <w:rPr>
          <w:rFonts w:ascii="Arial" w:hAnsi="Arial" w:cs="Arial"/>
          <w:sz w:val="20"/>
          <w:szCs w:val="20"/>
        </w:rPr>
      </w:pPr>
    </w:p>
    <w:p w14:paraId="5CBF3138" w14:textId="77777777" w:rsidR="00CC5ABA" w:rsidRDefault="00CC5ABA">
      <w:pPr>
        <w:rPr>
          <w:rFonts w:ascii="Arial" w:hAnsi="Arial" w:cs="Arial"/>
          <w:b/>
          <w:bCs/>
          <w:sz w:val="20"/>
          <w:szCs w:val="20"/>
        </w:rPr>
      </w:pPr>
      <w:bookmarkStart w:id="224" w:name="_Toc131166546"/>
      <w:r>
        <w:rPr>
          <w:rFonts w:ascii="Arial" w:hAnsi="Arial" w:cs="Arial"/>
          <w:sz w:val="20"/>
          <w:szCs w:val="20"/>
        </w:rPr>
        <w:br w:type="page"/>
      </w:r>
    </w:p>
    <w:p w14:paraId="33033172" w14:textId="6005E215" w:rsidR="00A36F9C" w:rsidRPr="00E7536E" w:rsidRDefault="00C50D09" w:rsidP="001D7FFA">
      <w:pPr>
        <w:pStyle w:val="Ttulo2"/>
        <w:numPr>
          <w:ilvl w:val="1"/>
          <w:numId w:val="22"/>
        </w:numPr>
        <w:rPr>
          <w:rFonts w:ascii="Arial" w:hAnsi="Arial" w:cs="Arial"/>
          <w:b/>
          <w:bCs/>
          <w:color w:val="auto"/>
          <w:sz w:val="20"/>
          <w:szCs w:val="20"/>
        </w:rPr>
      </w:pPr>
      <w:bookmarkStart w:id="225" w:name="_Toc132368350"/>
      <w:r w:rsidRPr="00E7536E">
        <w:rPr>
          <w:rFonts w:ascii="Arial" w:hAnsi="Arial" w:cs="Arial"/>
          <w:b/>
          <w:bCs/>
          <w:color w:val="auto"/>
          <w:sz w:val="20"/>
          <w:szCs w:val="20"/>
        </w:rPr>
        <w:lastRenderedPageBreak/>
        <w:t>CRITERIOS</w:t>
      </w:r>
      <w:bookmarkEnd w:id="224"/>
      <w:bookmarkEnd w:id="225"/>
    </w:p>
    <w:p w14:paraId="291F9E4D" w14:textId="77777777" w:rsidR="003E70DF" w:rsidRDefault="003E70DF" w:rsidP="00031FAF">
      <w:pPr>
        <w:pStyle w:val="Textoindependiente"/>
        <w:spacing w:before="24" w:line="237" w:lineRule="auto"/>
        <w:ind w:left="142" w:right="497"/>
        <w:jc w:val="both"/>
        <w:rPr>
          <w:rFonts w:ascii="Arial" w:hAnsi="Arial" w:cs="Arial"/>
          <w:color w:val="FF0000"/>
          <w:sz w:val="20"/>
          <w:szCs w:val="20"/>
        </w:rPr>
      </w:pPr>
    </w:p>
    <w:p w14:paraId="1C8CC16D" w14:textId="6DE8BADF" w:rsidR="00A36F9C" w:rsidRPr="003057D6" w:rsidRDefault="00C50D09" w:rsidP="00031FAF">
      <w:pPr>
        <w:pStyle w:val="Textoindependiente"/>
        <w:spacing w:before="24" w:line="237" w:lineRule="auto"/>
        <w:ind w:left="142" w:right="497"/>
        <w:jc w:val="both"/>
        <w:rPr>
          <w:rFonts w:ascii="Arial" w:hAnsi="Arial" w:cs="Arial"/>
          <w:sz w:val="20"/>
          <w:szCs w:val="20"/>
        </w:rPr>
      </w:pPr>
      <w:r w:rsidRPr="009440FE">
        <w:rPr>
          <w:rFonts w:ascii="Arial" w:hAnsi="Arial" w:cs="Arial"/>
          <w:sz w:val="20"/>
          <w:szCs w:val="20"/>
        </w:rPr>
        <w:t xml:space="preserve">Se establecen criterios de valor </w:t>
      </w:r>
      <w:r w:rsidR="009440FE">
        <w:rPr>
          <w:rFonts w:ascii="Arial" w:hAnsi="Arial" w:cs="Arial"/>
          <w:sz w:val="20"/>
          <w:szCs w:val="20"/>
        </w:rPr>
        <w:t xml:space="preserve">y de proporcionalidad </w:t>
      </w:r>
      <w:r w:rsidRPr="003057D6">
        <w:rPr>
          <w:rFonts w:ascii="Arial" w:hAnsi="Arial" w:cs="Arial"/>
          <w:sz w:val="20"/>
          <w:szCs w:val="20"/>
        </w:rPr>
        <w:t>con el fin de que las decisiones se tomen de</w:t>
      </w:r>
      <w:r w:rsidRPr="003057D6">
        <w:rPr>
          <w:rFonts w:ascii="Arial" w:hAnsi="Arial" w:cs="Arial"/>
          <w:spacing w:val="1"/>
          <w:sz w:val="20"/>
          <w:szCs w:val="20"/>
        </w:rPr>
        <w:t xml:space="preserve"> </w:t>
      </w:r>
      <w:r w:rsidRPr="003057D6">
        <w:rPr>
          <w:rFonts w:ascii="Arial" w:hAnsi="Arial" w:cs="Arial"/>
          <w:sz w:val="20"/>
          <w:szCs w:val="20"/>
        </w:rPr>
        <w:t>forma</w:t>
      </w:r>
      <w:r w:rsidRPr="003057D6">
        <w:rPr>
          <w:rFonts w:ascii="Arial" w:hAnsi="Arial" w:cs="Arial"/>
          <w:spacing w:val="-3"/>
          <w:sz w:val="20"/>
          <w:szCs w:val="20"/>
        </w:rPr>
        <w:t xml:space="preserve"> </w:t>
      </w:r>
      <w:r w:rsidRPr="003057D6">
        <w:rPr>
          <w:rFonts w:ascii="Arial" w:hAnsi="Arial" w:cs="Arial"/>
          <w:sz w:val="20"/>
          <w:szCs w:val="20"/>
        </w:rPr>
        <w:t>oportuna</w:t>
      </w:r>
      <w:r w:rsidRPr="003057D6">
        <w:rPr>
          <w:rFonts w:ascii="Arial" w:hAnsi="Arial" w:cs="Arial"/>
          <w:spacing w:val="-2"/>
          <w:sz w:val="20"/>
          <w:szCs w:val="20"/>
        </w:rPr>
        <w:t xml:space="preserve"> </w:t>
      </w:r>
      <w:r w:rsidRPr="003057D6">
        <w:rPr>
          <w:rFonts w:ascii="Arial" w:hAnsi="Arial" w:cs="Arial"/>
          <w:sz w:val="20"/>
          <w:szCs w:val="20"/>
        </w:rPr>
        <w:t>y</w:t>
      </w:r>
      <w:r w:rsidRPr="003057D6">
        <w:rPr>
          <w:rFonts w:ascii="Arial" w:hAnsi="Arial" w:cs="Arial"/>
          <w:spacing w:val="-2"/>
          <w:sz w:val="20"/>
          <w:szCs w:val="20"/>
        </w:rPr>
        <w:t xml:space="preserve"> </w:t>
      </w:r>
      <w:r w:rsidRPr="003057D6">
        <w:rPr>
          <w:rFonts w:ascii="Arial" w:hAnsi="Arial" w:cs="Arial"/>
          <w:sz w:val="20"/>
          <w:szCs w:val="20"/>
        </w:rPr>
        <w:t>estas generen el</w:t>
      </w:r>
      <w:r w:rsidRPr="003057D6">
        <w:rPr>
          <w:rFonts w:ascii="Arial" w:hAnsi="Arial" w:cs="Arial"/>
          <w:spacing w:val="-2"/>
          <w:sz w:val="20"/>
          <w:szCs w:val="20"/>
        </w:rPr>
        <w:t xml:space="preserve"> </w:t>
      </w:r>
      <w:r w:rsidRPr="003057D6">
        <w:rPr>
          <w:rFonts w:ascii="Arial" w:hAnsi="Arial" w:cs="Arial"/>
          <w:sz w:val="20"/>
          <w:szCs w:val="20"/>
        </w:rPr>
        <w:t>mayor</w:t>
      </w:r>
      <w:r w:rsidRPr="003057D6">
        <w:rPr>
          <w:rFonts w:ascii="Arial" w:hAnsi="Arial" w:cs="Arial"/>
          <w:spacing w:val="-3"/>
          <w:sz w:val="20"/>
          <w:szCs w:val="20"/>
        </w:rPr>
        <w:t xml:space="preserve"> </w:t>
      </w:r>
      <w:r w:rsidRPr="003057D6">
        <w:rPr>
          <w:rFonts w:ascii="Arial" w:hAnsi="Arial" w:cs="Arial"/>
          <w:sz w:val="20"/>
          <w:szCs w:val="20"/>
        </w:rPr>
        <w:t>valor para</w:t>
      </w:r>
      <w:r w:rsidRPr="003057D6">
        <w:rPr>
          <w:rFonts w:ascii="Arial" w:hAnsi="Arial" w:cs="Arial"/>
          <w:spacing w:val="-3"/>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organización.</w:t>
      </w:r>
    </w:p>
    <w:p w14:paraId="19C9E35E" w14:textId="77777777" w:rsidR="00A36F9C" w:rsidRPr="003057D6" w:rsidRDefault="00A36F9C" w:rsidP="00031FAF">
      <w:pPr>
        <w:pStyle w:val="Textoindependiente"/>
        <w:spacing w:before="6"/>
        <w:jc w:val="both"/>
        <w:rPr>
          <w:rFonts w:ascii="Arial" w:hAnsi="Arial" w:cs="Arial"/>
          <w:sz w:val="20"/>
          <w:szCs w:val="20"/>
        </w:rPr>
      </w:pPr>
    </w:p>
    <w:p w14:paraId="71244EDC" w14:textId="4EFDD203" w:rsidR="00A36F9C" w:rsidRPr="001847B9" w:rsidRDefault="00C50D09" w:rsidP="001D7FFA">
      <w:pPr>
        <w:pStyle w:val="Ttulo3"/>
        <w:numPr>
          <w:ilvl w:val="2"/>
          <w:numId w:val="22"/>
        </w:numPr>
        <w:rPr>
          <w:rFonts w:ascii="Arial" w:hAnsi="Arial" w:cs="Arial"/>
          <w:b/>
          <w:bCs/>
          <w:color w:val="auto"/>
          <w:sz w:val="20"/>
          <w:szCs w:val="20"/>
        </w:rPr>
      </w:pPr>
      <w:bookmarkStart w:id="226" w:name="_Toc131166547"/>
      <w:bookmarkStart w:id="227" w:name="_Toc132368351"/>
      <w:r w:rsidRPr="001847B9">
        <w:rPr>
          <w:rFonts w:ascii="Arial" w:hAnsi="Arial" w:cs="Arial"/>
          <w:b/>
          <w:bCs/>
          <w:color w:val="auto"/>
          <w:sz w:val="20"/>
          <w:szCs w:val="20"/>
        </w:rPr>
        <w:t>Criterios</w:t>
      </w:r>
      <w:r w:rsidRPr="001847B9">
        <w:rPr>
          <w:rFonts w:ascii="Arial" w:hAnsi="Arial" w:cs="Arial"/>
          <w:b/>
          <w:bCs/>
          <w:color w:val="auto"/>
          <w:spacing w:val="-3"/>
          <w:sz w:val="20"/>
          <w:szCs w:val="20"/>
        </w:rPr>
        <w:t xml:space="preserve"> </w:t>
      </w:r>
      <w:r w:rsidRPr="001847B9">
        <w:rPr>
          <w:rFonts w:ascii="Arial" w:hAnsi="Arial" w:cs="Arial"/>
          <w:b/>
          <w:bCs/>
          <w:color w:val="auto"/>
          <w:sz w:val="20"/>
          <w:szCs w:val="20"/>
        </w:rPr>
        <w:t>de</w:t>
      </w:r>
      <w:r w:rsidRPr="001847B9">
        <w:rPr>
          <w:rFonts w:ascii="Arial" w:hAnsi="Arial" w:cs="Arial"/>
          <w:b/>
          <w:bCs/>
          <w:color w:val="auto"/>
          <w:spacing w:val="-2"/>
          <w:sz w:val="20"/>
          <w:szCs w:val="20"/>
        </w:rPr>
        <w:t xml:space="preserve"> </w:t>
      </w:r>
      <w:r w:rsidRPr="001847B9">
        <w:rPr>
          <w:rFonts w:ascii="Arial" w:hAnsi="Arial" w:cs="Arial"/>
          <w:b/>
          <w:bCs/>
          <w:color w:val="auto"/>
          <w:sz w:val="20"/>
          <w:szCs w:val="20"/>
        </w:rPr>
        <w:t>valor</w:t>
      </w:r>
      <w:bookmarkEnd w:id="226"/>
      <w:bookmarkEnd w:id="227"/>
    </w:p>
    <w:p w14:paraId="43E4A38A" w14:textId="77777777" w:rsidR="003E70DF" w:rsidRDefault="003E70DF" w:rsidP="00031FAF">
      <w:pPr>
        <w:pStyle w:val="Textoindependiente"/>
        <w:ind w:left="142" w:right="492"/>
        <w:jc w:val="both"/>
        <w:rPr>
          <w:rFonts w:ascii="Arial" w:hAnsi="Arial" w:cs="Arial"/>
          <w:sz w:val="20"/>
          <w:szCs w:val="20"/>
        </w:rPr>
      </w:pPr>
    </w:p>
    <w:p w14:paraId="306F5A92" w14:textId="77777777" w:rsidR="00032A95" w:rsidRDefault="00C50D09" w:rsidP="00031FAF">
      <w:pPr>
        <w:pStyle w:val="Textoindependiente"/>
        <w:ind w:left="142" w:right="492"/>
        <w:jc w:val="both"/>
        <w:rPr>
          <w:rFonts w:ascii="Arial" w:hAnsi="Arial" w:cs="Arial"/>
          <w:sz w:val="20"/>
          <w:szCs w:val="20"/>
        </w:rPr>
      </w:pPr>
      <w:r w:rsidRPr="003057D6">
        <w:rPr>
          <w:rFonts w:ascii="Arial" w:hAnsi="Arial" w:cs="Arial"/>
          <w:sz w:val="20"/>
          <w:szCs w:val="20"/>
        </w:rPr>
        <w:t>La definición de criterios para la toma de decisiones está asociada con una decisión cuyo resultado</w:t>
      </w:r>
      <w:r w:rsidRPr="003057D6">
        <w:rPr>
          <w:rFonts w:ascii="Arial" w:hAnsi="Arial" w:cs="Arial"/>
          <w:spacing w:val="1"/>
          <w:sz w:val="20"/>
          <w:szCs w:val="20"/>
        </w:rPr>
        <w:t xml:space="preserve"> </w:t>
      </w:r>
      <w:r w:rsidRPr="003057D6">
        <w:rPr>
          <w:rFonts w:ascii="Arial" w:hAnsi="Arial" w:cs="Arial"/>
          <w:sz w:val="20"/>
          <w:szCs w:val="20"/>
        </w:rPr>
        <w:t>genere</w:t>
      </w:r>
      <w:r w:rsidRPr="003057D6">
        <w:rPr>
          <w:rFonts w:ascii="Arial" w:hAnsi="Arial" w:cs="Arial"/>
          <w:spacing w:val="-5"/>
          <w:sz w:val="20"/>
          <w:szCs w:val="20"/>
        </w:rPr>
        <w:t xml:space="preserve"> </w:t>
      </w:r>
      <w:r w:rsidRPr="003057D6">
        <w:rPr>
          <w:rFonts w:ascii="Arial" w:hAnsi="Arial" w:cs="Arial"/>
          <w:sz w:val="20"/>
          <w:szCs w:val="20"/>
        </w:rPr>
        <w:t>valor</w:t>
      </w:r>
      <w:r w:rsidRPr="003057D6">
        <w:rPr>
          <w:rFonts w:ascii="Arial" w:hAnsi="Arial" w:cs="Arial"/>
          <w:spacing w:val="-6"/>
          <w:sz w:val="20"/>
          <w:szCs w:val="20"/>
        </w:rPr>
        <w:t xml:space="preserve"> </w:t>
      </w:r>
      <w:r w:rsidRPr="003057D6">
        <w:rPr>
          <w:rFonts w:ascii="Arial" w:hAnsi="Arial" w:cs="Arial"/>
          <w:sz w:val="20"/>
          <w:szCs w:val="20"/>
        </w:rPr>
        <w:t>para</w:t>
      </w:r>
      <w:r w:rsidRPr="003057D6">
        <w:rPr>
          <w:rFonts w:ascii="Arial" w:hAnsi="Arial" w:cs="Arial"/>
          <w:spacing w:val="-3"/>
          <w:sz w:val="20"/>
          <w:szCs w:val="20"/>
        </w:rPr>
        <w:t xml:space="preserve"> </w:t>
      </w:r>
      <w:r w:rsidRPr="003057D6">
        <w:rPr>
          <w:rFonts w:ascii="Arial" w:hAnsi="Arial" w:cs="Arial"/>
          <w:sz w:val="20"/>
          <w:szCs w:val="20"/>
        </w:rPr>
        <w:t>el</w:t>
      </w:r>
      <w:r w:rsidRPr="003057D6">
        <w:rPr>
          <w:rFonts w:ascii="Arial" w:hAnsi="Arial" w:cs="Arial"/>
          <w:spacing w:val="-3"/>
          <w:sz w:val="20"/>
          <w:szCs w:val="20"/>
        </w:rPr>
        <w:t xml:space="preserve"> </w:t>
      </w:r>
      <w:r w:rsidRPr="003057D6">
        <w:rPr>
          <w:rFonts w:ascii="Arial" w:hAnsi="Arial" w:cs="Arial"/>
          <w:sz w:val="20"/>
          <w:szCs w:val="20"/>
        </w:rPr>
        <w:t>negocio.</w:t>
      </w:r>
      <w:r w:rsidRPr="003057D6">
        <w:rPr>
          <w:rFonts w:ascii="Arial" w:hAnsi="Arial" w:cs="Arial"/>
          <w:spacing w:val="-4"/>
          <w:sz w:val="20"/>
          <w:szCs w:val="20"/>
        </w:rPr>
        <w:t xml:space="preserve"> </w:t>
      </w:r>
      <w:r w:rsidRPr="003057D6">
        <w:rPr>
          <w:rFonts w:ascii="Arial" w:hAnsi="Arial" w:cs="Arial"/>
          <w:sz w:val="20"/>
          <w:szCs w:val="20"/>
        </w:rPr>
        <w:t>Para</w:t>
      </w:r>
      <w:r w:rsidRPr="003057D6">
        <w:rPr>
          <w:rFonts w:ascii="Arial" w:hAnsi="Arial" w:cs="Arial"/>
          <w:spacing w:val="-2"/>
          <w:sz w:val="20"/>
          <w:szCs w:val="20"/>
        </w:rPr>
        <w:t xml:space="preserve"> </w:t>
      </w:r>
      <w:r w:rsidRPr="003057D6">
        <w:rPr>
          <w:rFonts w:ascii="Arial" w:hAnsi="Arial" w:cs="Arial"/>
          <w:sz w:val="20"/>
          <w:szCs w:val="20"/>
        </w:rPr>
        <w:t>la</w:t>
      </w:r>
      <w:r w:rsidRPr="003057D6">
        <w:rPr>
          <w:rFonts w:ascii="Arial" w:hAnsi="Arial" w:cs="Arial"/>
          <w:spacing w:val="-6"/>
          <w:sz w:val="20"/>
          <w:szCs w:val="20"/>
        </w:rPr>
        <w:t xml:space="preserve"> </w:t>
      </w:r>
      <w:r w:rsidRPr="003057D6">
        <w:rPr>
          <w:rFonts w:ascii="Arial" w:hAnsi="Arial" w:cs="Arial"/>
          <w:sz w:val="20"/>
          <w:szCs w:val="20"/>
        </w:rPr>
        <w:t>maximización</w:t>
      </w:r>
      <w:r w:rsidRPr="003057D6">
        <w:rPr>
          <w:rFonts w:ascii="Arial" w:hAnsi="Arial" w:cs="Arial"/>
          <w:spacing w:val="-4"/>
          <w:sz w:val="20"/>
          <w:szCs w:val="20"/>
        </w:rPr>
        <w:t xml:space="preserve"> </w:t>
      </w:r>
      <w:r w:rsidRPr="003057D6">
        <w:rPr>
          <w:rFonts w:ascii="Arial" w:hAnsi="Arial" w:cs="Arial"/>
          <w:sz w:val="20"/>
          <w:szCs w:val="20"/>
        </w:rPr>
        <w:t>del</w:t>
      </w:r>
      <w:r w:rsidRPr="003057D6">
        <w:rPr>
          <w:rFonts w:ascii="Arial" w:hAnsi="Arial" w:cs="Arial"/>
          <w:spacing w:val="-5"/>
          <w:sz w:val="20"/>
          <w:szCs w:val="20"/>
        </w:rPr>
        <w:t xml:space="preserve"> </w:t>
      </w:r>
      <w:r w:rsidRPr="003057D6">
        <w:rPr>
          <w:rFonts w:ascii="Arial" w:hAnsi="Arial" w:cs="Arial"/>
          <w:sz w:val="20"/>
          <w:szCs w:val="20"/>
        </w:rPr>
        <w:t>valor,</w:t>
      </w:r>
      <w:r w:rsidRPr="003057D6">
        <w:rPr>
          <w:rFonts w:ascii="Arial" w:hAnsi="Arial" w:cs="Arial"/>
          <w:spacing w:val="-3"/>
          <w:sz w:val="20"/>
          <w:szCs w:val="20"/>
        </w:rPr>
        <w:t xml:space="preserve"> </w:t>
      </w:r>
      <w:r w:rsidRPr="003057D6">
        <w:rPr>
          <w:rFonts w:ascii="Arial" w:hAnsi="Arial" w:cs="Arial"/>
          <w:sz w:val="20"/>
          <w:szCs w:val="20"/>
        </w:rPr>
        <w:t>se</w:t>
      </w:r>
      <w:r w:rsidRPr="003057D6">
        <w:rPr>
          <w:rFonts w:ascii="Arial" w:hAnsi="Arial" w:cs="Arial"/>
          <w:spacing w:val="-2"/>
          <w:sz w:val="20"/>
          <w:szCs w:val="20"/>
        </w:rPr>
        <w:t xml:space="preserve"> </w:t>
      </w:r>
      <w:r w:rsidRPr="003057D6">
        <w:rPr>
          <w:rFonts w:ascii="Arial" w:hAnsi="Arial" w:cs="Arial"/>
          <w:sz w:val="20"/>
          <w:szCs w:val="20"/>
        </w:rPr>
        <w:t>debe</w:t>
      </w:r>
      <w:r w:rsidRPr="003057D6">
        <w:rPr>
          <w:rFonts w:ascii="Arial" w:hAnsi="Arial" w:cs="Arial"/>
          <w:spacing w:val="-3"/>
          <w:sz w:val="20"/>
          <w:szCs w:val="20"/>
        </w:rPr>
        <w:t xml:space="preserve"> </w:t>
      </w:r>
      <w:r w:rsidRPr="003057D6">
        <w:rPr>
          <w:rFonts w:ascii="Arial" w:hAnsi="Arial" w:cs="Arial"/>
          <w:sz w:val="20"/>
          <w:szCs w:val="20"/>
        </w:rPr>
        <w:t>considerar</w:t>
      </w:r>
      <w:r w:rsidRPr="003057D6">
        <w:rPr>
          <w:rFonts w:ascii="Arial" w:hAnsi="Arial" w:cs="Arial"/>
          <w:spacing w:val="-6"/>
          <w:sz w:val="20"/>
          <w:szCs w:val="20"/>
        </w:rPr>
        <w:t xml:space="preserve"> </w:t>
      </w:r>
      <w:r w:rsidRPr="003057D6">
        <w:rPr>
          <w:rFonts w:ascii="Arial" w:hAnsi="Arial" w:cs="Arial"/>
          <w:sz w:val="20"/>
          <w:szCs w:val="20"/>
        </w:rPr>
        <w:t>el</w:t>
      </w:r>
      <w:r w:rsidRPr="003057D6">
        <w:rPr>
          <w:rFonts w:ascii="Arial" w:hAnsi="Arial" w:cs="Arial"/>
          <w:spacing w:val="-2"/>
          <w:sz w:val="20"/>
          <w:szCs w:val="20"/>
        </w:rPr>
        <w:t xml:space="preserve"> </w:t>
      </w:r>
      <w:r w:rsidRPr="003057D6">
        <w:rPr>
          <w:rFonts w:ascii="Arial" w:hAnsi="Arial" w:cs="Arial"/>
          <w:sz w:val="20"/>
          <w:szCs w:val="20"/>
        </w:rPr>
        <w:t>impacto</w:t>
      </w:r>
      <w:r w:rsidRPr="003057D6">
        <w:rPr>
          <w:rFonts w:ascii="Arial" w:hAnsi="Arial" w:cs="Arial"/>
          <w:spacing w:val="-2"/>
          <w:sz w:val="20"/>
          <w:szCs w:val="20"/>
        </w:rPr>
        <w:t xml:space="preserve"> </w:t>
      </w:r>
      <w:r w:rsidRPr="003057D6">
        <w:rPr>
          <w:rFonts w:ascii="Arial" w:hAnsi="Arial" w:cs="Arial"/>
          <w:sz w:val="20"/>
          <w:szCs w:val="20"/>
        </w:rPr>
        <w:t>total</w:t>
      </w:r>
      <w:r w:rsidRPr="003057D6">
        <w:rPr>
          <w:rFonts w:ascii="Arial" w:hAnsi="Arial" w:cs="Arial"/>
          <w:spacing w:val="-6"/>
          <w:sz w:val="20"/>
          <w:szCs w:val="20"/>
        </w:rPr>
        <w:t xml:space="preserve"> </w:t>
      </w:r>
      <w:r w:rsidRPr="003057D6">
        <w:rPr>
          <w:rFonts w:ascii="Arial" w:hAnsi="Arial" w:cs="Arial"/>
          <w:sz w:val="20"/>
          <w:szCs w:val="20"/>
        </w:rPr>
        <w:t>de</w:t>
      </w:r>
      <w:r w:rsidRPr="003057D6">
        <w:rPr>
          <w:rFonts w:ascii="Arial" w:hAnsi="Arial" w:cs="Arial"/>
          <w:spacing w:val="-47"/>
          <w:sz w:val="20"/>
          <w:szCs w:val="20"/>
        </w:rPr>
        <w:t xml:space="preserve"> </w:t>
      </w:r>
      <w:r w:rsidRPr="003057D6">
        <w:rPr>
          <w:rFonts w:ascii="Arial" w:hAnsi="Arial" w:cs="Arial"/>
          <w:sz w:val="20"/>
          <w:szCs w:val="20"/>
        </w:rPr>
        <w:t>la</w:t>
      </w:r>
      <w:r w:rsidRPr="003057D6">
        <w:rPr>
          <w:rFonts w:ascii="Arial" w:hAnsi="Arial" w:cs="Arial"/>
          <w:spacing w:val="-7"/>
          <w:sz w:val="20"/>
          <w:szCs w:val="20"/>
        </w:rPr>
        <w:t xml:space="preserve"> </w:t>
      </w:r>
      <w:r w:rsidRPr="003057D6">
        <w:rPr>
          <w:rFonts w:ascii="Arial" w:hAnsi="Arial" w:cs="Arial"/>
          <w:sz w:val="20"/>
          <w:szCs w:val="20"/>
        </w:rPr>
        <w:t>decisión</w:t>
      </w:r>
      <w:r w:rsidRPr="003057D6">
        <w:rPr>
          <w:rFonts w:ascii="Arial" w:hAnsi="Arial" w:cs="Arial"/>
          <w:spacing w:val="-6"/>
          <w:sz w:val="20"/>
          <w:szCs w:val="20"/>
        </w:rPr>
        <w:t xml:space="preserve"> </w:t>
      </w:r>
      <w:r w:rsidRPr="003057D6">
        <w:rPr>
          <w:rFonts w:ascii="Arial" w:hAnsi="Arial" w:cs="Arial"/>
          <w:sz w:val="20"/>
          <w:szCs w:val="20"/>
        </w:rPr>
        <w:t>al</w:t>
      </w:r>
      <w:r w:rsidRPr="003057D6">
        <w:rPr>
          <w:rFonts w:ascii="Arial" w:hAnsi="Arial" w:cs="Arial"/>
          <w:spacing w:val="-6"/>
          <w:sz w:val="20"/>
          <w:szCs w:val="20"/>
        </w:rPr>
        <w:t xml:space="preserve"> </w:t>
      </w:r>
      <w:r w:rsidRPr="003057D6">
        <w:rPr>
          <w:rFonts w:ascii="Arial" w:hAnsi="Arial" w:cs="Arial"/>
          <w:sz w:val="20"/>
          <w:szCs w:val="20"/>
        </w:rPr>
        <w:t>negocio,</w:t>
      </w:r>
      <w:r w:rsidRPr="003057D6">
        <w:rPr>
          <w:rFonts w:ascii="Arial" w:hAnsi="Arial" w:cs="Arial"/>
          <w:spacing w:val="-8"/>
          <w:sz w:val="20"/>
          <w:szCs w:val="20"/>
        </w:rPr>
        <w:t xml:space="preserve"> </w:t>
      </w:r>
      <w:r w:rsidRPr="003057D6">
        <w:rPr>
          <w:rFonts w:ascii="Arial" w:hAnsi="Arial" w:cs="Arial"/>
          <w:sz w:val="20"/>
          <w:szCs w:val="20"/>
        </w:rPr>
        <w:t>o</w:t>
      </w:r>
      <w:r w:rsidRPr="003057D6">
        <w:rPr>
          <w:rFonts w:ascii="Arial" w:hAnsi="Arial" w:cs="Arial"/>
          <w:spacing w:val="-5"/>
          <w:sz w:val="20"/>
          <w:szCs w:val="20"/>
        </w:rPr>
        <w:t xml:space="preserve"> </w:t>
      </w:r>
      <w:r w:rsidRPr="003057D6">
        <w:rPr>
          <w:rFonts w:ascii="Arial" w:hAnsi="Arial" w:cs="Arial"/>
          <w:sz w:val="20"/>
          <w:szCs w:val="20"/>
        </w:rPr>
        <w:t>sea,</w:t>
      </w:r>
      <w:r w:rsidRPr="003057D6">
        <w:rPr>
          <w:rFonts w:ascii="Arial" w:hAnsi="Arial" w:cs="Arial"/>
          <w:spacing w:val="-5"/>
          <w:sz w:val="20"/>
          <w:szCs w:val="20"/>
        </w:rPr>
        <w:t xml:space="preserve"> </w:t>
      </w:r>
      <w:r w:rsidRPr="003057D6">
        <w:rPr>
          <w:rFonts w:ascii="Arial" w:hAnsi="Arial" w:cs="Arial"/>
          <w:sz w:val="20"/>
          <w:szCs w:val="20"/>
        </w:rPr>
        <w:t>deben</w:t>
      </w:r>
      <w:r w:rsidRPr="003057D6">
        <w:rPr>
          <w:rFonts w:ascii="Arial" w:hAnsi="Arial" w:cs="Arial"/>
          <w:spacing w:val="-6"/>
          <w:sz w:val="20"/>
          <w:szCs w:val="20"/>
        </w:rPr>
        <w:t xml:space="preserve"> </w:t>
      </w:r>
      <w:r w:rsidRPr="003057D6">
        <w:rPr>
          <w:rFonts w:ascii="Arial" w:hAnsi="Arial" w:cs="Arial"/>
          <w:sz w:val="20"/>
          <w:szCs w:val="20"/>
        </w:rPr>
        <w:t>ser</w:t>
      </w:r>
      <w:r w:rsidRPr="003057D6">
        <w:rPr>
          <w:rFonts w:ascii="Arial" w:hAnsi="Arial" w:cs="Arial"/>
          <w:spacing w:val="-6"/>
          <w:sz w:val="20"/>
          <w:szCs w:val="20"/>
        </w:rPr>
        <w:t xml:space="preserve"> </w:t>
      </w:r>
      <w:r w:rsidRPr="003057D6">
        <w:rPr>
          <w:rFonts w:ascii="Arial" w:hAnsi="Arial" w:cs="Arial"/>
          <w:sz w:val="20"/>
          <w:szCs w:val="20"/>
        </w:rPr>
        <w:t>consideradas</w:t>
      </w:r>
      <w:r w:rsidRPr="003057D6">
        <w:rPr>
          <w:rFonts w:ascii="Arial" w:hAnsi="Arial" w:cs="Arial"/>
          <w:spacing w:val="-6"/>
          <w:sz w:val="20"/>
          <w:szCs w:val="20"/>
        </w:rPr>
        <w:t xml:space="preserve"> </w:t>
      </w:r>
      <w:r w:rsidRPr="003057D6">
        <w:rPr>
          <w:rFonts w:ascii="Arial" w:hAnsi="Arial" w:cs="Arial"/>
          <w:sz w:val="20"/>
          <w:szCs w:val="20"/>
        </w:rPr>
        <w:t>las</w:t>
      </w:r>
      <w:r w:rsidRPr="003057D6">
        <w:rPr>
          <w:rFonts w:ascii="Arial" w:hAnsi="Arial" w:cs="Arial"/>
          <w:spacing w:val="-6"/>
          <w:sz w:val="20"/>
          <w:szCs w:val="20"/>
        </w:rPr>
        <w:t xml:space="preserve"> </w:t>
      </w:r>
      <w:r w:rsidRPr="003057D6">
        <w:rPr>
          <w:rFonts w:ascii="Arial" w:hAnsi="Arial" w:cs="Arial"/>
          <w:sz w:val="20"/>
          <w:szCs w:val="20"/>
        </w:rPr>
        <w:t>variables</w:t>
      </w:r>
      <w:r w:rsidRPr="003057D6">
        <w:rPr>
          <w:rFonts w:ascii="Arial" w:hAnsi="Arial" w:cs="Arial"/>
          <w:spacing w:val="-5"/>
          <w:sz w:val="20"/>
          <w:szCs w:val="20"/>
        </w:rPr>
        <w:t xml:space="preserve"> </w:t>
      </w:r>
      <w:r w:rsidRPr="003057D6">
        <w:rPr>
          <w:rFonts w:ascii="Arial" w:hAnsi="Arial" w:cs="Arial"/>
          <w:sz w:val="20"/>
          <w:szCs w:val="20"/>
        </w:rPr>
        <w:t>de</w:t>
      </w:r>
      <w:r w:rsidRPr="003057D6">
        <w:rPr>
          <w:rFonts w:ascii="Arial" w:hAnsi="Arial" w:cs="Arial"/>
          <w:spacing w:val="-6"/>
          <w:sz w:val="20"/>
          <w:szCs w:val="20"/>
        </w:rPr>
        <w:t xml:space="preserve"> </w:t>
      </w:r>
      <w:r w:rsidRPr="003057D6">
        <w:rPr>
          <w:rFonts w:ascii="Arial" w:hAnsi="Arial" w:cs="Arial"/>
          <w:sz w:val="20"/>
          <w:szCs w:val="20"/>
        </w:rPr>
        <w:t>costo,</w:t>
      </w:r>
      <w:r w:rsidRPr="003057D6">
        <w:rPr>
          <w:rFonts w:ascii="Arial" w:hAnsi="Arial" w:cs="Arial"/>
          <w:spacing w:val="-5"/>
          <w:sz w:val="20"/>
          <w:szCs w:val="20"/>
        </w:rPr>
        <w:t xml:space="preserve"> </w:t>
      </w:r>
      <w:r w:rsidRPr="003057D6">
        <w:rPr>
          <w:rFonts w:ascii="Arial" w:hAnsi="Arial" w:cs="Arial"/>
          <w:sz w:val="20"/>
          <w:szCs w:val="20"/>
        </w:rPr>
        <w:t>riesgo</w:t>
      </w:r>
      <w:r w:rsidRPr="003057D6">
        <w:rPr>
          <w:rFonts w:ascii="Arial" w:hAnsi="Arial" w:cs="Arial"/>
          <w:spacing w:val="-7"/>
          <w:sz w:val="20"/>
          <w:szCs w:val="20"/>
        </w:rPr>
        <w:t xml:space="preserve"> </w:t>
      </w:r>
      <w:r w:rsidRPr="003057D6">
        <w:rPr>
          <w:rFonts w:ascii="Arial" w:hAnsi="Arial" w:cs="Arial"/>
          <w:sz w:val="20"/>
          <w:szCs w:val="20"/>
        </w:rPr>
        <w:t>y</w:t>
      </w:r>
      <w:r w:rsidRPr="003057D6">
        <w:rPr>
          <w:rFonts w:ascii="Arial" w:hAnsi="Arial" w:cs="Arial"/>
          <w:spacing w:val="-6"/>
          <w:sz w:val="20"/>
          <w:szCs w:val="20"/>
        </w:rPr>
        <w:t xml:space="preserve"> </w:t>
      </w:r>
      <w:r w:rsidRPr="003057D6">
        <w:rPr>
          <w:rFonts w:ascii="Arial" w:hAnsi="Arial" w:cs="Arial"/>
          <w:sz w:val="20"/>
          <w:szCs w:val="20"/>
        </w:rPr>
        <w:t>desempeño</w:t>
      </w:r>
      <w:r w:rsidRPr="003057D6">
        <w:rPr>
          <w:rFonts w:ascii="Arial" w:hAnsi="Arial" w:cs="Arial"/>
          <w:spacing w:val="-4"/>
          <w:sz w:val="20"/>
          <w:szCs w:val="20"/>
        </w:rPr>
        <w:t xml:space="preserve"> </w:t>
      </w:r>
      <w:r w:rsidRPr="003057D6">
        <w:rPr>
          <w:rFonts w:ascii="Arial" w:hAnsi="Arial" w:cs="Arial"/>
          <w:sz w:val="20"/>
          <w:szCs w:val="20"/>
        </w:rPr>
        <w:t>a</w:t>
      </w:r>
      <w:r w:rsidRPr="003057D6">
        <w:rPr>
          <w:rFonts w:ascii="Arial" w:hAnsi="Arial" w:cs="Arial"/>
          <w:spacing w:val="-6"/>
          <w:sz w:val="20"/>
          <w:szCs w:val="20"/>
        </w:rPr>
        <w:t xml:space="preserve"> </w:t>
      </w:r>
      <w:r w:rsidRPr="003057D6">
        <w:rPr>
          <w:rFonts w:ascii="Arial" w:hAnsi="Arial" w:cs="Arial"/>
          <w:sz w:val="20"/>
          <w:szCs w:val="20"/>
        </w:rPr>
        <w:t>lo</w:t>
      </w:r>
      <w:r w:rsidR="00032A95">
        <w:rPr>
          <w:rFonts w:ascii="Arial" w:hAnsi="Arial" w:cs="Arial"/>
          <w:sz w:val="20"/>
          <w:szCs w:val="20"/>
        </w:rPr>
        <w:t xml:space="preserve"> </w:t>
      </w:r>
      <w:r w:rsidRPr="003057D6">
        <w:rPr>
          <w:rFonts w:ascii="Arial" w:hAnsi="Arial" w:cs="Arial"/>
          <w:sz w:val="20"/>
          <w:szCs w:val="20"/>
        </w:rPr>
        <w:t>largo del ciclo de vida y el correspondiente impacto en todas las partes interesadas, de modo que</w:t>
      </w:r>
      <w:r w:rsidRPr="003057D6">
        <w:rPr>
          <w:rFonts w:ascii="Arial" w:hAnsi="Arial" w:cs="Arial"/>
          <w:spacing w:val="1"/>
          <w:sz w:val="20"/>
          <w:szCs w:val="20"/>
        </w:rPr>
        <w:t xml:space="preserve"> </w:t>
      </w:r>
      <w:r w:rsidRPr="003057D6">
        <w:rPr>
          <w:rFonts w:ascii="Arial" w:hAnsi="Arial" w:cs="Arial"/>
          <w:sz w:val="20"/>
          <w:szCs w:val="20"/>
        </w:rPr>
        <w:t>sea elegida la decisión que genera el menor impacto total al negocio y/o el mayor beneficio.</w:t>
      </w:r>
    </w:p>
    <w:p w14:paraId="65166420" w14:textId="77777777" w:rsidR="001F7DC0" w:rsidRDefault="001F7DC0" w:rsidP="00031FAF">
      <w:pPr>
        <w:pStyle w:val="Textoindependiente"/>
        <w:ind w:left="142" w:right="492"/>
        <w:jc w:val="both"/>
        <w:rPr>
          <w:rFonts w:ascii="Arial" w:hAnsi="Arial" w:cs="Arial"/>
          <w:sz w:val="20"/>
          <w:szCs w:val="20"/>
        </w:rPr>
      </w:pPr>
    </w:p>
    <w:p w14:paraId="18F2333A" w14:textId="6BFB854F" w:rsidR="00A36F9C" w:rsidRPr="003057D6" w:rsidRDefault="006D6CE2" w:rsidP="00031FAF">
      <w:pPr>
        <w:pStyle w:val="Textoindependiente"/>
        <w:ind w:left="142" w:right="492"/>
        <w:jc w:val="both"/>
        <w:rPr>
          <w:rFonts w:ascii="Arial" w:hAnsi="Arial" w:cs="Arial"/>
          <w:sz w:val="20"/>
          <w:szCs w:val="20"/>
        </w:rPr>
      </w:pPr>
      <w:r w:rsidRPr="006D6CE2">
        <w:rPr>
          <w:rFonts w:ascii="Arial" w:hAnsi="Arial" w:cs="Arial"/>
          <w:sz w:val="20"/>
          <w:szCs w:val="20"/>
        </w:rPr>
        <w:t>Usualmente, al intentar minimizar al máximo el efecto de los riesgos, se produce un aumento consecuente en los costos de las acciones preventivas necesarias para evitar su materialización. De manera análoga, al reducir significativamente los costos de las acciones preventivas, se asumen mayores riesgos. Sin embargo, el equilibrio "óptimo" entre estas dos variables no se alcanza cuando los impactos financieros de ambas son iguales, sino que se debe buscar el punto en el que la suma de los impactos de costos y riesgos es mínima. Este es el punto de beneficio óptimo que se debe buscar para tomar decisiones que generen el menor impacto posible en la compañía.</w:t>
      </w:r>
      <w:r w:rsidR="00C50D09" w:rsidRPr="003057D6">
        <w:rPr>
          <w:rFonts w:ascii="Arial" w:hAnsi="Arial" w:cs="Arial"/>
          <w:sz w:val="20"/>
          <w:szCs w:val="20"/>
        </w:rPr>
        <w:t>:</w:t>
      </w:r>
    </w:p>
    <w:p w14:paraId="644D496E" w14:textId="77777777" w:rsidR="00A36F9C" w:rsidRPr="003057D6" w:rsidRDefault="00A36F9C" w:rsidP="00031FAF">
      <w:pPr>
        <w:pStyle w:val="Textoindependiente"/>
        <w:jc w:val="both"/>
        <w:rPr>
          <w:rFonts w:ascii="Arial" w:hAnsi="Arial" w:cs="Arial"/>
          <w:sz w:val="20"/>
          <w:szCs w:val="20"/>
        </w:rPr>
      </w:pPr>
    </w:p>
    <w:p w14:paraId="0406F15B" w14:textId="3E38B927" w:rsidR="00A36F9C" w:rsidRPr="003057D6" w:rsidRDefault="001A685C" w:rsidP="00920F39">
      <w:pPr>
        <w:pStyle w:val="Textoindependiente"/>
        <w:jc w:val="center"/>
        <w:rPr>
          <w:rFonts w:ascii="Arial" w:hAnsi="Arial" w:cs="Arial"/>
          <w:sz w:val="20"/>
          <w:szCs w:val="20"/>
        </w:rPr>
      </w:pPr>
      <w:r>
        <w:rPr>
          <w:noProof/>
        </w:rPr>
        <w:drawing>
          <wp:inline distT="0" distB="0" distL="0" distR="0" wp14:anchorId="5662E378" wp14:editId="766BC4A3">
            <wp:extent cx="5670324" cy="2194560"/>
            <wp:effectExtent l="0" t="0" r="6985" b="0"/>
            <wp:docPr id="3" name="Imagen 3" descr="14. Optimización costo-riesgo. Adaptado de Durán José, Perdomo José, Sojo Luis,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Optimización costo-riesgo. Adaptado de Durán José, Perdomo José, Sojo Luis,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1131" cy="2206483"/>
                    </a:xfrm>
                    <a:prstGeom prst="rect">
                      <a:avLst/>
                    </a:prstGeom>
                    <a:noFill/>
                    <a:ln>
                      <a:noFill/>
                    </a:ln>
                  </pic:spPr>
                </pic:pic>
              </a:graphicData>
            </a:graphic>
          </wp:inline>
        </w:drawing>
      </w:r>
    </w:p>
    <w:p w14:paraId="1965F538" w14:textId="77777777" w:rsidR="00A36F9C" w:rsidRPr="003057D6" w:rsidRDefault="00C50D09" w:rsidP="00031FAF">
      <w:pPr>
        <w:pStyle w:val="Textoindependiente"/>
        <w:spacing w:before="159"/>
        <w:ind w:left="142" w:right="500"/>
        <w:jc w:val="both"/>
        <w:rPr>
          <w:rFonts w:ascii="Arial" w:hAnsi="Arial" w:cs="Arial"/>
          <w:sz w:val="20"/>
          <w:szCs w:val="20"/>
        </w:rPr>
      </w:pPr>
      <w:r w:rsidRPr="003057D6">
        <w:rPr>
          <w:rFonts w:ascii="Arial" w:hAnsi="Arial" w:cs="Arial"/>
          <w:sz w:val="20"/>
          <w:szCs w:val="20"/>
        </w:rPr>
        <w:t>Sin</w:t>
      </w:r>
      <w:r w:rsidRPr="003057D6">
        <w:rPr>
          <w:rFonts w:ascii="Arial" w:hAnsi="Arial" w:cs="Arial"/>
          <w:spacing w:val="-3"/>
          <w:sz w:val="20"/>
          <w:szCs w:val="20"/>
        </w:rPr>
        <w:t xml:space="preserve"> </w:t>
      </w:r>
      <w:r w:rsidRPr="003057D6">
        <w:rPr>
          <w:rFonts w:ascii="Arial" w:hAnsi="Arial" w:cs="Arial"/>
          <w:sz w:val="20"/>
          <w:szCs w:val="20"/>
        </w:rPr>
        <w:t>embargo,</w:t>
      </w:r>
      <w:r w:rsidRPr="003057D6">
        <w:rPr>
          <w:rFonts w:ascii="Arial" w:hAnsi="Arial" w:cs="Arial"/>
          <w:spacing w:val="-5"/>
          <w:sz w:val="20"/>
          <w:szCs w:val="20"/>
        </w:rPr>
        <w:t xml:space="preserve"> </w:t>
      </w:r>
      <w:r w:rsidRPr="003057D6">
        <w:rPr>
          <w:rFonts w:ascii="Arial" w:hAnsi="Arial" w:cs="Arial"/>
          <w:sz w:val="20"/>
          <w:szCs w:val="20"/>
        </w:rPr>
        <w:t>el</w:t>
      </w:r>
      <w:r w:rsidRPr="003057D6">
        <w:rPr>
          <w:rFonts w:ascii="Arial" w:hAnsi="Arial" w:cs="Arial"/>
          <w:spacing w:val="-4"/>
          <w:sz w:val="20"/>
          <w:szCs w:val="20"/>
        </w:rPr>
        <w:t xml:space="preserve"> </w:t>
      </w:r>
      <w:r w:rsidRPr="003057D6">
        <w:rPr>
          <w:rFonts w:ascii="Arial" w:hAnsi="Arial" w:cs="Arial"/>
          <w:sz w:val="20"/>
          <w:szCs w:val="20"/>
        </w:rPr>
        <w:t>proceso</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r w:rsidRPr="003057D6">
        <w:rPr>
          <w:rFonts w:ascii="Arial" w:hAnsi="Arial" w:cs="Arial"/>
          <w:sz w:val="20"/>
          <w:szCs w:val="20"/>
        </w:rPr>
        <w:t>toma</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r w:rsidRPr="003057D6">
        <w:rPr>
          <w:rFonts w:ascii="Arial" w:hAnsi="Arial" w:cs="Arial"/>
          <w:sz w:val="20"/>
          <w:szCs w:val="20"/>
        </w:rPr>
        <w:t>decisiones</w:t>
      </w:r>
      <w:r w:rsidRPr="003057D6">
        <w:rPr>
          <w:rFonts w:ascii="Arial" w:hAnsi="Arial" w:cs="Arial"/>
          <w:spacing w:val="-3"/>
          <w:sz w:val="20"/>
          <w:szCs w:val="20"/>
        </w:rPr>
        <w:t xml:space="preserve"> </w:t>
      </w:r>
      <w:r w:rsidRPr="003057D6">
        <w:rPr>
          <w:rFonts w:ascii="Arial" w:hAnsi="Arial" w:cs="Arial"/>
          <w:sz w:val="20"/>
          <w:szCs w:val="20"/>
        </w:rPr>
        <w:t>depende</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4"/>
          <w:sz w:val="20"/>
          <w:szCs w:val="20"/>
        </w:rPr>
        <w:t xml:space="preserve"> </w:t>
      </w:r>
      <w:r w:rsidRPr="003057D6">
        <w:rPr>
          <w:rFonts w:ascii="Arial" w:hAnsi="Arial" w:cs="Arial"/>
          <w:sz w:val="20"/>
          <w:szCs w:val="20"/>
        </w:rPr>
        <w:t>varios</w:t>
      </w:r>
      <w:r w:rsidRPr="003057D6">
        <w:rPr>
          <w:rFonts w:ascii="Arial" w:hAnsi="Arial" w:cs="Arial"/>
          <w:spacing w:val="-4"/>
          <w:sz w:val="20"/>
          <w:szCs w:val="20"/>
        </w:rPr>
        <w:t xml:space="preserve"> </w:t>
      </w:r>
      <w:r w:rsidRPr="003057D6">
        <w:rPr>
          <w:rFonts w:ascii="Arial" w:hAnsi="Arial" w:cs="Arial"/>
          <w:sz w:val="20"/>
          <w:szCs w:val="20"/>
        </w:rPr>
        <w:t>factores</w:t>
      </w:r>
      <w:r w:rsidRPr="003057D6">
        <w:rPr>
          <w:rFonts w:ascii="Arial" w:hAnsi="Arial" w:cs="Arial"/>
          <w:spacing w:val="-2"/>
          <w:sz w:val="20"/>
          <w:szCs w:val="20"/>
        </w:rPr>
        <w:t xml:space="preserve"> </w:t>
      </w:r>
      <w:r w:rsidRPr="003057D6">
        <w:rPr>
          <w:rFonts w:ascii="Arial" w:hAnsi="Arial" w:cs="Arial"/>
          <w:sz w:val="20"/>
          <w:szCs w:val="20"/>
        </w:rPr>
        <w:t>que</w:t>
      </w:r>
      <w:r w:rsidRPr="003057D6">
        <w:rPr>
          <w:rFonts w:ascii="Arial" w:hAnsi="Arial" w:cs="Arial"/>
          <w:spacing w:val="-3"/>
          <w:sz w:val="20"/>
          <w:szCs w:val="20"/>
        </w:rPr>
        <w:t xml:space="preserve"> </w:t>
      </w:r>
      <w:r w:rsidRPr="003057D6">
        <w:rPr>
          <w:rFonts w:ascii="Arial" w:hAnsi="Arial" w:cs="Arial"/>
          <w:sz w:val="20"/>
          <w:szCs w:val="20"/>
        </w:rPr>
        <w:t>pueden</w:t>
      </w:r>
      <w:r w:rsidRPr="003057D6">
        <w:rPr>
          <w:rFonts w:ascii="Arial" w:hAnsi="Arial" w:cs="Arial"/>
          <w:spacing w:val="-2"/>
          <w:sz w:val="20"/>
          <w:szCs w:val="20"/>
        </w:rPr>
        <w:t xml:space="preserve"> </w:t>
      </w:r>
      <w:r w:rsidRPr="003057D6">
        <w:rPr>
          <w:rFonts w:ascii="Arial" w:hAnsi="Arial" w:cs="Arial"/>
          <w:sz w:val="20"/>
          <w:szCs w:val="20"/>
        </w:rPr>
        <w:t>dificultar</w:t>
      </w:r>
      <w:r w:rsidRPr="003057D6">
        <w:rPr>
          <w:rFonts w:ascii="Arial" w:hAnsi="Arial" w:cs="Arial"/>
          <w:spacing w:val="-5"/>
          <w:sz w:val="20"/>
          <w:szCs w:val="20"/>
        </w:rPr>
        <w:t xml:space="preserve"> </w:t>
      </w:r>
      <w:r w:rsidRPr="003057D6">
        <w:rPr>
          <w:rFonts w:ascii="Arial" w:hAnsi="Arial" w:cs="Arial"/>
          <w:sz w:val="20"/>
          <w:szCs w:val="20"/>
        </w:rPr>
        <w:t>la</w:t>
      </w:r>
      <w:r w:rsidRPr="003057D6">
        <w:rPr>
          <w:rFonts w:ascii="Arial" w:hAnsi="Arial" w:cs="Arial"/>
          <w:spacing w:val="-47"/>
          <w:sz w:val="20"/>
          <w:szCs w:val="20"/>
        </w:rPr>
        <w:t xml:space="preserve"> </w:t>
      </w:r>
      <w:r w:rsidRPr="003057D6">
        <w:rPr>
          <w:rFonts w:ascii="Arial" w:hAnsi="Arial" w:cs="Arial"/>
          <w:sz w:val="20"/>
          <w:szCs w:val="20"/>
        </w:rPr>
        <w:t>toma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decisiones:</w:t>
      </w:r>
    </w:p>
    <w:p w14:paraId="777D31EB" w14:textId="77777777" w:rsidR="00A36F9C" w:rsidRPr="003057D6" w:rsidRDefault="00A36F9C" w:rsidP="00031FAF">
      <w:pPr>
        <w:pStyle w:val="Textoindependiente"/>
        <w:spacing w:before="1"/>
        <w:jc w:val="both"/>
        <w:rPr>
          <w:rFonts w:ascii="Arial" w:hAnsi="Arial" w:cs="Arial"/>
          <w:sz w:val="20"/>
          <w:szCs w:val="20"/>
        </w:rPr>
      </w:pPr>
    </w:p>
    <w:p w14:paraId="18F0F6A4" w14:textId="11BDA872" w:rsidR="00A36F9C" w:rsidRPr="003057D6" w:rsidRDefault="00C50D09" w:rsidP="00031FAF">
      <w:pPr>
        <w:pStyle w:val="Prrafodelista"/>
        <w:numPr>
          <w:ilvl w:val="0"/>
          <w:numId w:val="6"/>
        </w:numPr>
        <w:tabs>
          <w:tab w:val="left" w:pos="849"/>
          <w:tab w:val="left" w:pos="850"/>
        </w:tabs>
        <w:jc w:val="both"/>
        <w:rPr>
          <w:rFonts w:ascii="Arial" w:hAnsi="Arial" w:cs="Arial"/>
          <w:sz w:val="20"/>
          <w:szCs w:val="20"/>
        </w:rPr>
      </w:pPr>
      <w:r w:rsidRPr="003057D6">
        <w:rPr>
          <w:rFonts w:ascii="Arial" w:hAnsi="Arial" w:cs="Arial"/>
          <w:sz w:val="20"/>
          <w:szCs w:val="20"/>
        </w:rPr>
        <w:t>Falta</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 xml:space="preserve">conocimiento </w:t>
      </w:r>
      <w:r w:rsidR="00D215AE">
        <w:rPr>
          <w:rFonts w:ascii="Arial" w:hAnsi="Arial" w:cs="Arial"/>
          <w:sz w:val="20"/>
          <w:szCs w:val="20"/>
        </w:rPr>
        <w:t xml:space="preserve">y/o </w:t>
      </w:r>
      <w:r w:rsidRPr="003057D6">
        <w:rPr>
          <w:rFonts w:ascii="Arial" w:hAnsi="Arial" w:cs="Arial"/>
          <w:sz w:val="20"/>
          <w:szCs w:val="20"/>
        </w:rPr>
        <w:t>falta</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información;</w:t>
      </w:r>
    </w:p>
    <w:p w14:paraId="6F32A533" w14:textId="77777777" w:rsidR="00A36F9C" w:rsidRPr="003057D6" w:rsidRDefault="00C50D09" w:rsidP="00031FAF">
      <w:pPr>
        <w:pStyle w:val="Prrafodelista"/>
        <w:numPr>
          <w:ilvl w:val="0"/>
          <w:numId w:val="6"/>
        </w:numPr>
        <w:tabs>
          <w:tab w:val="left" w:pos="849"/>
          <w:tab w:val="left" w:pos="850"/>
        </w:tabs>
        <w:spacing w:line="267" w:lineRule="exact"/>
        <w:jc w:val="both"/>
        <w:rPr>
          <w:rFonts w:ascii="Arial" w:hAnsi="Arial" w:cs="Arial"/>
          <w:sz w:val="20"/>
          <w:szCs w:val="20"/>
        </w:rPr>
      </w:pPr>
      <w:r w:rsidRPr="003057D6">
        <w:rPr>
          <w:rFonts w:ascii="Arial" w:hAnsi="Arial" w:cs="Arial"/>
          <w:sz w:val="20"/>
          <w:szCs w:val="20"/>
        </w:rPr>
        <w:t>Objetivos</w:t>
      </w:r>
      <w:r w:rsidRPr="003057D6">
        <w:rPr>
          <w:rFonts w:ascii="Arial" w:hAnsi="Arial" w:cs="Arial"/>
          <w:spacing w:val="-5"/>
          <w:sz w:val="20"/>
          <w:szCs w:val="20"/>
        </w:rPr>
        <w:t xml:space="preserve"> </w:t>
      </w:r>
      <w:r w:rsidRPr="003057D6">
        <w:rPr>
          <w:rFonts w:ascii="Arial" w:hAnsi="Arial" w:cs="Arial"/>
          <w:sz w:val="20"/>
          <w:szCs w:val="20"/>
        </w:rPr>
        <w:t>y prioridades</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3"/>
          <w:sz w:val="20"/>
          <w:szCs w:val="20"/>
        </w:rPr>
        <w:t xml:space="preserve"> </w:t>
      </w:r>
      <w:r w:rsidRPr="003057D6">
        <w:rPr>
          <w:rFonts w:ascii="Arial" w:hAnsi="Arial" w:cs="Arial"/>
          <w:sz w:val="20"/>
          <w:szCs w:val="20"/>
        </w:rPr>
        <w:t>conflicto;</w:t>
      </w:r>
    </w:p>
    <w:p w14:paraId="04F89B81" w14:textId="77777777" w:rsidR="00A36F9C" w:rsidRPr="003057D6" w:rsidRDefault="00C50D09" w:rsidP="00031FAF">
      <w:pPr>
        <w:pStyle w:val="Prrafodelista"/>
        <w:numPr>
          <w:ilvl w:val="0"/>
          <w:numId w:val="6"/>
        </w:numPr>
        <w:tabs>
          <w:tab w:val="left" w:pos="849"/>
          <w:tab w:val="left" w:pos="850"/>
        </w:tabs>
        <w:spacing w:line="267" w:lineRule="exact"/>
        <w:jc w:val="both"/>
        <w:rPr>
          <w:rFonts w:ascii="Arial" w:hAnsi="Arial" w:cs="Arial"/>
          <w:sz w:val="20"/>
          <w:szCs w:val="20"/>
        </w:rPr>
      </w:pPr>
      <w:r w:rsidRPr="003057D6">
        <w:rPr>
          <w:rFonts w:ascii="Arial" w:hAnsi="Arial" w:cs="Arial"/>
          <w:sz w:val="20"/>
          <w:szCs w:val="20"/>
        </w:rPr>
        <w:t>Múltiples</w:t>
      </w:r>
      <w:r w:rsidRPr="003057D6">
        <w:rPr>
          <w:rFonts w:ascii="Arial" w:hAnsi="Arial" w:cs="Arial"/>
          <w:spacing w:val="-1"/>
          <w:sz w:val="20"/>
          <w:szCs w:val="20"/>
        </w:rPr>
        <w:t xml:space="preserve"> </w:t>
      </w:r>
      <w:r w:rsidRPr="003057D6">
        <w:rPr>
          <w:rFonts w:ascii="Arial" w:hAnsi="Arial" w:cs="Arial"/>
          <w:sz w:val="20"/>
          <w:szCs w:val="20"/>
        </w:rPr>
        <w:t>grupos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interés;</w:t>
      </w:r>
    </w:p>
    <w:p w14:paraId="50724EA6" w14:textId="77777777" w:rsidR="00A36F9C" w:rsidRPr="003057D6" w:rsidRDefault="00C50D09" w:rsidP="00031FAF">
      <w:pPr>
        <w:pStyle w:val="Prrafodelista"/>
        <w:numPr>
          <w:ilvl w:val="0"/>
          <w:numId w:val="6"/>
        </w:numPr>
        <w:tabs>
          <w:tab w:val="left" w:pos="849"/>
          <w:tab w:val="left" w:pos="850"/>
        </w:tabs>
        <w:spacing w:before="1"/>
        <w:jc w:val="both"/>
        <w:rPr>
          <w:rFonts w:ascii="Arial" w:hAnsi="Arial" w:cs="Arial"/>
          <w:sz w:val="20"/>
          <w:szCs w:val="20"/>
        </w:rPr>
      </w:pPr>
      <w:r w:rsidRPr="003057D6">
        <w:rPr>
          <w:rFonts w:ascii="Arial" w:hAnsi="Arial" w:cs="Arial"/>
          <w:sz w:val="20"/>
          <w:szCs w:val="20"/>
        </w:rPr>
        <w:t>Complejidad</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análisis</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costo/beneficio,</w:t>
      </w:r>
      <w:r w:rsidRPr="003057D6">
        <w:rPr>
          <w:rFonts w:ascii="Arial" w:hAnsi="Arial" w:cs="Arial"/>
          <w:spacing w:val="-3"/>
          <w:sz w:val="20"/>
          <w:szCs w:val="20"/>
        </w:rPr>
        <w:t xml:space="preserve"> </w:t>
      </w:r>
      <w:r w:rsidRPr="003057D6">
        <w:rPr>
          <w:rFonts w:ascii="Arial" w:hAnsi="Arial" w:cs="Arial"/>
          <w:sz w:val="20"/>
          <w:szCs w:val="20"/>
        </w:rPr>
        <w:t>etc.;</w:t>
      </w:r>
    </w:p>
    <w:p w14:paraId="4C400547" w14:textId="77777777" w:rsidR="00A36F9C" w:rsidRPr="003057D6" w:rsidRDefault="00C50D09" w:rsidP="00031FAF">
      <w:pPr>
        <w:pStyle w:val="Prrafodelista"/>
        <w:numPr>
          <w:ilvl w:val="0"/>
          <w:numId w:val="6"/>
        </w:numPr>
        <w:tabs>
          <w:tab w:val="left" w:pos="849"/>
          <w:tab w:val="left" w:pos="850"/>
        </w:tabs>
        <w:jc w:val="both"/>
        <w:rPr>
          <w:rFonts w:ascii="Arial" w:hAnsi="Arial" w:cs="Arial"/>
          <w:sz w:val="20"/>
          <w:szCs w:val="20"/>
        </w:rPr>
      </w:pPr>
      <w:r w:rsidRPr="003057D6">
        <w:rPr>
          <w:rFonts w:ascii="Arial" w:hAnsi="Arial" w:cs="Arial"/>
          <w:sz w:val="20"/>
          <w:szCs w:val="20"/>
        </w:rPr>
        <w:lastRenderedPageBreak/>
        <w:t>Complejidad</w:t>
      </w:r>
      <w:r w:rsidRPr="003057D6">
        <w:rPr>
          <w:rFonts w:ascii="Arial" w:hAnsi="Arial" w:cs="Arial"/>
          <w:spacing w:val="-3"/>
          <w:sz w:val="20"/>
          <w:szCs w:val="20"/>
        </w:rPr>
        <w:t xml:space="preserve"> </w:t>
      </w:r>
      <w:r w:rsidRPr="003057D6">
        <w:rPr>
          <w:rFonts w:ascii="Arial" w:hAnsi="Arial" w:cs="Arial"/>
          <w:sz w:val="20"/>
          <w:szCs w:val="20"/>
        </w:rPr>
        <w:t>del</w:t>
      </w:r>
      <w:r w:rsidRPr="003057D6">
        <w:rPr>
          <w:rFonts w:ascii="Arial" w:hAnsi="Arial" w:cs="Arial"/>
          <w:spacing w:val="-4"/>
          <w:sz w:val="20"/>
          <w:szCs w:val="20"/>
        </w:rPr>
        <w:t xml:space="preserve"> </w:t>
      </w:r>
      <w:r w:rsidRPr="003057D6">
        <w:rPr>
          <w:rFonts w:ascii="Arial" w:hAnsi="Arial" w:cs="Arial"/>
          <w:sz w:val="20"/>
          <w:szCs w:val="20"/>
        </w:rPr>
        <w:t>modelamiento del</w:t>
      </w:r>
      <w:r w:rsidRPr="003057D6">
        <w:rPr>
          <w:rFonts w:ascii="Arial" w:hAnsi="Arial" w:cs="Arial"/>
          <w:spacing w:val="-2"/>
          <w:sz w:val="20"/>
          <w:szCs w:val="20"/>
        </w:rPr>
        <w:t xml:space="preserve"> </w:t>
      </w:r>
      <w:r w:rsidRPr="003057D6">
        <w:rPr>
          <w:rFonts w:ascii="Arial" w:hAnsi="Arial" w:cs="Arial"/>
          <w:sz w:val="20"/>
          <w:szCs w:val="20"/>
        </w:rPr>
        <w:t>riesgo</w:t>
      </w:r>
      <w:r w:rsidRPr="003057D6">
        <w:rPr>
          <w:rFonts w:ascii="Arial" w:hAnsi="Arial" w:cs="Arial"/>
          <w:spacing w:val="-3"/>
          <w:sz w:val="20"/>
          <w:szCs w:val="20"/>
        </w:rPr>
        <w:t xml:space="preserve"> </w:t>
      </w:r>
      <w:r w:rsidRPr="003057D6">
        <w:rPr>
          <w:rFonts w:ascii="Arial" w:hAnsi="Arial" w:cs="Arial"/>
          <w:sz w:val="20"/>
          <w:szCs w:val="20"/>
        </w:rPr>
        <w:t>o</w:t>
      </w:r>
      <w:r w:rsidRPr="003057D6">
        <w:rPr>
          <w:rFonts w:ascii="Arial" w:hAnsi="Arial" w:cs="Arial"/>
          <w:spacing w:val="-1"/>
          <w:sz w:val="20"/>
          <w:szCs w:val="20"/>
        </w:rPr>
        <w:t xml:space="preserve"> </w:t>
      </w:r>
      <w:r w:rsidRPr="003057D6">
        <w:rPr>
          <w:rFonts w:ascii="Arial" w:hAnsi="Arial" w:cs="Arial"/>
          <w:sz w:val="20"/>
          <w:szCs w:val="20"/>
        </w:rPr>
        <w:t>los</w:t>
      </w:r>
      <w:r w:rsidRPr="003057D6">
        <w:rPr>
          <w:rFonts w:ascii="Arial" w:hAnsi="Arial" w:cs="Arial"/>
          <w:spacing w:val="-1"/>
          <w:sz w:val="20"/>
          <w:szCs w:val="20"/>
        </w:rPr>
        <w:t xml:space="preserve"> </w:t>
      </w:r>
      <w:r w:rsidRPr="003057D6">
        <w:rPr>
          <w:rFonts w:ascii="Arial" w:hAnsi="Arial" w:cs="Arial"/>
          <w:sz w:val="20"/>
          <w:szCs w:val="20"/>
        </w:rPr>
        <w:t>perfiles</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riesgo a</w:t>
      </w:r>
      <w:r w:rsidRPr="003057D6">
        <w:rPr>
          <w:rFonts w:ascii="Arial" w:hAnsi="Arial" w:cs="Arial"/>
          <w:spacing w:val="-4"/>
          <w:sz w:val="20"/>
          <w:szCs w:val="20"/>
        </w:rPr>
        <w:t xml:space="preserve"> </w:t>
      </w:r>
      <w:r w:rsidRPr="003057D6">
        <w:rPr>
          <w:rFonts w:ascii="Arial" w:hAnsi="Arial" w:cs="Arial"/>
          <w:sz w:val="20"/>
          <w:szCs w:val="20"/>
        </w:rPr>
        <w:t>largo</w:t>
      </w:r>
      <w:r w:rsidRPr="003057D6">
        <w:rPr>
          <w:rFonts w:ascii="Arial" w:hAnsi="Arial" w:cs="Arial"/>
          <w:spacing w:val="-1"/>
          <w:sz w:val="20"/>
          <w:szCs w:val="20"/>
        </w:rPr>
        <w:t xml:space="preserve"> </w:t>
      </w:r>
      <w:r w:rsidRPr="003057D6">
        <w:rPr>
          <w:rFonts w:ascii="Arial" w:hAnsi="Arial" w:cs="Arial"/>
          <w:sz w:val="20"/>
          <w:szCs w:val="20"/>
        </w:rPr>
        <w:t>plazo.</w:t>
      </w:r>
    </w:p>
    <w:p w14:paraId="4F175FDD" w14:textId="77777777" w:rsidR="00A36F9C" w:rsidRPr="003057D6" w:rsidRDefault="00A36F9C" w:rsidP="00031FAF">
      <w:pPr>
        <w:pStyle w:val="Textoindependiente"/>
        <w:spacing w:before="1"/>
        <w:jc w:val="both"/>
        <w:rPr>
          <w:rFonts w:ascii="Arial" w:hAnsi="Arial" w:cs="Arial"/>
          <w:sz w:val="20"/>
          <w:szCs w:val="20"/>
        </w:rPr>
      </w:pPr>
    </w:p>
    <w:p w14:paraId="5CC02DD3" w14:textId="1B9AC05D" w:rsidR="00A36F9C" w:rsidRPr="003057D6" w:rsidRDefault="00C50D09" w:rsidP="007502F6">
      <w:pPr>
        <w:pStyle w:val="Textoindependiente"/>
        <w:ind w:left="142" w:right="496"/>
        <w:jc w:val="both"/>
        <w:rPr>
          <w:rFonts w:ascii="Arial" w:hAnsi="Arial" w:cs="Arial"/>
          <w:sz w:val="20"/>
          <w:szCs w:val="20"/>
        </w:rPr>
      </w:pPr>
      <w:r w:rsidRPr="003057D6">
        <w:rPr>
          <w:rFonts w:ascii="Arial" w:hAnsi="Arial" w:cs="Arial"/>
          <w:sz w:val="20"/>
          <w:szCs w:val="20"/>
        </w:rPr>
        <w:t>En este contexto, el valor se manifiesta de varias formas y tiene su origen en varios posibles</w:t>
      </w:r>
      <w:r w:rsidRPr="003057D6">
        <w:rPr>
          <w:rFonts w:ascii="Arial" w:hAnsi="Arial" w:cs="Arial"/>
          <w:spacing w:val="1"/>
          <w:sz w:val="20"/>
          <w:szCs w:val="20"/>
        </w:rPr>
        <w:t xml:space="preserve"> </w:t>
      </w:r>
      <w:r w:rsidRPr="003057D6">
        <w:rPr>
          <w:rFonts w:ascii="Arial" w:hAnsi="Arial" w:cs="Arial"/>
          <w:spacing w:val="-1"/>
          <w:sz w:val="20"/>
          <w:szCs w:val="20"/>
        </w:rPr>
        <w:t>procesos.</w:t>
      </w:r>
      <w:r w:rsidRPr="003057D6">
        <w:rPr>
          <w:rFonts w:ascii="Arial" w:hAnsi="Arial" w:cs="Arial"/>
          <w:spacing w:val="-11"/>
          <w:sz w:val="20"/>
          <w:szCs w:val="20"/>
        </w:rPr>
        <w:t xml:space="preserve"> </w:t>
      </w:r>
      <w:r w:rsidRPr="003057D6">
        <w:rPr>
          <w:rFonts w:ascii="Arial" w:hAnsi="Arial" w:cs="Arial"/>
          <w:sz w:val="20"/>
          <w:szCs w:val="20"/>
        </w:rPr>
        <w:t>Así,</w:t>
      </w:r>
      <w:r w:rsidRPr="003057D6">
        <w:rPr>
          <w:rFonts w:ascii="Arial" w:hAnsi="Arial" w:cs="Arial"/>
          <w:spacing w:val="-9"/>
          <w:sz w:val="20"/>
          <w:szCs w:val="20"/>
        </w:rPr>
        <w:t xml:space="preserve"> </w:t>
      </w:r>
      <w:r w:rsidRPr="003057D6">
        <w:rPr>
          <w:rFonts w:ascii="Arial" w:hAnsi="Arial" w:cs="Arial"/>
          <w:sz w:val="20"/>
          <w:szCs w:val="20"/>
        </w:rPr>
        <w:t>el</w:t>
      </w:r>
      <w:r w:rsidRPr="003057D6">
        <w:rPr>
          <w:rFonts w:ascii="Arial" w:hAnsi="Arial" w:cs="Arial"/>
          <w:spacing w:val="-13"/>
          <w:sz w:val="20"/>
          <w:szCs w:val="20"/>
        </w:rPr>
        <w:t xml:space="preserve"> </w:t>
      </w:r>
      <w:r w:rsidRPr="003057D6">
        <w:rPr>
          <w:rFonts w:ascii="Arial" w:hAnsi="Arial" w:cs="Arial"/>
          <w:sz w:val="20"/>
          <w:szCs w:val="20"/>
        </w:rPr>
        <w:t>valor</w:t>
      </w:r>
      <w:r w:rsidRPr="003057D6">
        <w:rPr>
          <w:rFonts w:ascii="Arial" w:hAnsi="Arial" w:cs="Arial"/>
          <w:spacing w:val="-9"/>
          <w:sz w:val="20"/>
          <w:szCs w:val="20"/>
        </w:rPr>
        <w:t xml:space="preserve"> </w:t>
      </w:r>
      <w:r w:rsidRPr="003057D6">
        <w:rPr>
          <w:rFonts w:ascii="Arial" w:hAnsi="Arial" w:cs="Arial"/>
          <w:sz w:val="20"/>
          <w:szCs w:val="20"/>
        </w:rPr>
        <w:t>puede</w:t>
      </w:r>
      <w:r w:rsidRPr="003057D6">
        <w:rPr>
          <w:rFonts w:ascii="Arial" w:hAnsi="Arial" w:cs="Arial"/>
          <w:spacing w:val="-9"/>
          <w:sz w:val="20"/>
          <w:szCs w:val="20"/>
        </w:rPr>
        <w:t xml:space="preserve"> </w:t>
      </w:r>
      <w:r w:rsidRPr="003057D6">
        <w:rPr>
          <w:rFonts w:ascii="Arial" w:hAnsi="Arial" w:cs="Arial"/>
          <w:sz w:val="20"/>
          <w:szCs w:val="20"/>
        </w:rPr>
        <w:t>ser</w:t>
      </w:r>
      <w:r w:rsidRPr="003057D6">
        <w:rPr>
          <w:rFonts w:ascii="Arial" w:hAnsi="Arial" w:cs="Arial"/>
          <w:spacing w:val="-10"/>
          <w:sz w:val="20"/>
          <w:szCs w:val="20"/>
        </w:rPr>
        <w:t xml:space="preserve"> </w:t>
      </w:r>
      <w:r w:rsidRPr="003057D6">
        <w:rPr>
          <w:rFonts w:ascii="Arial" w:hAnsi="Arial" w:cs="Arial"/>
          <w:sz w:val="20"/>
          <w:szCs w:val="20"/>
        </w:rPr>
        <w:t>obtenido</w:t>
      </w:r>
      <w:r w:rsidRPr="003057D6">
        <w:rPr>
          <w:rFonts w:ascii="Arial" w:hAnsi="Arial" w:cs="Arial"/>
          <w:spacing w:val="-11"/>
          <w:sz w:val="20"/>
          <w:szCs w:val="20"/>
        </w:rPr>
        <w:t xml:space="preserve"> </w:t>
      </w:r>
      <w:r w:rsidRPr="003057D6">
        <w:rPr>
          <w:rFonts w:ascii="Arial" w:hAnsi="Arial" w:cs="Arial"/>
          <w:sz w:val="20"/>
          <w:szCs w:val="20"/>
        </w:rPr>
        <w:t>y</w:t>
      </w:r>
      <w:r w:rsidRPr="003057D6">
        <w:rPr>
          <w:rFonts w:ascii="Arial" w:hAnsi="Arial" w:cs="Arial"/>
          <w:spacing w:val="-9"/>
          <w:sz w:val="20"/>
          <w:szCs w:val="20"/>
        </w:rPr>
        <w:t xml:space="preserve"> </w:t>
      </w:r>
      <w:r w:rsidRPr="003057D6">
        <w:rPr>
          <w:rFonts w:ascii="Arial" w:hAnsi="Arial" w:cs="Arial"/>
          <w:sz w:val="20"/>
          <w:szCs w:val="20"/>
        </w:rPr>
        <w:t>representado</w:t>
      </w:r>
      <w:r w:rsidRPr="003057D6">
        <w:rPr>
          <w:rFonts w:ascii="Arial" w:hAnsi="Arial" w:cs="Arial"/>
          <w:spacing w:val="-9"/>
          <w:sz w:val="20"/>
          <w:szCs w:val="20"/>
        </w:rPr>
        <w:t xml:space="preserve"> </w:t>
      </w:r>
      <w:r w:rsidRPr="003057D6">
        <w:rPr>
          <w:rFonts w:ascii="Arial" w:hAnsi="Arial" w:cs="Arial"/>
          <w:sz w:val="20"/>
          <w:szCs w:val="20"/>
        </w:rPr>
        <w:t>por:</w:t>
      </w:r>
      <w:r w:rsidRPr="003057D6">
        <w:rPr>
          <w:rFonts w:ascii="Arial" w:hAnsi="Arial" w:cs="Arial"/>
          <w:spacing w:val="-9"/>
          <w:sz w:val="20"/>
          <w:szCs w:val="20"/>
        </w:rPr>
        <w:t xml:space="preserve"> </w:t>
      </w:r>
      <w:r w:rsidRPr="003057D6">
        <w:rPr>
          <w:rFonts w:ascii="Arial" w:hAnsi="Arial" w:cs="Arial"/>
          <w:sz w:val="20"/>
          <w:szCs w:val="20"/>
        </w:rPr>
        <w:t>satisfacción</w:t>
      </w:r>
      <w:r w:rsidRPr="003057D6">
        <w:rPr>
          <w:rFonts w:ascii="Arial" w:hAnsi="Arial" w:cs="Arial"/>
          <w:spacing w:val="-10"/>
          <w:sz w:val="20"/>
          <w:szCs w:val="20"/>
        </w:rPr>
        <w:t xml:space="preserve"> </w:t>
      </w:r>
      <w:r w:rsidRPr="003057D6">
        <w:rPr>
          <w:rFonts w:ascii="Arial" w:hAnsi="Arial" w:cs="Arial"/>
          <w:sz w:val="20"/>
          <w:szCs w:val="20"/>
        </w:rPr>
        <w:t>del</w:t>
      </w:r>
      <w:r w:rsidRPr="003057D6">
        <w:rPr>
          <w:rFonts w:ascii="Arial" w:hAnsi="Arial" w:cs="Arial"/>
          <w:spacing w:val="-10"/>
          <w:sz w:val="20"/>
          <w:szCs w:val="20"/>
        </w:rPr>
        <w:t xml:space="preserve"> </w:t>
      </w:r>
      <w:r w:rsidRPr="003057D6">
        <w:rPr>
          <w:rFonts w:ascii="Arial" w:hAnsi="Arial" w:cs="Arial"/>
          <w:sz w:val="20"/>
          <w:szCs w:val="20"/>
        </w:rPr>
        <w:t>cliente,</w:t>
      </w:r>
      <w:r w:rsidRPr="003057D6">
        <w:rPr>
          <w:rFonts w:ascii="Arial" w:hAnsi="Arial" w:cs="Arial"/>
          <w:spacing w:val="-9"/>
          <w:sz w:val="20"/>
          <w:szCs w:val="20"/>
        </w:rPr>
        <w:t xml:space="preserve"> </w:t>
      </w:r>
      <w:r w:rsidRPr="003057D6">
        <w:rPr>
          <w:rFonts w:ascii="Arial" w:hAnsi="Arial" w:cs="Arial"/>
          <w:sz w:val="20"/>
          <w:szCs w:val="20"/>
        </w:rPr>
        <w:t>maximización</w:t>
      </w:r>
      <w:r w:rsidR="007502F6">
        <w:rPr>
          <w:rFonts w:ascii="Arial" w:hAnsi="Arial" w:cs="Arial"/>
          <w:sz w:val="20"/>
          <w:szCs w:val="20"/>
        </w:rPr>
        <w:t xml:space="preserve"> </w:t>
      </w:r>
      <w:r w:rsidRPr="003057D6">
        <w:rPr>
          <w:rFonts w:ascii="Arial" w:hAnsi="Arial" w:cs="Arial"/>
          <w:sz w:val="20"/>
          <w:szCs w:val="20"/>
        </w:rPr>
        <w:t>de la rentabilidad, control de riesgos, eficiencias operativas, calidad del servicio, cumplimiento</w:t>
      </w:r>
      <w:r w:rsidRPr="003057D6">
        <w:rPr>
          <w:rFonts w:ascii="Arial" w:hAnsi="Arial" w:cs="Arial"/>
          <w:spacing w:val="1"/>
          <w:sz w:val="20"/>
          <w:szCs w:val="20"/>
        </w:rPr>
        <w:t xml:space="preserve"> </w:t>
      </w:r>
      <w:r w:rsidRPr="003057D6">
        <w:rPr>
          <w:rFonts w:ascii="Arial" w:hAnsi="Arial" w:cs="Arial"/>
          <w:sz w:val="20"/>
          <w:szCs w:val="20"/>
        </w:rPr>
        <w:t>regulatorio,</w:t>
      </w:r>
      <w:r w:rsidRPr="003057D6">
        <w:rPr>
          <w:rFonts w:ascii="Arial" w:hAnsi="Arial" w:cs="Arial"/>
          <w:spacing w:val="-3"/>
          <w:sz w:val="20"/>
          <w:szCs w:val="20"/>
        </w:rPr>
        <w:t xml:space="preserve"> </w:t>
      </w:r>
      <w:r w:rsidRPr="003057D6">
        <w:rPr>
          <w:rFonts w:ascii="Arial" w:hAnsi="Arial" w:cs="Arial"/>
          <w:sz w:val="20"/>
          <w:szCs w:val="20"/>
        </w:rPr>
        <w:t>entre</w:t>
      </w:r>
      <w:r w:rsidRPr="003057D6">
        <w:rPr>
          <w:rFonts w:ascii="Arial" w:hAnsi="Arial" w:cs="Arial"/>
          <w:spacing w:val="-2"/>
          <w:sz w:val="20"/>
          <w:szCs w:val="20"/>
        </w:rPr>
        <w:t xml:space="preserve"> </w:t>
      </w:r>
      <w:r w:rsidRPr="003057D6">
        <w:rPr>
          <w:rFonts w:ascii="Arial" w:hAnsi="Arial" w:cs="Arial"/>
          <w:sz w:val="20"/>
          <w:szCs w:val="20"/>
        </w:rPr>
        <w:t>otros.</w:t>
      </w:r>
    </w:p>
    <w:p w14:paraId="53AAD589" w14:textId="77777777" w:rsidR="00A36F9C" w:rsidRPr="003057D6" w:rsidRDefault="00A36F9C" w:rsidP="00031FAF">
      <w:pPr>
        <w:pStyle w:val="Textoindependiente"/>
        <w:jc w:val="both"/>
        <w:rPr>
          <w:rFonts w:ascii="Arial" w:hAnsi="Arial" w:cs="Arial"/>
          <w:sz w:val="20"/>
          <w:szCs w:val="20"/>
        </w:rPr>
      </w:pPr>
    </w:p>
    <w:p w14:paraId="5BCED976" w14:textId="7C59F365" w:rsidR="00A36F9C" w:rsidRPr="003057D6" w:rsidRDefault="00C50D09" w:rsidP="00031FAF">
      <w:pPr>
        <w:pStyle w:val="Textoindependiente"/>
        <w:ind w:left="142" w:right="493"/>
        <w:jc w:val="both"/>
        <w:rPr>
          <w:rFonts w:ascii="Arial" w:hAnsi="Arial" w:cs="Arial"/>
          <w:sz w:val="20"/>
          <w:szCs w:val="20"/>
        </w:rPr>
      </w:pPr>
      <w:r w:rsidRPr="003057D6">
        <w:rPr>
          <w:rFonts w:ascii="Arial" w:hAnsi="Arial" w:cs="Arial"/>
          <w:sz w:val="20"/>
          <w:szCs w:val="20"/>
        </w:rPr>
        <w:t>Con el fin de asegurar la contribución a la generación de valor para el negocio y alineados con la</w:t>
      </w:r>
      <w:r w:rsidRPr="003057D6">
        <w:rPr>
          <w:rFonts w:ascii="Arial" w:hAnsi="Arial" w:cs="Arial"/>
          <w:spacing w:val="1"/>
          <w:sz w:val="20"/>
          <w:szCs w:val="20"/>
        </w:rPr>
        <w:t xml:space="preserve"> </w:t>
      </w:r>
      <w:r w:rsidRPr="003057D6">
        <w:rPr>
          <w:rFonts w:ascii="Arial" w:hAnsi="Arial" w:cs="Arial"/>
          <w:sz w:val="20"/>
          <w:szCs w:val="20"/>
        </w:rPr>
        <w:t xml:space="preserve">estrategia de la organización se define qué es valor para </w:t>
      </w:r>
      <w:r w:rsidR="005F6E44">
        <w:rPr>
          <w:rFonts w:ascii="Arial" w:hAnsi="Arial" w:cs="Arial"/>
          <w:sz w:val="20"/>
          <w:szCs w:val="20"/>
        </w:rPr>
        <w:t>Interchile</w:t>
      </w:r>
      <w:r w:rsidRPr="003057D6">
        <w:rPr>
          <w:rFonts w:ascii="Arial" w:hAnsi="Arial" w:cs="Arial"/>
          <w:sz w:val="20"/>
          <w:szCs w:val="20"/>
        </w:rPr>
        <w:t xml:space="preserve"> explicado en tres aspectos de</w:t>
      </w:r>
      <w:r w:rsidRPr="003057D6">
        <w:rPr>
          <w:rFonts w:ascii="Arial" w:hAnsi="Arial" w:cs="Arial"/>
          <w:spacing w:val="1"/>
          <w:sz w:val="20"/>
          <w:szCs w:val="20"/>
        </w:rPr>
        <w:t xml:space="preserve"> </w:t>
      </w:r>
      <w:r w:rsidRPr="003057D6">
        <w:rPr>
          <w:rFonts w:ascii="Arial" w:hAnsi="Arial" w:cs="Arial"/>
          <w:sz w:val="20"/>
          <w:szCs w:val="20"/>
        </w:rPr>
        <w:t>valor</w:t>
      </w:r>
      <w:r w:rsidRPr="003057D6">
        <w:rPr>
          <w:rFonts w:ascii="Arial" w:hAnsi="Arial" w:cs="Arial"/>
          <w:spacing w:val="-4"/>
          <w:sz w:val="20"/>
          <w:szCs w:val="20"/>
        </w:rPr>
        <w:t xml:space="preserve"> </w:t>
      </w:r>
      <w:r w:rsidRPr="003057D6">
        <w:rPr>
          <w:rFonts w:ascii="Arial" w:hAnsi="Arial" w:cs="Arial"/>
          <w:sz w:val="20"/>
          <w:szCs w:val="20"/>
        </w:rPr>
        <w:t>sostenible:</w:t>
      </w:r>
    </w:p>
    <w:p w14:paraId="297964E7" w14:textId="77777777" w:rsidR="00A36F9C" w:rsidRPr="003057D6" w:rsidRDefault="00A36F9C" w:rsidP="00031FAF">
      <w:pPr>
        <w:pStyle w:val="Textoindependiente"/>
        <w:spacing w:before="1"/>
        <w:jc w:val="both"/>
        <w:rPr>
          <w:rFonts w:ascii="Arial" w:hAnsi="Arial" w:cs="Arial"/>
          <w:sz w:val="20"/>
          <w:szCs w:val="20"/>
        </w:rPr>
      </w:pPr>
    </w:p>
    <w:p w14:paraId="3120AE03" w14:textId="2467C2B9" w:rsidR="00A36F9C" w:rsidRDefault="0056133C" w:rsidP="00031FAF">
      <w:pPr>
        <w:tabs>
          <w:tab w:val="left" w:pos="849"/>
        </w:tabs>
        <w:ind w:left="142"/>
        <w:jc w:val="both"/>
        <w:rPr>
          <w:rFonts w:ascii="Arial" w:hAnsi="Arial" w:cs="Arial"/>
          <w:b/>
          <w:bCs/>
          <w:iCs/>
          <w:sz w:val="20"/>
          <w:szCs w:val="20"/>
        </w:rPr>
      </w:pPr>
      <w:r w:rsidRPr="005F6E44">
        <w:rPr>
          <w:rFonts w:ascii="Arial" w:hAnsi="Arial" w:cs="Arial"/>
          <w:b/>
          <w:bCs/>
          <w:iCs/>
          <w:sz w:val="20"/>
          <w:szCs w:val="20"/>
        </w:rPr>
        <w:t>VALOR</w:t>
      </w:r>
      <w:r w:rsidRPr="005F6E44">
        <w:rPr>
          <w:rFonts w:ascii="Arial" w:hAnsi="Arial" w:cs="Arial"/>
          <w:b/>
          <w:bCs/>
          <w:iCs/>
          <w:spacing w:val="-1"/>
          <w:sz w:val="20"/>
          <w:szCs w:val="20"/>
        </w:rPr>
        <w:t xml:space="preserve"> </w:t>
      </w:r>
      <w:r w:rsidRPr="005F6E44">
        <w:rPr>
          <w:rFonts w:ascii="Arial" w:hAnsi="Arial" w:cs="Arial"/>
          <w:b/>
          <w:bCs/>
          <w:iCs/>
          <w:sz w:val="20"/>
          <w:szCs w:val="20"/>
        </w:rPr>
        <w:t>AL</w:t>
      </w:r>
      <w:r w:rsidRPr="005F6E44">
        <w:rPr>
          <w:rFonts w:ascii="Arial" w:hAnsi="Arial" w:cs="Arial"/>
          <w:b/>
          <w:bCs/>
          <w:iCs/>
          <w:spacing w:val="-1"/>
          <w:sz w:val="20"/>
          <w:szCs w:val="20"/>
        </w:rPr>
        <w:t xml:space="preserve"> </w:t>
      </w:r>
      <w:r w:rsidRPr="005F6E44">
        <w:rPr>
          <w:rFonts w:ascii="Arial" w:hAnsi="Arial" w:cs="Arial"/>
          <w:b/>
          <w:bCs/>
          <w:iCs/>
          <w:sz w:val="20"/>
          <w:szCs w:val="20"/>
        </w:rPr>
        <w:t>ACCIONISTA</w:t>
      </w:r>
      <w:r w:rsidR="005F6E44">
        <w:rPr>
          <w:rFonts w:ascii="Arial" w:hAnsi="Arial" w:cs="Arial"/>
          <w:b/>
          <w:bCs/>
          <w:iCs/>
          <w:sz w:val="20"/>
          <w:szCs w:val="20"/>
        </w:rPr>
        <w:t>:</w:t>
      </w:r>
    </w:p>
    <w:p w14:paraId="257BF44C" w14:textId="77777777" w:rsidR="005F6E44" w:rsidRPr="005F6E44" w:rsidRDefault="005F6E44" w:rsidP="00031FAF">
      <w:pPr>
        <w:tabs>
          <w:tab w:val="left" w:pos="849"/>
        </w:tabs>
        <w:ind w:left="142"/>
        <w:jc w:val="both"/>
        <w:rPr>
          <w:rFonts w:ascii="Arial" w:hAnsi="Arial" w:cs="Arial"/>
          <w:b/>
          <w:bCs/>
          <w:iCs/>
          <w:sz w:val="20"/>
          <w:szCs w:val="20"/>
        </w:rPr>
      </w:pPr>
    </w:p>
    <w:p w14:paraId="4DC0767E" w14:textId="0BB1CC31" w:rsidR="00A36F9C" w:rsidRPr="003057D6" w:rsidRDefault="00C50D09" w:rsidP="00031FAF">
      <w:pPr>
        <w:pStyle w:val="Textoindependiente"/>
        <w:spacing w:before="1"/>
        <w:ind w:left="142" w:right="496"/>
        <w:jc w:val="both"/>
        <w:rPr>
          <w:rFonts w:ascii="Arial" w:hAnsi="Arial" w:cs="Arial"/>
          <w:sz w:val="20"/>
          <w:szCs w:val="20"/>
        </w:rPr>
      </w:pPr>
      <w:r w:rsidRPr="003057D6">
        <w:rPr>
          <w:rFonts w:ascii="Arial" w:hAnsi="Arial" w:cs="Arial"/>
          <w:sz w:val="20"/>
          <w:szCs w:val="20"/>
        </w:rPr>
        <w:t>La</w:t>
      </w:r>
      <w:r w:rsidRPr="003057D6">
        <w:rPr>
          <w:rFonts w:ascii="Arial" w:hAnsi="Arial" w:cs="Arial"/>
          <w:spacing w:val="-6"/>
          <w:sz w:val="20"/>
          <w:szCs w:val="20"/>
        </w:rPr>
        <w:t xml:space="preserve"> </w:t>
      </w:r>
      <w:r w:rsidRPr="003057D6">
        <w:rPr>
          <w:rFonts w:ascii="Arial" w:hAnsi="Arial" w:cs="Arial"/>
          <w:sz w:val="20"/>
          <w:szCs w:val="20"/>
        </w:rPr>
        <w:t>maximización</w:t>
      </w:r>
      <w:r w:rsidRPr="003057D6">
        <w:rPr>
          <w:rFonts w:ascii="Arial" w:hAnsi="Arial" w:cs="Arial"/>
          <w:spacing w:val="-3"/>
          <w:sz w:val="20"/>
          <w:szCs w:val="20"/>
        </w:rPr>
        <w:t xml:space="preserve"> </w:t>
      </w:r>
      <w:r w:rsidRPr="003057D6">
        <w:rPr>
          <w:rFonts w:ascii="Arial" w:hAnsi="Arial" w:cs="Arial"/>
          <w:sz w:val="20"/>
          <w:szCs w:val="20"/>
        </w:rPr>
        <w:t>del</w:t>
      </w:r>
      <w:r w:rsidRPr="003057D6">
        <w:rPr>
          <w:rFonts w:ascii="Arial" w:hAnsi="Arial" w:cs="Arial"/>
          <w:spacing w:val="-6"/>
          <w:sz w:val="20"/>
          <w:szCs w:val="20"/>
        </w:rPr>
        <w:t xml:space="preserve"> </w:t>
      </w:r>
      <w:r w:rsidRPr="003057D6">
        <w:rPr>
          <w:rFonts w:ascii="Arial" w:hAnsi="Arial" w:cs="Arial"/>
          <w:sz w:val="20"/>
          <w:szCs w:val="20"/>
        </w:rPr>
        <w:t>valor</w:t>
      </w:r>
      <w:r w:rsidRPr="003057D6">
        <w:rPr>
          <w:rFonts w:ascii="Arial" w:hAnsi="Arial" w:cs="Arial"/>
          <w:spacing w:val="-5"/>
          <w:sz w:val="20"/>
          <w:szCs w:val="20"/>
        </w:rPr>
        <w:t xml:space="preserve"> </w:t>
      </w:r>
      <w:r w:rsidRPr="003057D6">
        <w:rPr>
          <w:rFonts w:ascii="Arial" w:hAnsi="Arial" w:cs="Arial"/>
          <w:sz w:val="20"/>
          <w:szCs w:val="20"/>
        </w:rPr>
        <w:t>del</w:t>
      </w:r>
      <w:r w:rsidRPr="003057D6">
        <w:rPr>
          <w:rFonts w:ascii="Arial" w:hAnsi="Arial" w:cs="Arial"/>
          <w:spacing w:val="-3"/>
          <w:sz w:val="20"/>
          <w:szCs w:val="20"/>
        </w:rPr>
        <w:t xml:space="preserve"> </w:t>
      </w:r>
      <w:r w:rsidRPr="003057D6">
        <w:rPr>
          <w:rFonts w:ascii="Arial" w:hAnsi="Arial" w:cs="Arial"/>
          <w:sz w:val="20"/>
          <w:szCs w:val="20"/>
        </w:rPr>
        <w:t>negocio</w:t>
      </w:r>
      <w:r w:rsidRPr="003057D6">
        <w:rPr>
          <w:rFonts w:ascii="Arial" w:hAnsi="Arial" w:cs="Arial"/>
          <w:spacing w:val="-4"/>
          <w:sz w:val="20"/>
          <w:szCs w:val="20"/>
        </w:rPr>
        <w:t xml:space="preserve"> </w:t>
      </w:r>
      <w:r w:rsidRPr="003057D6">
        <w:rPr>
          <w:rFonts w:ascii="Arial" w:hAnsi="Arial" w:cs="Arial"/>
          <w:sz w:val="20"/>
          <w:szCs w:val="20"/>
        </w:rPr>
        <w:t>se</w:t>
      </w:r>
      <w:r w:rsidRPr="003057D6">
        <w:rPr>
          <w:rFonts w:ascii="Arial" w:hAnsi="Arial" w:cs="Arial"/>
          <w:spacing w:val="-3"/>
          <w:sz w:val="20"/>
          <w:szCs w:val="20"/>
        </w:rPr>
        <w:t xml:space="preserve"> </w:t>
      </w:r>
      <w:r w:rsidRPr="003057D6">
        <w:rPr>
          <w:rFonts w:ascii="Arial" w:hAnsi="Arial" w:cs="Arial"/>
          <w:sz w:val="20"/>
          <w:szCs w:val="20"/>
        </w:rPr>
        <w:t>apalanca</w:t>
      </w:r>
      <w:r w:rsidRPr="003057D6">
        <w:rPr>
          <w:rFonts w:ascii="Arial" w:hAnsi="Arial" w:cs="Arial"/>
          <w:spacing w:val="-5"/>
          <w:sz w:val="20"/>
          <w:szCs w:val="20"/>
        </w:rPr>
        <w:t xml:space="preserve"> </w:t>
      </w:r>
      <w:r w:rsidRPr="003057D6">
        <w:rPr>
          <w:rFonts w:ascii="Arial" w:hAnsi="Arial" w:cs="Arial"/>
          <w:sz w:val="20"/>
          <w:szCs w:val="20"/>
        </w:rPr>
        <w:t>principalmente</w:t>
      </w:r>
      <w:r w:rsidRPr="003057D6">
        <w:rPr>
          <w:rFonts w:ascii="Arial" w:hAnsi="Arial" w:cs="Arial"/>
          <w:spacing w:val="-5"/>
          <w:sz w:val="20"/>
          <w:szCs w:val="20"/>
        </w:rPr>
        <w:t xml:space="preserve"> </w:t>
      </w:r>
      <w:r w:rsidRPr="003057D6">
        <w:rPr>
          <w:rFonts w:ascii="Arial" w:hAnsi="Arial" w:cs="Arial"/>
          <w:sz w:val="20"/>
          <w:szCs w:val="20"/>
        </w:rPr>
        <w:t>en</w:t>
      </w:r>
      <w:r w:rsidRPr="003057D6">
        <w:rPr>
          <w:rFonts w:ascii="Arial" w:hAnsi="Arial" w:cs="Arial"/>
          <w:spacing w:val="-2"/>
          <w:sz w:val="20"/>
          <w:szCs w:val="20"/>
        </w:rPr>
        <w:t xml:space="preserve"> </w:t>
      </w:r>
      <w:r w:rsidRPr="003057D6">
        <w:rPr>
          <w:rFonts w:ascii="Arial" w:hAnsi="Arial" w:cs="Arial"/>
          <w:sz w:val="20"/>
          <w:szCs w:val="20"/>
        </w:rPr>
        <w:t>la</w:t>
      </w:r>
      <w:r w:rsidRPr="003057D6">
        <w:rPr>
          <w:rFonts w:ascii="Arial" w:hAnsi="Arial" w:cs="Arial"/>
          <w:spacing w:val="-6"/>
          <w:sz w:val="20"/>
          <w:szCs w:val="20"/>
        </w:rPr>
        <w:t xml:space="preserve"> </w:t>
      </w:r>
      <w:r w:rsidRPr="003057D6">
        <w:rPr>
          <w:rFonts w:ascii="Arial" w:hAnsi="Arial" w:cs="Arial"/>
          <w:sz w:val="20"/>
          <w:szCs w:val="20"/>
        </w:rPr>
        <w:t>rentabilidad</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los</w:t>
      </w:r>
      <w:r w:rsidRPr="003057D6">
        <w:rPr>
          <w:rFonts w:ascii="Arial" w:hAnsi="Arial" w:cs="Arial"/>
          <w:spacing w:val="-5"/>
          <w:sz w:val="20"/>
          <w:szCs w:val="20"/>
        </w:rPr>
        <w:t xml:space="preserve"> </w:t>
      </w:r>
      <w:r w:rsidRPr="003057D6">
        <w:rPr>
          <w:rFonts w:ascii="Arial" w:hAnsi="Arial" w:cs="Arial"/>
          <w:sz w:val="20"/>
          <w:szCs w:val="20"/>
        </w:rPr>
        <w:t>activos</w:t>
      </w:r>
      <w:r w:rsidRPr="003057D6">
        <w:rPr>
          <w:rFonts w:ascii="Arial" w:hAnsi="Arial" w:cs="Arial"/>
          <w:spacing w:val="-10"/>
          <w:sz w:val="20"/>
          <w:szCs w:val="20"/>
        </w:rPr>
        <w:t xml:space="preserve"> </w:t>
      </w:r>
      <w:r w:rsidRPr="003057D6">
        <w:rPr>
          <w:rFonts w:ascii="Arial" w:hAnsi="Arial" w:cs="Arial"/>
          <w:sz w:val="20"/>
          <w:szCs w:val="20"/>
        </w:rPr>
        <w:t>y</w:t>
      </w:r>
      <w:r w:rsidRPr="003057D6">
        <w:rPr>
          <w:rFonts w:ascii="Arial" w:hAnsi="Arial" w:cs="Arial"/>
          <w:spacing w:val="-47"/>
          <w:sz w:val="20"/>
          <w:szCs w:val="20"/>
        </w:rPr>
        <w:t xml:space="preserve"> </w:t>
      </w:r>
      <w:r w:rsidRPr="003057D6">
        <w:rPr>
          <w:rFonts w:ascii="Arial" w:hAnsi="Arial" w:cs="Arial"/>
          <w:sz w:val="20"/>
          <w:szCs w:val="20"/>
        </w:rPr>
        <w:t>la</w:t>
      </w:r>
      <w:r w:rsidRPr="003057D6">
        <w:rPr>
          <w:rFonts w:ascii="Arial" w:hAnsi="Arial" w:cs="Arial"/>
          <w:spacing w:val="-4"/>
          <w:sz w:val="20"/>
          <w:szCs w:val="20"/>
        </w:rPr>
        <w:t xml:space="preserve"> </w:t>
      </w:r>
      <w:r w:rsidRPr="003057D6">
        <w:rPr>
          <w:rFonts w:ascii="Arial" w:hAnsi="Arial" w:cs="Arial"/>
          <w:sz w:val="20"/>
          <w:szCs w:val="20"/>
        </w:rPr>
        <w:t>capacidad</w:t>
      </w:r>
      <w:r w:rsidRPr="003057D6">
        <w:rPr>
          <w:rFonts w:ascii="Arial" w:hAnsi="Arial" w:cs="Arial"/>
          <w:spacing w:val="-6"/>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generación</w:t>
      </w:r>
      <w:r w:rsidRPr="003057D6">
        <w:rPr>
          <w:rFonts w:ascii="Arial" w:hAnsi="Arial" w:cs="Arial"/>
          <w:spacing w:val="-5"/>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r w:rsidRPr="003057D6">
        <w:rPr>
          <w:rFonts w:ascii="Arial" w:hAnsi="Arial" w:cs="Arial"/>
          <w:sz w:val="20"/>
          <w:szCs w:val="20"/>
        </w:rPr>
        <w:t>caja</w:t>
      </w:r>
      <w:r w:rsidRPr="003057D6">
        <w:rPr>
          <w:rFonts w:ascii="Arial" w:hAnsi="Arial" w:cs="Arial"/>
          <w:spacing w:val="-5"/>
          <w:sz w:val="20"/>
          <w:szCs w:val="20"/>
        </w:rPr>
        <w:t xml:space="preserve"> </w:t>
      </w:r>
      <w:r w:rsidRPr="003057D6">
        <w:rPr>
          <w:rFonts w:ascii="Arial" w:hAnsi="Arial" w:cs="Arial"/>
          <w:sz w:val="20"/>
          <w:szCs w:val="20"/>
        </w:rPr>
        <w:t>a</w:t>
      </w:r>
      <w:r w:rsidRPr="003057D6">
        <w:rPr>
          <w:rFonts w:ascii="Arial" w:hAnsi="Arial" w:cs="Arial"/>
          <w:spacing w:val="-6"/>
          <w:sz w:val="20"/>
          <w:szCs w:val="20"/>
        </w:rPr>
        <w:t xml:space="preserve"> </w:t>
      </w:r>
      <w:r w:rsidRPr="003057D6">
        <w:rPr>
          <w:rFonts w:ascii="Arial" w:hAnsi="Arial" w:cs="Arial"/>
          <w:sz w:val="20"/>
          <w:szCs w:val="20"/>
        </w:rPr>
        <w:t>través</w:t>
      </w:r>
      <w:r w:rsidRPr="003057D6">
        <w:rPr>
          <w:rFonts w:ascii="Arial" w:hAnsi="Arial" w:cs="Arial"/>
          <w:spacing w:val="-4"/>
          <w:sz w:val="20"/>
          <w:szCs w:val="20"/>
        </w:rPr>
        <w:t xml:space="preserve"> </w:t>
      </w:r>
      <w:r w:rsidRPr="003057D6">
        <w:rPr>
          <w:rFonts w:ascii="Arial" w:hAnsi="Arial" w:cs="Arial"/>
          <w:sz w:val="20"/>
          <w:szCs w:val="20"/>
        </w:rPr>
        <w:t>del</w:t>
      </w:r>
      <w:r w:rsidRPr="003057D6">
        <w:rPr>
          <w:rFonts w:ascii="Arial" w:hAnsi="Arial" w:cs="Arial"/>
          <w:spacing w:val="-3"/>
          <w:sz w:val="20"/>
          <w:szCs w:val="20"/>
        </w:rPr>
        <w:t xml:space="preserve"> </w:t>
      </w:r>
      <w:r w:rsidRPr="003057D6">
        <w:rPr>
          <w:rFonts w:ascii="Arial" w:hAnsi="Arial" w:cs="Arial"/>
          <w:sz w:val="20"/>
          <w:szCs w:val="20"/>
        </w:rPr>
        <w:t>uso</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7"/>
          <w:sz w:val="20"/>
          <w:szCs w:val="20"/>
        </w:rPr>
        <w:t xml:space="preserve"> </w:t>
      </w:r>
      <w:r w:rsidRPr="003057D6">
        <w:rPr>
          <w:rFonts w:ascii="Arial" w:hAnsi="Arial" w:cs="Arial"/>
          <w:sz w:val="20"/>
          <w:szCs w:val="20"/>
        </w:rPr>
        <w:t>estos.</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6"/>
          <w:sz w:val="20"/>
          <w:szCs w:val="20"/>
        </w:rPr>
        <w:t xml:space="preserve"> </w:t>
      </w:r>
      <w:r w:rsidRPr="003057D6">
        <w:rPr>
          <w:rFonts w:ascii="Arial" w:hAnsi="Arial" w:cs="Arial"/>
          <w:sz w:val="20"/>
          <w:szCs w:val="20"/>
        </w:rPr>
        <w:t>este</w:t>
      </w:r>
      <w:r w:rsidRPr="003057D6">
        <w:rPr>
          <w:rFonts w:ascii="Arial" w:hAnsi="Arial" w:cs="Arial"/>
          <w:spacing w:val="-4"/>
          <w:sz w:val="20"/>
          <w:szCs w:val="20"/>
        </w:rPr>
        <w:t xml:space="preserve"> </w:t>
      </w:r>
      <w:r w:rsidRPr="003057D6">
        <w:rPr>
          <w:rFonts w:ascii="Arial" w:hAnsi="Arial" w:cs="Arial"/>
          <w:sz w:val="20"/>
          <w:szCs w:val="20"/>
        </w:rPr>
        <w:t>contexto,</w:t>
      </w:r>
      <w:r w:rsidRPr="003057D6">
        <w:rPr>
          <w:rFonts w:ascii="Arial" w:hAnsi="Arial" w:cs="Arial"/>
          <w:spacing w:val="-6"/>
          <w:sz w:val="20"/>
          <w:szCs w:val="20"/>
        </w:rPr>
        <w:t xml:space="preserve"> </w:t>
      </w:r>
      <w:r w:rsidRPr="003057D6">
        <w:rPr>
          <w:rFonts w:ascii="Arial" w:hAnsi="Arial" w:cs="Arial"/>
          <w:sz w:val="20"/>
          <w:szCs w:val="20"/>
        </w:rPr>
        <w:t>el</w:t>
      </w:r>
      <w:r w:rsidRPr="003057D6">
        <w:rPr>
          <w:rFonts w:ascii="Arial" w:hAnsi="Arial" w:cs="Arial"/>
          <w:spacing w:val="-7"/>
          <w:sz w:val="20"/>
          <w:szCs w:val="20"/>
        </w:rPr>
        <w:t xml:space="preserve"> </w:t>
      </w:r>
      <w:r w:rsidRPr="003057D6">
        <w:rPr>
          <w:rFonts w:ascii="Arial" w:hAnsi="Arial" w:cs="Arial"/>
          <w:sz w:val="20"/>
          <w:szCs w:val="20"/>
        </w:rPr>
        <w:t>margen</w:t>
      </w:r>
      <w:r w:rsidRPr="003057D6">
        <w:rPr>
          <w:rFonts w:ascii="Arial" w:hAnsi="Arial" w:cs="Arial"/>
          <w:spacing w:val="-6"/>
          <w:sz w:val="20"/>
          <w:szCs w:val="20"/>
        </w:rPr>
        <w:t xml:space="preserve"> </w:t>
      </w:r>
      <w:r w:rsidRPr="003057D6">
        <w:rPr>
          <w:rFonts w:ascii="Arial" w:hAnsi="Arial" w:cs="Arial"/>
          <w:sz w:val="20"/>
          <w:szCs w:val="20"/>
        </w:rPr>
        <w:t>EBITDA</w:t>
      </w:r>
      <w:r w:rsidRPr="003057D6">
        <w:rPr>
          <w:rFonts w:ascii="Arial" w:hAnsi="Arial" w:cs="Arial"/>
          <w:spacing w:val="-5"/>
          <w:sz w:val="20"/>
          <w:szCs w:val="20"/>
        </w:rPr>
        <w:t xml:space="preserve"> </w:t>
      </w:r>
      <w:r w:rsidRPr="003057D6">
        <w:rPr>
          <w:rFonts w:ascii="Arial" w:hAnsi="Arial" w:cs="Arial"/>
          <w:sz w:val="20"/>
          <w:szCs w:val="20"/>
        </w:rPr>
        <w:t>es</w:t>
      </w:r>
      <w:r w:rsidRPr="003057D6">
        <w:rPr>
          <w:rFonts w:ascii="Arial" w:hAnsi="Arial" w:cs="Arial"/>
          <w:spacing w:val="-47"/>
          <w:sz w:val="20"/>
          <w:szCs w:val="20"/>
        </w:rPr>
        <w:t xml:space="preserve"> </w:t>
      </w:r>
      <w:r w:rsidRPr="003057D6">
        <w:rPr>
          <w:rFonts w:ascii="Arial" w:hAnsi="Arial" w:cs="Arial"/>
          <w:sz w:val="20"/>
          <w:szCs w:val="20"/>
        </w:rPr>
        <w:t>un indicador clave para el seguimiento y control de los resultados financieros, ya que es una</w:t>
      </w:r>
      <w:r w:rsidR="00CC2335">
        <w:rPr>
          <w:rFonts w:ascii="Arial" w:hAnsi="Arial" w:cs="Arial"/>
          <w:sz w:val="20"/>
          <w:szCs w:val="20"/>
        </w:rPr>
        <w:t xml:space="preserve"> buena aproximación </w:t>
      </w:r>
      <w:r w:rsidRPr="003057D6">
        <w:rPr>
          <w:rFonts w:ascii="Arial" w:hAnsi="Arial" w:cs="Arial"/>
          <w:sz w:val="20"/>
          <w:szCs w:val="20"/>
        </w:rPr>
        <w:t>a la generación bruta de caja del negocio, por ende, es un buen indicador de la</w:t>
      </w:r>
      <w:r w:rsidRPr="003057D6">
        <w:rPr>
          <w:rFonts w:ascii="Arial" w:hAnsi="Arial" w:cs="Arial"/>
          <w:spacing w:val="1"/>
          <w:sz w:val="20"/>
          <w:szCs w:val="20"/>
        </w:rPr>
        <w:t xml:space="preserve"> </w:t>
      </w:r>
      <w:r w:rsidRPr="003057D6">
        <w:rPr>
          <w:rFonts w:ascii="Arial" w:hAnsi="Arial" w:cs="Arial"/>
          <w:sz w:val="20"/>
          <w:szCs w:val="20"/>
        </w:rPr>
        <w:t>capacidad</w:t>
      </w:r>
      <w:r w:rsidRPr="003057D6">
        <w:rPr>
          <w:rFonts w:ascii="Arial" w:hAnsi="Arial" w:cs="Arial"/>
          <w:spacing w:val="-2"/>
          <w:sz w:val="20"/>
          <w:szCs w:val="20"/>
        </w:rPr>
        <w:t xml:space="preserve"> </w:t>
      </w:r>
      <w:r w:rsidRPr="003057D6">
        <w:rPr>
          <w:rFonts w:ascii="Arial" w:hAnsi="Arial" w:cs="Arial"/>
          <w:sz w:val="20"/>
          <w:szCs w:val="20"/>
        </w:rPr>
        <w:t>de cubrir</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3"/>
          <w:sz w:val="20"/>
          <w:szCs w:val="20"/>
        </w:rPr>
        <w:t xml:space="preserve"> </w:t>
      </w:r>
      <w:r w:rsidRPr="003057D6">
        <w:rPr>
          <w:rFonts w:ascii="Arial" w:hAnsi="Arial" w:cs="Arial"/>
          <w:sz w:val="20"/>
          <w:szCs w:val="20"/>
        </w:rPr>
        <w:t>necesidades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inversión</w:t>
      </w:r>
      <w:r w:rsidRPr="003057D6">
        <w:rPr>
          <w:rFonts w:ascii="Arial" w:hAnsi="Arial" w:cs="Arial"/>
          <w:spacing w:val="-3"/>
          <w:sz w:val="20"/>
          <w:szCs w:val="20"/>
        </w:rPr>
        <w:t xml:space="preserve"> </w:t>
      </w:r>
      <w:r w:rsidRPr="003057D6">
        <w:rPr>
          <w:rFonts w:ascii="Arial" w:hAnsi="Arial" w:cs="Arial"/>
          <w:sz w:val="20"/>
          <w:szCs w:val="20"/>
        </w:rPr>
        <w:t>y financiación.</w:t>
      </w:r>
    </w:p>
    <w:p w14:paraId="6B8E8B99" w14:textId="77777777" w:rsidR="00A36F9C" w:rsidRPr="003057D6" w:rsidRDefault="00A36F9C" w:rsidP="00031FAF">
      <w:pPr>
        <w:pStyle w:val="Textoindependiente"/>
        <w:spacing w:before="11"/>
        <w:jc w:val="both"/>
        <w:rPr>
          <w:rFonts w:ascii="Arial" w:hAnsi="Arial" w:cs="Arial"/>
          <w:sz w:val="20"/>
          <w:szCs w:val="20"/>
        </w:rPr>
      </w:pPr>
    </w:p>
    <w:p w14:paraId="568E65E4" w14:textId="14708794" w:rsidR="00A36F9C" w:rsidRPr="003057D6" w:rsidRDefault="00C50D09" w:rsidP="00031FAF">
      <w:pPr>
        <w:pStyle w:val="Textoindependiente"/>
        <w:spacing w:before="1"/>
        <w:ind w:left="142" w:right="493"/>
        <w:jc w:val="both"/>
        <w:rPr>
          <w:rFonts w:ascii="Arial" w:hAnsi="Arial" w:cs="Arial"/>
          <w:sz w:val="20"/>
          <w:szCs w:val="20"/>
        </w:rPr>
      </w:pPr>
      <w:r w:rsidRPr="003057D6">
        <w:rPr>
          <w:rFonts w:ascii="Arial" w:hAnsi="Arial" w:cs="Arial"/>
          <w:spacing w:val="-1"/>
          <w:sz w:val="20"/>
          <w:szCs w:val="20"/>
        </w:rPr>
        <w:t>Dada</w:t>
      </w:r>
      <w:r w:rsidRPr="003057D6">
        <w:rPr>
          <w:rFonts w:ascii="Arial" w:hAnsi="Arial" w:cs="Arial"/>
          <w:spacing w:val="-10"/>
          <w:sz w:val="20"/>
          <w:szCs w:val="20"/>
        </w:rPr>
        <w:t xml:space="preserve"> </w:t>
      </w:r>
      <w:r w:rsidRPr="003057D6">
        <w:rPr>
          <w:rFonts w:ascii="Arial" w:hAnsi="Arial" w:cs="Arial"/>
          <w:spacing w:val="-1"/>
          <w:sz w:val="20"/>
          <w:szCs w:val="20"/>
        </w:rPr>
        <w:t>la</w:t>
      </w:r>
      <w:r w:rsidRPr="003057D6">
        <w:rPr>
          <w:rFonts w:ascii="Arial" w:hAnsi="Arial" w:cs="Arial"/>
          <w:spacing w:val="-12"/>
          <w:sz w:val="20"/>
          <w:szCs w:val="20"/>
        </w:rPr>
        <w:t xml:space="preserve"> </w:t>
      </w:r>
      <w:r w:rsidRPr="003057D6">
        <w:rPr>
          <w:rFonts w:ascii="Arial" w:hAnsi="Arial" w:cs="Arial"/>
          <w:spacing w:val="-1"/>
          <w:sz w:val="20"/>
          <w:szCs w:val="20"/>
        </w:rPr>
        <w:t>condición</w:t>
      </w:r>
      <w:r w:rsidRPr="003057D6">
        <w:rPr>
          <w:rFonts w:ascii="Arial" w:hAnsi="Arial" w:cs="Arial"/>
          <w:spacing w:val="-9"/>
          <w:sz w:val="20"/>
          <w:szCs w:val="20"/>
        </w:rPr>
        <w:t xml:space="preserve"> </w:t>
      </w:r>
      <w:r w:rsidRPr="003057D6">
        <w:rPr>
          <w:rFonts w:ascii="Arial" w:hAnsi="Arial" w:cs="Arial"/>
          <w:spacing w:val="-1"/>
          <w:sz w:val="20"/>
          <w:szCs w:val="20"/>
        </w:rPr>
        <w:t>específica</w:t>
      </w:r>
      <w:r w:rsidRPr="003057D6">
        <w:rPr>
          <w:rFonts w:ascii="Arial" w:hAnsi="Arial" w:cs="Arial"/>
          <w:spacing w:val="-10"/>
          <w:sz w:val="20"/>
          <w:szCs w:val="20"/>
        </w:rPr>
        <w:t xml:space="preserve"> </w:t>
      </w:r>
      <w:r w:rsidRPr="003057D6">
        <w:rPr>
          <w:rFonts w:ascii="Arial" w:hAnsi="Arial" w:cs="Arial"/>
          <w:sz w:val="20"/>
          <w:szCs w:val="20"/>
        </w:rPr>
        <w:t>de</w:t>
      </w:r>
      <w:r w:rsidRPr="003057D6">
        <w:rPr>
          <w:rFonts w:ascii="Arial" w:hAnsi="Arial" w:cs="Arial"/>
          <w:spacing w:val="-8"/>
          <w:sz w:val="20"/>
          <w:szCs w:val="20"/>
        </w:rPr>
        <w:t xml:space="preserve"> </w:t>
      </w:r>
      <w:r w:rsidR="00F149C5">
        <w:rPr>
          <w:rFonts w:ascii="Arial" w:hAnsi="Arial" w:cs="Arial"/>
          <w:sz w:val="20"/>
          <w:szCs w:val="20"/>
        </w:rPr>
        <w:t>Interchile</w:t>
      </w:r>
      <w:r w:rsidRPr="003057D6">
        <w:rPr>
          <w:rFonts w:ascii="Arial" w:hAnsi="Arial" w:cs="Arial"/>
          <w:spacing w:val="-9"/>
          <w:sz w:val="20"/>
          <w:szCs w:val="20"/>
        </w:rPr>
        <w:t xml:space="preserve"> </w:t>
      </w:r>
      <w:r w:rsidRPr="003057D6">
        <w:rPr>
          <w:rFonts w:ascii="Arial" w:hAnsi="Arial" w:cs="Arial"/>
          <w:sz w:val="20"/>
          <w:szCs w:val="20"/>
        </w:rPr>
        <w:t>frente</w:t>
      </w:r>
      <w:r w:rsidRPr="003057D6">
        <w:rPr>
          <w:rFonts w:ascii="Arial" w:hAnsi="Arial" w:cs="Arial"/>
          <w:spacing w:val="-9"/>
          <w:sz w:val="20"/>
          <w:szCs w:val="20"/>
        </w:rPr>
        <w:t xml:space="preserve"> </w:t>
      </w:r>
      <w:r w:rsidRPr="003057D6">
        <w:rPr>
          <w:rFonts w:ascii="Arial" w:hAnsi="Arial" w:cs="Arial"/>
          <w:sz w:val="20"/>
          <w:szCs w:val="20"/>
        </w:rPr>
        <w:t>al</w:t>
      </w:r>
      <w:r w:rsidRPr="003057D6">
        <w:rPr>
          <w:rFonts w:ascii="Arial" w:hAnsi="Arial" w:cs="Arial"/>
          <w:spacing w:val="-11"/>
          <w:sz w:val="20"/>
          <w:szCs w:val="20"/>
        </w:rPr>
        <w:t xml:space="preserve"> </w:t>
      </w:r>
      <w:r w:rsidRPr="003057D6">
        <w:rPr>
          <w:rFonts w:ascii="Arial" w:hAnsi="Arial" w:cs="Arial"/>
          <w:sz w:val="20"/>
          <w:szCs w:val="20"/>
        </w:rPr>
        <w:t>ingreso</w:t>
      </w:r>
      <w:r w:rsidRPr="003057D6">
        <w:rPr>
          <w:rFonts w:ascii="Arial" w:hAnsi="Arial" w:cs="Arial"/>
          <w:spacing w:val="-10"/>
          <w:sz w:val="20"/>
          <w:szCs w:val="20"/>
        </w:rPr>
        <w:t xml:space="preserve"> </w:t>
      </w:r>
      <w:r w:rsidRPr="003057D6">
        <w:rPr>
          <w:rFonts w:ascii="Arial" w:hAnsi="Arial" w:cs="Arial"/>
          <w:sz w:val="20"/>
          <w:szCs w:val="20"/>
        </w:rPr>
        <w:t>regulado,</w:t>
      </w:r>
      <w:r w:rsidRPr="003057D6">
        <w:rPr>
          <w:rFonts w:ascii="Arial" w:hAnsi="Arial" w:cs="Arial"/>
          <w:spacing w:val="-11"/>
          <w:sz w:val="20"/>
          <w:szCs w:val="20"/>
        </w:rPr>
        <w:t xml:space="preserve"> </w:t>
      </w:r>
      <w:r w:rsidRPr="003057D6">
        <w:rPr>
          <w:rFonts w:ascii="Arial" w:hAnsi="Arial" w:cs="Arial"/>
          <w:sz w:val="20"/>
          <w:szCs w:val="20"/>
        </w:rPr>
        <w:t>un</w:t>
      </w:r>
      <w:r w:rsidRPr="003057D6">
        <w:rPr>
          <w:rFonts w:ascii="Arial" w:hAnsi="Arial" w:cs="Arial"/>
          <w:spacing w:val="-10"/>
          <w:sz w:val="20"/>
          <w:szCs w:val="20"/>
        </w:rPr>
        <w:t xml:space="preserve"> </w:t>
      </w:r>
      <w:r w:rsidRPr="003057D6">
        <w:rPr>
          <w:rFonts w:ascii="Arial" w:hAnsi="Arial" w:cs="Arial"/>
          <w:sz w:val="20"/>
          <w:szCs w:val="20"/>
        </w:rPr>
        <w:t>inductor</w:t>
      </w:r>
      <w:r w:rsidRPr="003057D6">
        <w:rPr>
          <w:rFonts w:ascii="Arial" w:hAnsi="Arial" w:cs="Arial"/>
          <w:spacing w:val="-13"/>
          <w:sz w:val="20"/>
          <w:szCs w:val="20"/>
        </w:rPr>
        <w:t xml:space="preserve"> </w:t>
      </w:r>
      <w:r w:rsidRPr="003057D6">
        <w:rPr>
          <w:rFonts w:ascii="Arial" w:hAnsi="Arial" w:cs="Arial"/>
          <w:sz w:val="20"/>
          <w:szCs w:val="20"/>
        </w:rPr>
        <w:t>de</w:t>
      </w:r>
      <w:r w:rsidRPr="003057D6">
        <w:rPr>
          <w:rFonts w:ascii="Arial" w:hAnsi="Arial" w:cs="Arial"/>
          <w:spacing w:val="-9"/>
          <w:sz w:val="20"/>
          <w:szCs w:val="20"/>
        </w:rPr>
        <w:t xml:space="preserve"> </w:t>
      </w:r>
      <w:r w:rsidRPr="003057D6">
        <w:rPr>
          <w:rFonts w:ascii="Arial" w:hAnsi="Arial" w:cs="Arial"/>
          <w:sz w:val="20"/>
          <w:szCs w:val="20"/>
        </w:rPr>
        <w:t>valor</w:t>
      </w:r>
      <w:r w:rsidRPr="003057D6">
        <w:rPr>
          <w:rFonts w:ascii="Arial" w:hAnsi="Arial" w:cs="Arial"/>
          <w:spacing w:val="-12"/>
          <w:sz w:val="20"/>
          <w:szCs w:val="20"/>
        </w:rPr>
        <w:t xml:space="preserve"> </w:t>
      </w:r>
      <w:r w:rsidRPr="003057D6">
        <w:rPr>
          <w:rFonts w:ascii="Arial" w:hAnsi="Arial" w:cs="Arial"/>
          <w:sz w:val="20"/>
          <w:szCs w:val="20"/>
        </w:rPr>
        <w:t>clave</w:t>
      </w:r>
      <w:r w:rsidRPr="003057D6">
        <w:rPr>
          <w:rFonts w:ascii="Arial" w:hAnsi="Arial" w:cs="Arial"/>
          <w:spacing w:val="-8"/>
          <w:sz w:val="20"/>
          <w:szCs w:val="20"/>
        </w:rPr>
        <w:t xml:space="preserve"> </w:t>
      </w:r>
      <w:r w:rsidRPr="003057D6">
        <w:rPr>
          <w:rFonts w:ascii="Arial" w:hAnsi="Arial" w:cs="Arial"/>
          <w:sz w:val="20"/>
          <w:szCs w:val="20"/>
        </w:rPr>
        <w:t>para</w:t>
      </w:r>
      <w:r w:rsidRPr="003057D6">
        <w:rPr>
          <w:rFonts w:ascii="Arial" w:hAnsi="Arial" w:cs="Arial"/>
          <w:spacing w:val="-47"/>
          <w:sz w:val="20"/>
          <w:szCs w:val="20"/>
        </w:rPr>
        <w:t xml:space="preserve"> </w:t>
      </w:r>
      <w:r w:rsidRPr="003057D6">
        <w:rPr>
          <w:rFonts w:ascii="Arial" w:hAnsi="Arial" w:cs="Arial"/>
          <w:sz w:val="20"/>
          <w:szCs w:val="20"/>
        </w:rPr>
        <w:t>la gestión del negocio es la administración adecuada de los gastos AOM, por ello es clave la</w:t>
      </w:r>
      <w:r w:rsidRPr="003057D6">
        <w:rPr>
          <w:rFonts w:ascii="Arial" w:hAnsi="Arial" w:cs="Arial"/>
          <w:spacing w:val="1"/>
          <w:sz w:val="20"/>
          <w:szCs w:val="20"/>
        </w:rPr>
        <w:t xml:space="preserve"> </w:t>
      </w:r>
      <w:r w:rsidRPr="003057D6">
        <w:rPr>
          <w:rFonts w:ascii="Arial" w:hAnsi="Arial" w:cs="Arial"/>
          <w:sz w:val="20"/>
          <w:szCs w:val="20"/>
        </w:rPr>
        <w:t>definición y priorización de actividades e iniciativas que estén alineadas con el cumplimiento de la</w:t>
      </w:r>
      <w:r w:rsidRPr="003057D6">
        <w:rPr>
          <w:rFonts w:ascii="Arial" w:hAnsi="Arial" w:cs="Arial"/>
          <w:spacing w:val="1"/>
          <w:sz w:val="20"/>
          <w:szCs w:val="20"/>
        </w:rPr>
        <w:t xml:space="preserve"> </w:t>
      </w:r>
      <w:r w:rsidRPr="003057D6">
        <w:rPr>
          <w:rFonts w:ascii="Arial" w:hAnsi="Arial" w:cs="Arial"/>
          <w:sz w:val="20"/>
          <w:szCs w:val="20"/>
        </w:rPr>
        <w:t>planeación</w:t>
      </w:r>
      <w:r w:rsidRPr="003057D6">
        <w:rPr>
          <w:rFonts w:ascii="Arial" w:hAnsi="Arial" w:cs="Arial"/>
          <w:spacing w:val="-9"/>
          <w:sz w:val="20"/>
          <w:szCs w:val="20"/>
        </w:rPr>
        <w:t xml:space="preserve"> </w:t>
      </w:r>
      <w:r w:rsidRPr="003057D6">
        <w:rPr>
          <w:rFonts w:ascii="Arial" w:hAnsi="Arial" w:cs="Arial"/>
          <w:sz w:val="20"/>
          <w:szCs w:val="20"/>
        </w:rPr>
        <w:t>estratégica</w:t>
      </w:r>
      <w:r w:rsidRPr="003057D6">
        <w:rPr>
          <w:rFonts w:ascii="Arial" w:hAnsi="Arial" w:cs="Arial"/>
          <w:spacing w:val="-8"/>
          <w:sz w:val="20"/>
          <w:szCs w:val="20"/>
        </w:rPr>
        <w:t xml:space="preserve"> </w:t>
      </w:r>
      <w:r w:rsidRPr="003057D6">
        <w:rPr>
          <w:rFonts w:ascii="Arial" w:hAnsi="Arial" w:cs="Arial"/>
          <w:sz w:val="20"/>
          <w:szCs w:val="20"/>
        </w:rPr>
        <w:t>de</w:t>
      </w:r>
      <w:r w:rsidRPr="003057D6">
        <w:rPr>
          <w:rFonts w:ascii="Arial" w:hAnsi="Arial" w:cs="Arial"/>
          <w:spacing w:val="-8"/>
          <w:sz w:val="20"/>
          <w:szCs w:val="20"/>
        </w:rPr>
        <w:t xml:space="preserve"> </w:t>
      </w:r>
      <w:r w:rsidRPr="003057D6">
        <w:rPr>
          <w:rFonts w:ascii="Arial" w:hAnsi="Arial" w:cs="Arial"/>
          <w:sz w:val="20"/>
          <w:szCs w:val="20"/>
        </w:rPr>
        <w:t>la</w:t>
      </w:r>
      <w:r w:rsidRPr="003057D6">
        <w:rPr>
          <w:rFonts w:ascii="Arial" w:hAnsi="Arial" w:cs="Arial"/>
          <w:spacing w:val="-6"/>
          <w:sz w:val="20"/>
          <w:szCs w:val="20"/>
        </w:rPr>
        <w:t xml:space="preserve"> </w:t>
      </w:r>
      <w:r w:rsidRPr="003057D6">
        <w:rPr>
          <w:rFonts w:ascii="Arial" w:hAnsi="Arial" w:cs="Arial"/>
          <w:sz w:val="20"/>
          <w:szCs w:val="20"/>
        </w:rPr>
        <w:t>empresa</w:t>
      </w:r>
      <w:r w:rsidRPr="003057D6">
        <w:rPr>
          <w:rFonts w:ascii="Arial" w:hAnsi="Arial" w:cs="Arial"/>
          <w:spacing w:val="-10"/>
          <w:sz w:val="20"/>
          <w:szCs w:val="20"/>
        </w:rPr>
        <w:t xml:space="preserve"> </w:t>
      </w:r>
      <w:r w:rsidRPr="003057D6">
        <w:rPr>
          <w:rFonts w:ascii="Arial" w:hAnsi="Arial" w:cs="Arial"/>
          <w:sz w:val="20"/>
          <w:szCs w:val="20"/>
        </w:rPr>
        <w:t>y</w:t>
      </w:r>
      <w:r w:rsidRPr="003057D6">
        <w:rPr>
          <w:rFonts w:ascii="Arial" w:hAnsi="Arial" w:cs="Arial"/>
          <w:spacing w:val="-5"/>
          <w:sz w:val="20"/>
          <w:szCs w:val="20"/>
        </w:rPr>
        <w:t xml:space="preserve"> </w:t>
      </w:r>
      <w:r w:rsidRPr="003057D6">
        <w:rPr>
          <w:rFonts w:ascii="Arial" w:hAnsi="Arial" w:cs="Arial"/>
          <w:sz w:val="20"/>
          <w:szCs w:val="20"/>
        </w:rPr>
        <w:t>la</w:t>
      </w:r>
      <w:r w:rsidRPr="003057D6">
        <w:rPr>
          <w:rFonts w:ascii="Arial" w:hAnsi="Arial" w:cs="Arial"/>
          <w:spacing w:val="-8"/>
          <w:sz w:val="20"/>
          <w:szCs w:val="20"/>
        </w:rPr>
        <w:t xml:space="preserve"> </w:t>
      </w:r>
      <w:r w:rsidRPr="003057D6">
        <w:rPr>
          <w:rFonts w:ascii="Arial" w:hAnsi="Arial" w:cs="Arial"/>
          <w:sz w:val="20"/>
          <w:szCs w:val="20"/>
        </w:rPr>
        <w:t>contribución</w:t>
      </w:r>
      <w:r w:rsidRPr="003057D6">
        <w:rPr>
          <w:rFonts w:ascii="Arial" w:hAnsi="Arial" w:cs="Arial"/>
          <w:spacing w:val="-6"/>
          <w:sz w:val="20"/>
          <w:szCs w:val="20"/>
        </w:rPr>
        <w:t xml:space="preserve"> </w:t>
      </w:r>
      <w:r w:rsidRPr="003057D6">
        <w:rPr>
          <w:rFonts w:ascii="Arial" w:hAnsi="Arial" w:cs="Arial"/>
          <w:sz w:val="20"/>
          <w:szCs w:val="20"/>
        </w:rPr>
        <w:t>al</w:t>
      </w:r>
      <w:r w:rsidRPr="003057D6">
        <w:rPr>
          <w:rFonts w:ascii="Arial" w:hAnsi="Arial" w:cs="Arial"/>
          <w:spacing w:val="-6"/>
          <w:sz w:val="20"/>
          <w:szCs w:val="20"/>
        </w:rPr>
        <w:t xml:space="preserve"> </w:t>
      </w:r>
      <w:r w:rsidRPr="003057D6">
        <w:rPr>
          <w:rFonts w:ascii="Arial" w:hAnsi="Arial" w:cs="Arial"/>
          <w:sz w:val="20"/>
          <w:szCs w:val="20"/>
        </w:rPr>
        <w:t>logro</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7"/>
          <w:sz w:val="20"/>
          <w:szCs w:val="20"/>
        </w:rPr>
        <w:t xml:space="preserve"> </w:t>
      </w:r>
      <w:r w:rsidRPr="003057D6">
        <w:rPr>
          <w:rFonts w:ascii="Arial" w:hAnsi="Arial" w:cs="Arial"/>
          <w:sz w:val="20"/>
          <w:szCs w:val="20"/>
        </w:rPr>
        <w:t>las</w:t>
      </w:r>
      <w:r w:rsidRPr="003057D6">
        <w:rPr>
          <w:rFonts w:ascii="Arial" w:hAnsi="Arial" w:cs="Arial"/>
          <w:spacing w:val="-11"/>
          <w:sz w:val="20"/>
          <w:szCs w:val="20"/>
        </w:rPr>
        <w:t xml:space="preserve"> </w:t>
      </w:r>
      <w:r w:rsidRPr="003057D6">
        <w:rPr>
          <w:rFonts w:ascii="Arial" w:hAnsi="Arial" w:cs="Arial"/>
          <w:sz w:val="20"/>
          <w:szCs w:val="20"/>
        </w:rPr>
        <w:t>metas</w:t>
      </w:r>
      <w:r w:rsidRPr="003057D6">
        <w:rPr>
          <w:rFonts w:ascii="Arial" w:hAnsi="Arial" w:cs="Arial"/>
          <w:spacing w:val="-6"/>
          <w:sz w:val="20"/>
          <w:szCs w:val="20"/>
        </w:rPr>
        <w:t xml:space="preserve"> </w:t>
      </w:r>
      <w:r w:rsidRPr="003057D6">
        <w:rPr>
          <w:rFonts w:ascii="Arial" w:hAnsi="Arial" w:cs="Arial"/>
          <w:sz w:val="20"/>
          <w:szCs w:val="20"/>
        </w:rPr>
        <w:t>financieras</w:t>
      </w:r>
      <w:r w:rsidRPr="003057D6">
        <w:rPr>
          <w:rFonts w:ascii="Arial" w:hAnsi="Arial" w:cs="Arial"/>
          <w:spacing w:val="-8"/>
          <w:sz w:val="20"/>
          <w:szCs w:val="20"/>
        </w:rPr>
        <w:t xml:space="preserve"> </w:t>
      </w:r>
      <w:r w:rsidRPr="003057D6">
        <w:rPr>
          <w:rFonts w:ascii="Arial" w:hAnsi="Arial" w:cs="Arial"/>
          <w:sz w:val="20"/>
          <w:szCs w:val="20"/>
        </w:rPr>
        <w:t>establecidas</w:t>
      </w:r>
      <w:r w:rsidRPr="003057D6">
        <w:rPr>
          <w:rFonts w:ascii="Arial" w:hAnsi="Arial" w:cs="Arial"/>
          <w:spacing w:val="-47"/>
          <w:sz w:val="20"/>
          <w:szCs w:val="20"/>
        </w:rPr>
        <w:t xml:space="preserve"> </w:t>
      </w:r>
      <w:r w:rsidRPr="003057D6">
        <w:rPr>
          <w:rFonts w:ascii="Arial" w:hAnsi="Arial" w:cs="Arial"/>
          <w:sz w:val="20"/>
          <w:szCs w:val="20"/>
        </w:rPr>
        <w:t>en</w:t>
      </w:r>
      <w:r w:rsidRPr="003057D6">
        <w:rPr>
          <w:rFonts w:ascii="Arial" w:hAnsi="Arial" w:cs="Arial"/>
          <w:spacing w:val="-6"/>
          <w:sz w:val="20"/>
          <w:szCs w:val="20"/>
        </w:rPr>
        <w:t xml:space="preserve"> </w:t>
      </w:r>
      <w:r w:rsidRPr="003057D6">
        <w:rPr>
          <w:rFonts w:ascii="Arial" w:hAnsi="Arial" w:cs="Arial"/>
          <w:sz w:val="20"/>
          <w:szCs w:val="20"/>
        </w:rPr>
        <w:t>el</w:t>
      </w:r>
      <w:r w:rsidRPr="003057D6">
        <w:rPr>
          <w:rFonts w:ascii="Arial" w:hAnsi="Arial" w:cs="Arial"/>
          <w:spacing w:val="-5"/>
          <w:sz w:val="20"/>
          <w:szCs w:val="20"/>
        </w:rPr>
        <w:t xml:space="preserve"> </w:t>
      </w:r>
      <w:r w:rsidRPr="003057D6">
        <w:rPr>
          <w:rFonts w:ascii="Arial" w:hAnsi="Arial" w:cs="Arial"/>
          <w:sz w:val="20"/>
          <w:szCs w:val="20"/>
        </w:rPr>
        <w:t>plan</w:t>
      </w:r>
      <w:r w:rsidRPr="003057D6">
        <w:rPr>
          <w:rFonts w:ascii="Arial" w:hAnsi="Arial" w:cs="Arial"/>
          <w:spacing w:val="-7"/>
          <w:sz w:val="20"/>
          <w:szCs w:val="20"/>
        </w:rPr>
        <w:t xml:space="preserve"> </w:t>
      </w:r>
      <w:r w:rsidRPr="003057D6">
        <w:rPr>
          <w:rFonts w:ascii="Arial" w:hAnsi="Arial" w:cs="Arial"/>
          <w:sz w:val="20"/>
          <w:szCs w:val="20"/>
        </w:rPr>
        <w:t>financiero</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6"/>
          <w:sz w:val="20"/>
          <w:szCs w:val="20"/>
        </w:rPr>
        <w:t xml:space="preserve"> </w:t>
      </w:r>
      <w:r w:rsidRPr="003057D6">
        <w:rPr>
          <w:rFonts w:ascii="Arial" w:hAnsi="Arial" w:cs="Arial"/>
          <w:sz w:val="20"/>
          <w:szCs w:val="20"/>
        </w:rPr>
        <w:t>largo</w:t>
      </w:r>
      <w:r w:rsidRPr="003057D6">
        <w:rPr>
          <w:rFonts w:ascii="Arial" w:hAnsi="Arial" w:cs="Arial"/>
          <w:spacing w:val="-4"/>
          <w:sz w:val="20"/>
          <w:szCs w:val="20"/>
        </w:rPr>
        <w:t xml:space="preserve"> </w:t>
      </w:r>
      <w:r w:rsidRPr="003057D6">
        <w:rPr>
          <w:rFonts w:ascii="Arial" w:hAnsi="Arial" w:cs="Arial"/>
          <w:sz w:val="20"/>
          <w:szCs w:val="20"/>
        </w:rPr>
        <w:t>plazo.</w:t>
      </w:r>
      <w:r w:rsidRPr="003057D6">
        <w:rPr>
          <w:rFonts w:ascii="Arial" w:hAnsi="Arial" w:cs="Arial"/>
          <w:spacing w:val="36"/>
          <w:sz w:val="20"/>
          <w:szCs w:val="20"/>
        </w:rPr>
        <w:t xml:space="preserve"> </w:t>
      </w:r>
      <w:r w:rsidRPr="003057D6">
        <w:rPr>
          <w:rFonts w:ascii="Arial" w:hAnsi="Arial" w:cs="Arial"/>
          <w:sz w:val="20"/>
          <w:szCs w:val="20"/>
        </w:rPr>
        <w:t>Para</w:t>
      </w:r>
      <w:r w:rsidRPr="003057D6">
        <w:rPr>
          <w:rFonts w:ascii="Arial" w:hAnsi="Arial" w:cs="Arial"/>
          <w:spacing w:val="-9"/>
          <w:sz w:val="20"/>
          <w:szCs w:val="20"/>
        </w:rPr>
        <w:t xml:space="preserve"> </w:t>
      </w:r>
      <w:r w:rsidRPr="003057D6">
        <w:rPr>
          <w:rFonts w:ascii="Arial" w:hAnsi="Arial" w:cs="Arial"/>
          <w:sz w:val="20"/>
          <w:szCs w:val="20"/>
        </w:rPr>
        <w:t>esto,</w:t>
      </w:r>
      <w:r w:rsidRPr="003057D6">
        <w:rPr>
          <w:rFonts w:ascii="Arial" w:hAnsi="Arial" w:cs="Arial"/>
          <w:spacing w:val="-8"/>
          <w:sz w:val="20"/>
          <w:szCs w:val="20"/>
        </w:rPr>
        <w:t xml:space="preserve"> </w:t>
      </w:r>
      <w:r w:rsidRPr="003057D6">
        <w:rPr>
          <w:rFonts w:ascii="Arial" w:hAnsi="Arial" w:cs="Arial"/>
          <w:sz w:val="20"/>
          <w:szCs w:val="20"/>
        </w:rPr>
        <w:t>es</w:t>
      </w:r>
      <w:r w:rsidRPr="003057D6">
        <w:rPr>
          <w:rFonts w:ascii="Arial" w:hAnsi="Arial" w:cs="Arial"/>
          <w:spacing w:val="-4"/>
          <w:sz w:val="20"/>
          <w:szCs w:val="20"/>
        </w:rPr>
        <w:t xml:space="preserve"> </w:t>
      </w:r>
      <w:r w:rsidRPr="003057D6">
        <w:rPr>
          <w:rFonts w:ascii="Arial" w:hAnsi="Arial" w:cs="Arial"/>
          <w:sz w:val="20"/>
          <w:szCs w:val="20"/>
        </w:rPr>
        <w:t>necesario</w:t>
      </w:r>
      <w:r w:rsidRPr="003057D6">
        <w:rPr>
          <w:rFonts w:ascii="Arial" w:hAnsi="Arial" w:cs="Arial"/>
          <w:spacing w:val="-7"/>
          <w:sz w:val="20"/>
          <w:szCs w:val="20"/>
        </w:rPr>
        <w:t xml:space="preserve"> </w:t>
      </w:r>
      <w:r w:rsidRPr="003057D6">
        <w:rPr>
          <w:rFonts w:ascii="Arial" w:hAnsi="Arial" w:cs="Arial"/>
          <w:sz w:val="20"/>
          <w:szCs w:val="20"/>
        </w:rPr>
        <w:t>sustentar</w:t>
      </w:r>
      <w:r w:rsidRPr="003057D6">
        <w:rPr>
          <w:rFonts w:ascii="Arial" w:hAnsi="Arial" w:cs="Arial"/>
          <w:spacing w:val="-6"/>
          <w:sz w:val="20"/>
          <w:szCs w:val="20"/>
        </w:rPr>
        <w:t xml:space="preserve"> </w:t>
      </w:r>
      <w:r w:rsidRPr="003057D6">
        <w:rPr>
          <w:rFonts w:ascii="Arial" w:hAnsi="Arial" w:cs="Arial"/>
          <w:sz w:val="20"/>
          <w:szCs w:val="20"/>
        </w:rPr>
        <w:t>y</w:t>
      </w:r>
      <w:r w:rsidRPr="003057D6">
        <w:rPr>
          <w:rFonts w:ascii="Arial" w:hAnsi="Arial" w:cs="Arial"/>
          <w:spacing w:val="-5"/>
          <w:sz w:val="20"/>
          <w:szCs w:val="20"/>
        </w:rPr>
        <w:t xml:space="preserve"> </w:t>
      </w:r>
      <w:r w:rsidRPr="003057D6">
        <w:rPr>
          <w:rFonts w:ascii="Arial" w:hAnsi="Arial" w:cs="Arial"/>
          <w:sz w:val="20"/>
          <w:szCs w:val="20"/>
        </w:rPr>
        <w:t>justificar</w:t>
      </w:r>
      <w:r w:rsidRPr="003057D6">
        <w:rPr>
          <w:rFonts w:ascii="Arial" w:hAnsi="Arial" w:cs="Arial"/>
          <w:spacing w:val="-9"/>
          <w:sz w:val="20"/>
          <w:szCs w:val="20"/>
        </w:rPr>
        <w:t xml:space="preserve"> </w:t>
      </w:r>
      <w:r w:rsidRPr="003057D6">
        <w:rPr>
          <w:rFonts w:ascii="Arial" w:hAnsi="Arial" w:cs="Arial"/>
          <w:sz w:val="20"/>
          <w:szCs w:val="20"/>
        </w:rPr>
        <w:t>la</w:t>
      </w:r>
      <w:r w:rsidRPr="003057D6">
        <w:rPr>
          <w:rFonts w:ascii="Arial" w:hAnsi="Arial" w:cs="Arial"/>
          <w:spacing w:val="-5"/>
          <w:sz w:val="20"/>
          <w:szCs w:val="20"/>
        </w:rPr>
        <w:t xml:space="preserve"> </w:t>
      </w:r>
      <w:r w:rsidRPr="003057D6">
        <w:rPr>
          <w:rFonts w:ascii="Arial" w:hAnsi="Arial" w:cs="Arial"/>
          <w:sz w:val="20"/>
          <w:szCs w:val="20"/>
        </w:rPr>
        <w:t>alineación</w:t>
      </w:r>
      <w:r w:rsidRPr="003057D6">
        <w:rPr>
          <w:rFonts w:ascii="Arial" w:hAnsi="Arial" w:cs="Arial"/>
          <w:spacing w:val="-6"/>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r w:rsidRPr="003057D6">
        <w:rPr>
          <w:rFonts w:ascii="Arial" w:hAnsi="Arial" w:cs="Arial"/>
          <w:sz w:val="20"/>
          <w:szCs w:val="20"/>
        </w:rPr>
        <w:t>las</w:t>
      </w:r>
      <w:r w:rsidRPr="003057D6">
        <w:rPr>
          <w:rFonts w:ascii="Arial" w:hAnsi="Arial" w:cs="Arial"/>
          <w:spacing w:val="-47"/>
          <w:sz w:val="20"/>
          <w:szCs w:val="20"/>
        </w:rPr>
        <w:t xml:space="preserve"> </w:t>
      </w:r>
      <w:r w:rsidRPr="003057D6">
        <w:rPr>
          <w:rFonts w:ascii="Arial" w:hAnsi="Arial" w:cs="Arial"/>
          <w:sz w:val="20"/>
          <w:szCs w:val="20"/>
        </w:rPr>
        <w:t>actividades</w:t>
      </w:r>
      <w:r w:rsidRPr="003057D6">
        <w:rPr>
          <w:rFonts w:ascii="Arial" w:hAnsi="Arial" w:cs="Arial"/>
          <w:spacing w:val="-4"/>
          <w:sz w:val="20"/>
          <w:szCs w:val="20"/>
        </w:rPr>
        <w:t xml:space="preserve"> </w:t>
      </w:r>
      <w:r w:rsidRPr="003057D6">
        <w:rPr>
          <w:rFonts w:ascii="Arial" w:hAnsi="Arial" w:cs="Arial"/>
          <w:sz w:val="20"/>
          <w:szCs w:val="20"/>
        </w:rPr>
        <w:t>e</w:t>
      </w:r>
      <w:r w:rsidRPr="003057D6">
        <w:rPr>
          <w:rFonts w:ascii="Arial" w:hAnsi="Arial" w:cs="Arial"/>
          <w:spacing w:val="-3"/>
          <w:sz w:val="20"/>
          <w:szCs w:val="20"/>
        </w:rPr>
        <w:t xml:space="preserve"> </w:t>
      </w:r>
      <w:r w:rsidRPr="003057D6">
        <w:rPr>
          <w:rFonts w:ascii="Arial" w:hAnsi="Arial" w:cs="Arial"/>
          <w:sz w:val="20"/>
          <w:szCs w:val="20"/>
        </w:rPr>
        <w:t>iniciativas</w:t>
      </w:r>
      <w:r w:rsidRPr="003057D6">
        <w:rPr>
          <w:rFonts w:ascii="Arial" w:hAnsi="Arial" w:cs="Arial"/>
          <w:spacing w:val="-4"/>
          <w:sz w:val="20"/>
          <w:szCs w:val="20"/>
        </w:rPr>
        <w:t xml:space="preserve"> </w:t>
      </w:r>
      <w:r w:rsidRPr="003057D6">
        <w:rPr>
          <w:rFonts w:ascii="Arial" w:hAnsi="Arial" w:cs="Arial"/>
          <w:sz w:val="20"/>
          <w:szCs w:val="20"/>
        </w:rPr>
        <w:t>en</w:t>
      </w:r>
      <w:r w:rsidRPr="003057D6">
        <w:rPr>
          <w:rFonts w:ascii="Arial" w:hAnsi="Arial" w:cs="Arial"/>
          <w:spacing w:val="-6"/>
          <w:sz w:val="20"/>
          <w:szCs w:val="20"/>
        </w:rPr>
        <w:t xml:space="preserve"> </w:t>
      </w:r>
      <w:r w:rsidRPr="003057D6">
        <w:rPr>
          <w:rFonts w:ascii="Arial" w:hAnsi="Arial" w:cs="Arial"/>
          <w:sz w:val="20"/>
          <w:szCs w:val="20"/>
        </w:rPr>
        <w:t>el</w:t>
      </w:r>
      <w:r w:rsidRPr="003057D6">
        <w:rPr>
          <w:rFonts w:ascii="Arial" w:hAnsi="Arial" w:cs="Arial"/>
          <w:spacing w:val="-1"/>
          <w:sz w:val="20"/>
          <w:szCs w:val="20"/>
        </w:rPr>
        <w:t xml:space="preserve"> </w:t>
      </w:r>
      <w:r w:rsidRPr="003057D6">
        <w:rPr>
          <w:rFonts w:ascii="Arial" w:hAnsi="Arial" w:cs="Arial"/>
          <w:sz w:val="20"/>
          <w:szCs w:val="20"/>
        </w:rPr>
        <w:t>cumplimiento</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4"/>
          <w:sz w:val="20"/>
          <w:szCs w:val="20"/>
        </w:rPr>
        <w:t xml:space="preserve"> </w:t>
      </w:r>
      <w:r w:rsidRPr="003057D6">
        <w:rPr>
          <w:rFonts w:ascii="Arial" w:hAnsi="Arial" w:cs="Arial"/>
          <w:sz w:val="20"/>
          <w:szCs w:val="20"/>
        </w:rPr>
        <w:t>los</w:t>
      </w:r>
      <w:r w:rsidRPr="003057D6">
        <w:rPr>
          <w:rFonts w:ascii="Arial" w:hAnsi="Arial" w:cs="Arial"/>
          <w:spacing w:val="-4"/>
          <w:sz w:val="20"/>
          <w:szCs w:val="20"/>
        </w:rPr>
        <w:t xml:space="preserve"> </w:t>
      </w:r>
      <w:r w:rsidRPr="003057D6">
        <w:rPr>
          <w:rFonts w:ascii="Arial" w:hAnsi="Arial" w:cs="Arial"/>
          <w:sz w:val="20"/>
          <w:szCs w:val="20"/>
        </w:rPr>
        <w:t>objetivos</w:t>
      </w:r>
      <w:r w:rsidRPr="003057D6">
        <w:rPr>
          <w:rFonts w:ascii="Arial" w:hAnsi="Arial" w:cs="Arial"/>
          <w:spacing w:val="-4"/>
          <w:sz w:val="20"/>
          <w:szCs w:val="20"/>
        </w:rPr>
        <w:t xml:space="preserve"> </w:t>
      </w:r>
      <w:r w:rsidRPr="003057D6">
        <w:rPr>
          <w:rFonts w:ascii="Arial" w:hAnsi="Arial" w:cs="Arial"/>
          <w:sz w:val="20"/>
          <w:szCs w:val="20"/>
        </w:rPr>
        <w:t>estratégicos</w:t>
      </w:r>
      <w:r w:rsidRPr="003057D6">
        <w:rPr>
          <w:rFonts w:ascii="Arial" w:hAnsi="Arial" w:cs="Arial"/>
          <w:spacing w:val="-4"/>
          <w:sz w:val="20"/>
          <w:szCs w:val="20"/>
        </w:rPr>
        <w:t xml:space="preserve"> </w:t>
      </w:r>
      <w:r w:rsidRPr="003057D6">
        <w:rPr>
          <w:rFonts w:ascii="Arial" w:hAnsi="Arial" w:cs="Arial"/>
          <w:sz w:val="20"/>
          <w:szCs w:val="20"/>
        </w:rPr>
        <w:t>y</w:t>
      </w:r>
      <w:r w:rsidRPr="003057D6">
        <w:rPr>
          <w:rFonts w:ascii="Arial" w:hAnsi="Arial" w:cs="Arial"/>
          <w:spacing w:val="-2"/>
          <w:sz w:val="20"/>
          <w:szCs w:val="20"/>
        </w:rPr>
        <w:t xml:space="preserve"> </w:t>
      </w:r>
      <w:r w:rsidRPr="003057D6">
        <w:rPr>
          <w:rFonts w:ascii="Arial" w:hAnsi="Arial" w:cs="Arial"/>
          <w:sz w:val="20"/>
          <w:szCs w:val="20"/>
        </w:rPr>
        <w:t>del</w:t>
      </w:r>
      <w:r w:rsidRPr="003057D6">
        <w:rPr>
          <w:rFonts w:ascii="Arial" w:hAnsi="Arial" w:cs="Arial"/>
          <w:spacing w:val="-4"/>
          <w:sz w:val="20"/>
          <w:szCs w:val="20"/>
        </w:rPr>
        <w:t xml:space="preserve"> </w:t>
      </w:r>
      <w:r w:rsidRPr="003057D6">
        <w:rPr>
          <w:rFonts w:ascii="Arial" w:hAnsi="Arial" w:cs="Arial"/>
          <w:sz w:val="20"/>
          <w:szCs w:val="20"/>
        </w:rPr>
        <w:t>sistema</w:t>
      </w:r>
      <w:r w:rsidRPr="003057D6">
        <w:rPr>
          <w:rFonts w:ascii="Arial" w:hAnsi="Arial" w:cs="Arial"/>
          <w:spacing w:val="-2"/>
          <w:sz w:val="20"/>
          <w:szCs w:val="20"/>
        </w:rPr>
        <w:t xml:space="preserve"> </w:t>
      </w:r>
      <w:r w:rsidRPr="003057D6">
        <w:rPr>
          <w:rFonts w:ascii="Arial" w:hAnsi="Arial" w:cs="Arial"/>
          <w:sz w:val="20"/>
          <w:szCs w:val="20"/>
        </w:rPr>
        <w:t>integrado</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47"/>
          <w:sz w:val="20"/>
          <w:szCs w:val="20"/>
        </w:rPr>
        <w:t xml:space="preserve"> </w:t>
      </w:r>
      <w:r w:rsidRPr="003057D6">
        <w:rPr>
          <w:rFonts w:ascii="Arial" w:hAnsi="Arial" w:cs="Arial"/>
          <w:sz w:val="20"/>
          <w:szCs w:val="20"/>
        </w:rPr>
        <w:t>gestión.</w:t>
      </w:r>
    </w:p>
    <w:p w14:paraId="2FE7B8AA" w14:textId="77777777" w:rsidR="00A36F9C" w:rsidRPr="003057D6" w:rsidRDefault="00A36F9C" w:rsidP="00031FAF">
      <w:pPr>
        <w:pStyle w:val="Textoindependiente"/>
        <w:spacing w:before="11"/>
        <w:jc w:val="both"/>
        <w:rPr>
          <w:rFonts w:ascii="Arial" w:hAnsi="Arial" w:cs="Arial"/>
          <w:sz w:val="20"/>
          <w:szCs w:val="20"/>
        </w:rPr>
      </w:pPr>
    </w:p>
    <w:p w14:paraId="67A42D9E" w14:textId="77777777" w:rsidR="00A36F9C" w:rsidRPr="003057D6" w:rsidRDefault="00C50D09" w:rsidP="00031FAF">
      <w:pPr>
        <w:pStyle w:val="Textoindependiente"/>
        <w:ind w:left="142" w:right="495"/>
        <w:jc w:val="both"/>
        <w:rPr>
          <w:rFonts w:ascii="Arial" w:hAnsi="Arial" w:cs="Arial"/>
          <w:sz w:val="20"/>
          <w:szCs w:val="20"/>
        </w:rPr>
      </w:pPr>
      <w:r w:rsidRPr="003057D6">
        <w:rPr>
          <w:rFonts w:ascii="Arial" w:hAnsi="Arial" w:cs="Arial"/>
          <w:sz w:val="20"/>
          <w:szCs w:val="20"/>
        </w:rPr>
        <w:t xml:space="preserve">Desde el punto de vista del ciclo de vida del activo se considera la agregación del </w:t>
      </w:r>
      <w:proofErr w:type="spellStart"/>
      <w:r w:rsidRPr="003057D6">
        <w:rPr>
          <w:rFonts w:ascii="Arial" w:hAnsi="Arial" w:cs="Arial"/>
          <w:sz w:val="20"/>
          <w:szCs w:val="20"/>
        </w:rPr>
        <w:t>CapEx</w:t>
      </w:r>
      <w:proofErr w:type="spellEnd"/>
      <w:r w:rsidRPr="003057D6">
        <w:rPr>
          <w:rFonts w:ascii="Arial" w:hAnsi="Arial" w:cs="Arial"/>
          <w:sz w:val="20"/>
          <w:szCs w:val="20"/>
        </w:rPr>
        <w:t xml:space="preserve"> (Capital</w:t>
      </w:r>
      <w:r w:rsidRPr="003057D6">
        <w:rPr>
          <w:rFonts w:ascii="Arial" w:hAnsi="Arial" w:cs="Arial"/>
          <w:spacing w:val="1"/>
          <w:sz w:val="20"/>
          <w:szCs w:val="20"/>
        </w:rPr>
        <w:t xml:space="preserve"> </w:t>
      </w:r>
      <w:proofErr w:type="spellStart"/>
      <w:r w:rsidRPr="003057D6">
        <w:rPr>
          <w:rFonts w:ascii="Arial" w:hAnsi="Arial" w:cs="Arial"/>
          <w:sz w:val="20"/>
          <w:szCs w:val="20"/>
        </w:rPr>
        <w:t>Expenditure</w:t>
      </w:r>
      <w:proofErr w:type="spellEnd"/>
      <w:r w:rsidRPr="003057D6">
        <w:rPr>
          <w:rFonts w:ascii="Arial" w:hAnsi="Arial" w:cs="Arial"/>
          <w:sz w:val="20"/>
          <w:szCs w:val="20"/>
        </w:rPr>
        <w:t xml:space="preserve"> – Costos de Capital), </w:t>
      </w:r>
      <w:proofErr w:type="spellStart"/>
      <w:r w:rsidRPr="003057D6">
        <w:rPr>
          <w:rFonts w:ascii="Arial" w:hAnsi="Arial" w:cs="Arial"/>
          <w:sz w:val="20"/>
          <w:szCs w:val="20"/>
        </w:rPr>
        <w:t>OpEx</w:t>
      </w:r>
      <w:proofErr w:type="spellEnd"/>
      <w:r w:rsidRPr="003057D6">
        <w:rPr>
          <w:rFonts w:ascii="Arial" w:hAnsi="Arial" w:cs="Arial"/>
          <w:sz w:val="20"/>
          <w:szCs w:val="20"/>
        </w:rPr>
        <w:t xml:space="preserve"> (</w:t>
      </w:r>
      <w:proofErr w:type="spellStart"/>
      <w:r w:rsidRPr="003057D6">
        <w:rPr>
          <w:rFonts w:ascii="Arial" w:hAnsi="Arial" w:cs="Arial"/>
          <w:sz w:val="20"/>
          <w:szCs w:val="20"/>
        </w:rPr>
        <w:t>Operational</w:t>
      </w:r>
      <w:proofErr w:type="spellEnd"/>
      <w:r w:rsidRPr="003057D6">
        <w:rPr>
          <w:rFonts w:ascii="Arial" w:hAnsi="Arial" w:cs="Arial"/>
          <w:sz w:val="20"/>
          <w:szCs w:val="20"/>
        </w:rPr>
        <w:t xml:space="preserve"> </w:t>
      </w:r>
      <w:proofErr w:type="spellStart"/>
      <w:r w:rsidRPr="003057D6">
        <w:rPr>
          <w:rFonts w:ascii="Arial" w:hAnsi="Arial" w:cs="Arial"/>
          <w:sz w:val="20"/>
          <w:szCs w:val="20"/>
        </w:rPr>
        <w:t>Expenditure</w:t>
      </w:r>
      <w:proofErr w:type="spellEnd"/>
      <w:r w:rsidRPr="003057D6">
        <w:rPr>
          <w:rFonts w:ascii="Arial" w:hAnsi="Arial" w:cs="Arial"/>
          <w:sz w:val="20"/>
          <w:szCs w:val="20"/>
        </w:rPr>
        <w:t xml:space="preserve"> – Costos/Gastos Operacionales) y</w:t>
      </w:r>
      <w:r w:rsidRPr="003057D6">
        <w:rPr>
          <w:rFonts w:ascii="Arial" w:hAnsi="Arial" w:cs="Arial"/>
          <w:spacing w:val="-47"/>
          <w:sz w:val="20"/>
          <w:szCs w:val="20"/>
        </w:rPr>
        <w:t xml:space="preserve"> </w:t>
      </w:r>
      <w:proofErr w:type="spellStart"/>
      <w:r w:rsidRPr="003057D6">
        <w:rPr>
          <w:rFonts w:ascii="Arial" w:hAnsi="Arial" w:cs="Arial"/>
          <w:sz w:val="20"/>
          <w:szCs w:val="20"/>
        </w:rPr>
        <w:t>Risk</w:t>
      </w:r>
      <w:proofErr w:type="spellEnd"/>
      <w:r w:rsidRPr="003057D6">
        <w:rPr>
          <w:rFonts w:ascii="Arial" w:hAnsi="Arial" w:cs="Arial"/>
          <w:sz w:val="20"/>
          <w:szCs w:val="20"/>
        </w:rPr>
        <w:t xml:space="preserve"> (Riesgos asociados) a lo largo del ciclo de vida del activo para cuantificar y modelar el impacto</w:t>
      </w:r>
      <w:r w:rsidRPr="003057D6">
        <w:rPr>
          <w:rFonts w:ascii="Arial" w:hAnsi="Arial" w:cs="Arial"/>
          <w:spacing w:val="1"/>
          <w:sz w:val="20"/>
          <w:szCs w:val="20"/>
        </w:rPr>
        <w:t xml:space="preserve"> </w:t>
      </w:r>
      <w:r w:rsidRPr="003057D6">
        <w:rPr>
          <w:rFonts w:ascii="Arial" w:hAnsi="Arial" w:cs="Arial"/>
          <w:sz w:val="20"/>
          <w:szCs w:val="20"/>
        </w:rPr>
        <w:t>a</w:t>
      </w:r>
      <w:r w:rsidRPr="003057D6">
        <w:rPr>
          <w:rFonts w:ascii="Arial" w:hAnsi="Arial" w:cs="Arial"/>
          <w:spacing w:val="-1"/>
          <w:sz w:val="20"/>
          <w:szCs w:val="20"/>
        </w:rPr>
        <w:t xml:space="preserve"> </w:t>
      </w:r>
      <w:r w:rsidRPr="003057D6">
        <w:rPr>
          <w:rFonts w:ascii="Arial" w:hAnsi="Arial" w:cs="Arial"/>
          <w:sz w:val="20"/>
          <w:szCs w:val="20"/>
        </w:rPr>
        <w:t>largo</w:t>
      </w:r>
      <w:r w:rsidRPr="003057D6">
        <w:rPr>
          <w:rFonts w:ascii="Arial" w:hAnsi="Arial" w:cs="Arial"/>
          <w:spacing w:val="1"/>
          <w:sz w:val="20"/>
          <w:szCs w:val="20"/>
        </w:rPr>
        <w:t xml:space="preserve"> </w:t>
      </w:r>
      <w:r w:rsidRPr="003057D6">
        <w:rPr>
          <w:rFonts w:ascii="Arial" w:hAnsi="Arial" w:cs="Arial"/>
          <w:sz w:val="20"/>
          <w:szCs w:val="20"/>
        </w:rPr>
        <w:t>plazo de las</w:t>
      </w:r>
      <w:r w:rsidRPr="003057D6">
        <w:rPr>
          <w:rFonts w:ascii="Arial" w:hAnsi="Arial" w:cs="Arial"/>
          <w:spacing w:val="-1"/>
          <w:sz w:val="20"/>
          <w:szCs w:val="20"/>
        </w:rPr>
        <w:t xml:space="preserve"> </w:t>
      </w:r>
      <w:r w:rsidRPr="003057D6">
        <w:rPr>
          <w:rFonts w:ascii="Arial" w:hAnsi="Arial" w:cs="Arial"/>
          <w:sz w:val="20"/>
          <w:szCs w:val="20"/>
        </w:rPr>
        <w:t>decisiones</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4"/>
          <w:sz w:val="20"/>
          <w:szCs w:val="20"/>
        </w:rPr>
        <w:t xml:space="preserve"> </w:t>
      </w:r>
      <w:r w:rsidRPr="003057D6">
        <w:rPr>
          <w:rFonts w:ascii="Arial" w:hAnsi="Arial" w:cs="Arial"/>
          <w:sz w:val="20"/>
          <w:szCs w:val="20"/>
        </w:rPr>
        <w:t>ejecuciones a</w:t>
      </w:r>
      <w:r w:rsidRPr="003057D6">
        <w:rPr>
          <w:rFonts w:ascii="Arial" w:hAnsi="Arial" w:cs="Arial"/>
          <w:spacing w:val="-1"/>
          <w:sz w:val="20"/>
          <w:szCs w:val="20"/>
        </w:rPr>
        <w:t xml:space="preserve"> </w:t>
      </w:r>
      <w:r w:rsidRPr="003057D6">
        <w:rPr>
          <w:rFonts w:ascii="Arial" w:hAnsi="Arial" w:cs="Arial"/>
          <w:sz w:val="20"/>
          <w:szCs w:val="20"/>
        </w:rPr>
        <w:t>corto</w:t>
      </w:r>
      <w:r w:rsidRPr="003057D6">
        <w:rPr>
          <w:rFonts w:ascii="Arial" w:hAnsi="Arial" w:cs="Arial"/>
          <w:spacing w:val="1"/>
          <w:sz w:val="20"/>
          <w:szCs w:val="20"/>
        </w:rPr>
        <w:t xml:space="preserve"> </w:t>
      </w:r>
      <w:r w:rsidRPr="003057D6">
        <w:rPr>
          <w:rFonts w:ascii="Arial" w:hAnsi="Arial" w:cs="Arial"/>
          <w:sz w:val="20"/>
          <w:szCs w:val="20"/>
        </w:rPr>
        <w:t>plazo</w:t>
      </w:r>
      <w:r w:rsidRPr="003057D6">
        <w:rPr>
          <w:rFonts w:ascii="Arial" w:hAnsi="Arial" w:cs="Arial"/>
          <w:spacing w:val="-3"/>
          <w:sz w:val="20"/>
          <w:szCs w:val="20"/>
        </w:rPr>
        <w:t xml:space="preserve"> </w:t>
      </w:r>
      <w:r w:rsidRPr="003057D6">
        <w:rPr>
          <w:rFonts w:ascii="Arial" w:hAnsi="Arial" w:cs="Arial"/>
          <w:sz w:val="20"/>
          <w:szCs w:val="20"/>
        </w:rPr>
        <w:t>de los</w:t>
      </w:r>
      <w:r w:rsidRPr="003057D6">
        <w:rPr>
          <w:rFonts w:ascii="Arial" w:hAnsi="Arial" w:cs="Arial"/>
          <w:spacing w:val="-1"/>
          <w:sz w:val="20"/>
          <w:szCs w:val="20"/>
        </w:rPr>
        <w:t xml:space="preserve"> </w:t>
      </w:r>
      <w:r w:rsidRPr="003057D6">
        <w:rPr>
          <w:rFonts w:ascii="Arial" w:hAnsi="Arial" w:cs="Arial"/>
          <w:sz w:val="20"/>
          <w:szCs w:val="20"/>
        </w:rPr>
        <w:t>planes.</w:t>
      </w:r>
    </w:p>
    <w:p w14:paraId="2076FAC4" w14:textId="77777777" w:rsidR="00A36F9C" w:rsidRPr="003057D6" w:rsidRDefault="00A36F9C" w:rsidP="00031FAF">
      <w:pPr>
        <w:pStyle w:val="Textoindependiente"/>
        <w:spacing w:before="2"/>
        <w:jc w:val="both"/>
        <w:rPr>
          <w:rFonts w:ascii="Arial" w:hAnsi="Arial" w:cs="Arial"/>
          <w:sz w:val="20"/>
          <w:szCs w:val="20"/>
        </w:rPr>
      </w:pPr>
    </w:p>
    <w:p w14:paraId="0F7EE80E" w14:textId="77777777" w:rsidR="00A36F9C" w:rsidRPr="0056133C" w:rsidRDefault="00C50D09" w:rsidP="00031FAF">
      <w:pPr>
        <w:ind w:left="142"/>
        <w:jc w:val="both"/>
        <w:rPr>
          <w:rFonts w:ascii="Arial" w:hAnsi="Arial" w:cs="Arial"/>
          <w:b/>
          <w:bCs/>
          <w:iCs/>
          <w:sz w:val="20"/>
          <w:szCs w:val="20"/>
        </w:rPr>
      </w:pPr>
      <w:r w:rsidRPr="0056133C">
        <w:rPr>
          <w:rFonts w:ascii="Arial" w:hAnsi="Arial" w:cs="Arial"/>
          <w:b/>
          <w:bCs/>
          <w:iCs/>
          <w:sz w:val="20"/>
          <w:szCs w:val="20"/>
        </w:rPr>
        <w:t>Criterios</w:t>
      </w:r>
      <w:r w:rsidRPr="0056133C">
        <w:rPr>
          <w:rFonts w:ascii="Arial" w:hAnsi="Arial" w:cs="Arial"/>
          <w:b/>
          <w:bCs/>
          <w:iCs/>
          <w:spacing w:val="-3"/>
          <w:sz w:val="20"/>
          <w:szCs w:val="20"/>
        </w:rPr>
        <w:t xml:space="preserve"> </w:t>
      </w:r>
      <w:r w:rsidRPr="0056133C">
        <w:rPr>
          <w:rFonts w:ascii="Arial" w:hAnsi="Arial" w:cs="Arial"/>
          <w:b/>
          <w:bCs/>
          <w:iCs/>
          <w:sz w:val="20"/>
          <w:szCs w:val="20"/>
        </w:rPr>
        <w:t>financieros</w:t>
      </w:r>
      <w:r w:rsidRPr="0056133C">
        <w:rPr>
          <w:rFonts w:ascii="Arial" w:hAnsi="Arial" w:cs="Arial"/>
          <w:b/>
          <w:bCs/>
          <w:iCs/>
          <w:spacing w:val="-1"/>
          <w:sz w:val="20"/>
          <w:szCs w:val="20"/>
        </w:rPr>
        <w:t xml:space="preserve"> </w:t>
      </w:r>
      <w:r w:rsidRPr="0056133C">
        <w:rPr>
          <w:rFonts w:ascii="Arial" w:hAnsi="Arial" w:cs="Arial"/>
          <w:b/>
          <w:bCs/>
          <w:iCs/>
          <w:sz w:val="20"/>
          <w:szCs w:val="20"/>
        </w:rPr>
        <w:t>en</w:t>
      </w:r>
      <w:r w:rsidRPr="0056133C">
        <w:rPr>
          <w:rFonts w:ascii="Arial" w:hAnsi="Arial" w:cs="Arial"/>
          <w:b/>
          <w:bCs/>
          <w:iCs/>
          <w:spacing w:val="-2"/>
          <w:sz w:val="20"/>
          <w:szCs w:val="20"/>
        </w:rPr>
        <w:t xml:space="preserve"> </w:t>
      </w:r>
      <w:r w:rsidRPr="0056133C">
        <w:rPr>
          <w:rFonts w:ascii="Arial" w:hAnsi="Arial" w:cs="Arial"/>
          <w:b/>
          <w:bCs/>
          <w:iCs/>
          <w:sz w:val="20"/>
          <w:szCs w:val="20"/>
        </w:rPr>
        <w:t>la</w:t>
      </w:r>
      <w:r w:rsidRPr="0056133C">
        <w:rPr>
          <w:rFonts w:ascii="Arial" w:hAnsi="Arial" w:cs="Arial"/>
          <w:b/>
          <w:bCs/>
          <w:iCs/>
          <w:spacing w:val="-5"/>
          <w:sz w:val="20"/>
          <w:szCs w:val="20"/>
        </w:rPr>
        <w:t xml:space="preserve"> </w:t>
      </w:r>
      <w:r w:rsidRPr="0056133C">
        <w:rPr>
          <w:rFonts w:ascii="Arial" w:hAnsi="Arial" w:cs="Arial"/>
          <w:b/>
          <w:bCs/>
          <w:iCs/>
          <w:sz w:val="20"/>
          <w:szCs w:val="20"/>
        </w:rPr>
        <w:t>toma</w:t>
      </w:r>
      <w:r w:rsidRPr="0056133C">
        <w:rPr>
          <w:rFonts w:ascii="Arial" w:hAnsi="Arial" w:cs="Arial"/>
          <w:b/>
          <w:bCs/>
          <w:iCs/>
          <w:spacing w:val="-2"/>
          <w:sz w:val="20"/>
          <w:szCs w:val="20"/>
        </w:rPr>
        <w:t xml:space="preserve"> </w:t>
      </w:r>
      <w:r w:rsidRPr="0056133C">
        <w:rPr>
          <w:rFonts w:ascii="Arial" w:hAnsi="Arial" w:cs="Arial"/>
          <w:b/>
          <w:bCs/>
          <w:iCs/>
          <w:sz w:val="20"/>
          <w:szCs w:val="20"/>
        </w:rPr>
        <w:t>de</w:t>
      </w:r>
      <w:r w:rsidRPr="0056133C">
        <w:rPr>
          <w:rFonts w:ascii="Arial" w:hAnsi="Arial" w:cs="Arial"/>
          <w:b/>
          <w:bCs/>
          <w:iCs/>
          <w:spacing w:val="-2"/>
          <w:sz w:val="20"/>
          <w:szCs w:val="20"/>
        </w:rPr>
        <w:t xml:space="preserve"> </w:t>
      </w:r>
      <w:r w:rsidRPr="0056133C">
        <w:rPr>
          <w:rFonts w:ascii="Arial" w:hAnsi="Arial" w:cs="Arial"/>
          <w:b/>
          <w:bCs/>
          <w:iCs/>
          <w:sz w:val="20"/>
          <w:szCs w:val="20"/>
        </w:rPr>
        <w:t>decisiones</w:t>
      </w:r>
    </w:p>
    <w:p w14:paraId="12991311" w14:textId="77777777" w:rsidR="00A36F9C" w:rsidRPr="003057D6" w:rsidRDefault="00A36F9C" w:rsidP="00031FAF">
      <w:pPr>
        <w:pStyle w:val="Textoindependiente"/>
        <w:spacing w:before="1"/>
        <w:jc w:val="both"/>
        <w:rPr>
          <w:rFonts w:ascii="Arial" w:hAnsi="Arial" w:cs="Arial"/>
          <w:i/>
          <w:sz w:val="20"/>
          <w:szCs w:val="20"/>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4"/>
        <w:gridCol w:w="1859"/>
        <w:gridCol w:w="3198"/>
        <w:gridCol w:w="770"/>
        <w:gridCol w:w="1134"/>
        <w:gridCol w:w="850"/>
      </w:tblGrid>
      <w:tr w:rsidR="00341339" w:rsidRPr="003057D6" w14:paraId="78783F07" w14:textId="77777777" w:rsidTr="005D518D">
        <w:trPr>
          <w:trHeight w:val="362"/>
        </w:trPr>
        <w:tc>
          <w:tcPr>
            <w:tcW w:w="1114" w:type="dxa"/>
            <w:vMerge w:val="restart"/>
            <w:shd w:val="clear" w:color="auto" w:fill="999999"/>
          </w:tcPr>
          <w:p w14:paraId="157D2C93" w14:textId="77777777" w:rsidR="00A36F9C" w:rsidRPr="007F70A4" w:rsidRDefault="00A36F9C" w:rsidP="00031FAF">
            <w:pPr>
              <w:pStyle w:val="TableParagraph"/>
              <w:spacing w:before="5"/>
              <w:jc w:val="both"/>
              <w:rPr>
                <w:rFonts w:ascii="Arial" w:hAnsi="Arial" w:cs="Arial"/>
                <w:i/>
                <w:sz w:val="16"/>
                <w:szCs w:val="16"/>
              </w:rPr>
            </w:pPr>
          </w:p>
          <w:p w14:paraId="7E23BC1F" w14:textId="77777777" w:rsidR="00A36F9C" w:rsidRPr="007F70A4" w:rsidRDefault="00C50D09" w:rsidP="00031FAF">
            <w:pPr>
              <w:pStyle w:val="TableParagraph"/>
              <w:ind w:left="201"/>
              <w:jc w:val="both"/>
              <w:rPr>
                <w:rFonts w:ascii="Arial" w:hAnsi="Arial" w:cs="Arial"/>
                <w:b/>
                <w:sz w:val="16"/>
                <w:szCs w:val="16"/>
              </w:rPr>
            </w:pPr>
            <w:r w:rsidRPr="007F70A4">
              <w:rPr>
                <w:rFonts w:ascii="Arial" w:hAnsi="Arial" w:cs="Arial"/>
                <w:b/>
                <w:sz w:val="16"/>
                <w:szCs w:val="16"/>
              </w:rPr>
              <w:t>Indicador</w:t>
            </w:r>
          </w:p>
        </w:tc>
        <w:tc>
          <w:tcPr>
            <w:tcW w:w="1859" w:type="dxa"/>
            <w:vMerge w:val="restart"/>
            <w:shd w:val="clear" w:color="auto" w:fill="999999"/>
          </w:tcPr>
          <w:p w14:paraId="3BF4DE5C" w14:textId="77777777" w:rsidR="00A36F9C" w:rsidRPr="007F70A4" w:rsidRDefault="00A36F9C" w:rsidP="00031FAF">
            <w:pPr>
              <w:pStyle w:val="TableParagraph"/>
              <w:spacing w:before="5"/>
              <w:jc w:val="both"/>
              <w:rPr>
                <w:rFonts w:ascii="Arial" w:hAnsi="Arial" w:cs="Arial"/>
                <w:i/>
                <w:sz w:val="16"/>
                <w:szCs w:val="16"/>
              </w:rPr>
            </w:pPr>
          </w:p>
          <w:p w14:paraId="3C0334E2" w14:textId="77777777" w:rsidR="00A36F9C" w:rsidRPr="007F70A4" w:rsidRDefault="00C50D09" w:rsidP="00031FAF">
            <w:pPr>
              <w:pStyle w:val="TableParagraph"/>
              <w:ind w:left="546"/>
              <w:jc w:val="both"/>
              <w:rPr>
                <w:rFonts w:ascii="Arial" w:hAnsi="Arial" w:cs="Arial"/>
                <w:b/>
                <w:sz w:val="16"/>
                <w:szCs w:val="16"/>
              </w:rPr>
            </w:pPr>
            <w:r w:rsidRPr="007F70A4">
              <w:rPr>
                <w:rFonts w:ascii="Arial" w:hAnsi="Arial" w:cs="Arial"/>
                <w:b/>
                <w:sz w:val="16"/>
                <w:szCs w:val="16"/>
              </w:rPr>
              <w:t>Definición</w:t>
            </w:r>
          </w:p>
        </w:tc>
        <w:tc>
          <w:tcPr>
            <w:tcW w:w="3198" w:type="dxa"/>
            <w:vMerge w:val="restart"/>
            <w:shd w:val="clear" w:color="auto" w:fill="999999"/>
          </w:tcPr>
          <w:p w14:paraId="62108430" w14:textId="77777777" w:rsidR="00A36F9C" w:rsidRPr="007F70A4" w:rsidRDefault="00A36F9C" w:rsidP="00031FAF">
            <w:pPr>
              <w:pStyle w:val="TableParagraph"/>
              <w:spacing w:before="5"/>
              <w:jc w:val="both"/>
              <w:rPr>
                <w:rFonts w:ascii="Arial" w:hAnsi="Arial" w:cs="Arial"/>
                <w:i/>
                <w:sz w:val="16"/>
                <w:szCs w:val="16"/>
              </w:rPr>
            </w:pPr>
          </w:p>
          <w:p w14:paraId="2EAC0738" w14:textId="77777777" w:rsidR="00A36F9C" w:rsidRPr="007F70A4" w:rsidRDefault="00C50D09" w:rsidP="00031FAF">
            <w:pPr>
              <w:pStyle w:val="TableParagraph"/>
              <w:ind w:left="1088" w:right="1089"/>
              <w:jc w:val="both"/>
              <w:rPr>
                <w:rFonts w:ascii="Arial" w:hAnsi="Arial" w:cs="Arial"/>
                <w:b/>
                <w:sz w:val="16"/>
                <w:szCs w:val="16"/>
              </w:rPr>
            </w:pPr>
            <w:r w:rsidRPr="007F70A4">
              <w:rPr>
                <w:rFonts w:ascii="Arial" w:hAnsi="Arial" w:cs="Arial"/>
                <w:b/>
                <w:sz w:val="16"/>
                <w:szCs w:val="16"/>
              </w:rPr>
              <w:t>Aplicabilidad</w:t>
            </w:r>
          </w:p>
        </w:tc>
        <w:tc>
          <w:tcPr>
            <w:tcW w:w="2754" w:type="dxa"/>
            <w:gridSpan w:val="3"/>
            <w:shd w:val="clear" w:color="auto" w:fill="999999"/>
          </w:tcPr>
          <w:p w14:paraId="189DCAC2" w14:textId="77777777" w:rsidR="00A36F9C" w:rsidRPr="007F70A4" w:rsidRDefault="00C50D09" w:rsidP="00031FAF">
            <w:pPr>
              <w:pStyle w:val="TableParagraph"/>
              <w:spacing w:before="71"/>
              <w:ind w:left="1004" w:right="1004"/>
              <w:jc w:val="both"/>
              <w:rPr>
                <w:rFonts w:ascii="Arial" w:hAnsi="Arial" w:cs="Arial"/>
                <w:b/>
                <w:sz w:val="16"/>
                <w:szCs w:val="16"/>
              </w:rPr>
            </w:pPr>
            <w:r w:rsidRPr="007F70A4">
              <w:rPr>
                <w:rFonts w:ascii="Arial" w:hAnsi="Arial" w:cs="Arial"/>
                <w:b/>
                <w:sz w:val="16"/>
                <w:szCs w:val="16"/>
              </w:rPr>
              <w:t>Decisión</w:t>
            </w:r>
          </w:p>
        </w:tc>
      </w:tr>
      <w:tr w:rsidR="009A625B" w:rsidRPr="003057D6" w14:paraId="3DC85E04" w14:textId="77777777" w:rsidTr="005D518D">
        <w:trPr>
          <w:trHeight w:val="467"/>
        </w:trPr>
        <w:tc>
          <w:tcPr>
            <w:tcW w:w="1114" w:type="dxa"/>
            <w:vMerge/>
            <w:tcBorders>
              <w:top w:val="nil"/>
            </w:tcBorders>
            <w:shd w:val="clear" w:color="auto" w:fill="999999"/>
          </w:tcPr>
          <w:p w14:paraId="3816E57B" w14:textId="77777777" w:rsidR="00A36F9C" w:rsidRPr="007F70A4" w:rsidRDefault="00A36F9C" w:rsidP="00031FAF">
            <w:pPr>
              <w:jc w:val="both"/>
              <w:rPr>
                <w:rFonts w:ascii="Arial" w:hAnsi="Arial" w:cs="Arial"/>
                <w:sz w:val="16"/>
                <w:szCs w:val="16"/>
              </w:rPr>
            </w:pPr>
          </w:p>
        </w:tc>
        <w:tc>
          <w:tcPr>
            <w:tcW w:w="1859" w:type="dxa"/>
            <w:vMerge/>
            <w:tcBorders>
              <w:top w:val="nil"/>
            </w:tcBorders>
            <w:shd w:val="clear" w:color="auto" w:fill="999999"/>
          </w:tcPr>
          <w:p w14:paraId="616E75ED" w14:textId="77777777" w:rsidR="00A36F9C" w:rsidRPr="007F70A4" w:rsidRDefault="00A36F9C" w:rsidP="00031FAF">
            <w:pPr>
              <w:jc w:val="both"/>
              <w:rPr>
                <w:rFonts w:ascii="Arial" w:hAnsi="Arial" w:cs="Arial"/>
                <w:sz w:val="16"/>
                <w:szCs w:val="16"/>
              </w:rPr>
            </w:pPr>
          </w:p>
        </w:tc>
        <w:tc>
          <w:tcPr>
            <w:tcW w:w="3198" w:type="dxa"/>
            <w:vMerge/>
            <w:tcBorders>
              <w:top w:val="nil"/>
            </w:tcBorders>
            <w:shd w:val="clear" w:color="auto" w:fill="999999"/>
          </w:tcPr>
          <w:p w14:paraId="65AEE18F" w14:textId="77777777" w:rsidR="00A36F9C" w:rsidRPr="007F70A4" w:rsidRDefault="00A36F9C" w:rsidP="00031FAF">
            <w:pPr>
              <w:jc w:val="both"/>
              <w:rPr>
                <w:rFonts w:ascii="Arial" w:hAnsi="Arial" w:cs="Arial"/>
                <w:sz w:val="16"/>
                <w:szCs w:val="16"/>
              </w:rPr>
            </w:pPr>
          </w:p>
        </w:tc>
        <w:tc>
          <w:tcPr>
            <w:tcW w:w="770" w:type="dxa"/>
            <w:shd w:val="clear" w:color="auto" w:fill="999999"/>
          </w:tcPr>
          <w:p w14:paraId="01100A56" w14:textId="77777777" w:rsidR="00A36F9C" w:rsidRPr="007F70A4" w:rsidRDefault="00C50D09" w:rsidP="00031FAF">
            <w:pPr>
              <w:pStyle w:val="TableParagraph"/>
              <w:spacing w:before="11" w:line="218" w:lineRule="exact"/>
              <w:ind w:left="124" w:right="108" w:firstLine="117"/>
              <w:jc w:val="both"/>
              <w:rPr>
                <w:rFonts w:ascii="Arial" w:hAnsi="Arial" w:cs="Arial"/>
                <w:b/>
                <w:sz w:val="16"/>
                <w:szCs w:val="16"/>
              </w:rPr>
            </w:pPr>
            <w:r w:rsidRPr="007F70A4">
              <w:rPr>
                <w:rFonts w:ascii="Arial" w:hAnsi="Arial" w:cs="Arial"/>
                <w:b/>
                <w:sz w:val="16"/>
                <w:szCs w:val="16"/>
              </w:rPr>
              <w:t>No</w:t>
            </w:r>
            <w:r w:rsidRPr="007F70A4">
              <w:rPr>
                <w:rFonts w:ascii="Arial" w:hAnsi="Arial" w:cs="Arial"/>
                <w:b/>
                <w:spacing w:val="1"/>
                <w:sz w:val="16"/>
                <w:szCs w:val="16"/>
              </w:rPr>
              <w:t xml:space="preserve"> </w:t>
            </w:r>
            <w:r w:rsidRPr="007F70A4">
              <w:rPr>
                <w:rFonts w:ascii="Arial" w:hAnsi="Arial" w:cs="Arial"/>
                <w:b/>
                <w:spacing w:val="-1"/>
                <w:sz w:val="16"/>
                <w:szCs w:val="16"/>
              </w:rPr>
              <w:t>viable</w:t>
            </w:r>
          </w:p>
        </w:tc>
        <w:tc>
          <w:tcPr>
            <w:tcW w:w="1134" w:type="dxa"/>
            <w:shd w:val="clear" w:color="auto" w:fill="999999"/>
          </w:tcPr>
          <w:p w14:paraId="5F69417C" w14:textId="77777777" w:rsidR="00A36F9C" w:rsidRPr="007F70A4" w:rsidRDefault="00C50D09" w:rsidP="00031FAF">
            <w:pPr>
              <w:pStyle w:val="TableParagraph"/>
              <w:spacing w:before="123"/>
              <w:ind w:left="125" w:right="123"/>
              <w:jc w:val="both"/>
              <w:rPr>
                <w:rFonts w:ascii="Arial" w:hAnsi="Arial" w:cs="Arial"/>
                <w:b/>
                <w:sz w:val="16"/>
                <w:szCs w:val="16"/>
              </w:rPr>
            </w:pPr>
            <w:r w:rsidRPr="007F70A4">
              <w:rPr>
                <w:rFonts w:ascii="Arial" w:hAnsi="Arial" w:cs="Arial"/>
                <w:b/>
                <w:sz w:val="16"/>
                <w:szCs w:val="16"/>
              </w:rPr>
              <w:t>Indiferente</w:t>
            </w:r>
          </w:p>
        </w:tc>
        <w:tc>
          <w:tcPr>
            <w:tcW w:w="850" w:type="dxa"/>
            <w:shd w:val="clear" w:color="auto" w:fill="999999"/>
          </w:tcPr>
          <w:p w14:paraId="64020D62" w14:textId="77777777" w:rsidR="00A36F9C" w:rsidRPr="007F70A4" w:rsidRDefault="00C50D09" w:rsidP="00031FAF">
            <w:pPr>
              <w:pStyle w:val="TableParagraph"/>
              <w:spacing w:before="123"/>
              <w:ind w:left="164" w:right="165"/>
              <w:jc w:val="both"/>
              <w:rPr>
                <w:rFonts w:ascii="Arial" w:hAnsi="Arial" w:cs="Arial"/>
                <w:b/>
                <w:sz w:val="16"/>
                <w:szCs w:val="16"/>
              </w:rPr>
            </w:pPr>
            <w:r w:rsidRPr="007F70A4">
              <w:rPr>
                <w:rFonts w:ascii="Arial" w:hAnsi="Arial" w:cs="Arial"/>
                <w:b/>
                <w:sz w:val="16"/>
                <w:szCs w:val="16"/>
              </w:rPr>
              <w:t>Viable</w:t>
            </w:r>
          </w:p>
        </w:tc>
      </w:tr>
      <w:tr w:rsidR="00A36F9C" w:rsidRPr="003057D6" w14:paraId="0EF31496" w14:textId="77777777" w:rsidTr="005D518D">
        <w:trPr>
          <w:trHeight w:val="1361"/>
        </w:trPr>
        <w:tc>
          <w:tcPr>
            <w:tcW w:w="1114" w:type="dxa"/>
          </w:tcPr>
          <w:p w14:paraId="4ACB8B21" w14:textId="77777777" w:rsidR="00A36F9C" w:rsidRPr="00DB0CAD" w:rsidRDefault="00A36F9C" w:rsidP="007F70A4">
            <w:pPr>
              <w:pStyle w:val="TableParagraph"/>
              <w:jc w:val="center"/>
              <w:rPr>
                <w:rFonts w:ascii="Arial" w:hAnsi="Arial" w:cs="Arial"/>
                <w:i/>
                <w:sz w:val="18"/>
                <w:szCs w:val="18"/>
              </w:rPr>
            </w:pPr>
          </w:p>
          <w:p w14:paraId="7DA55C5B" w14:textId="77777777" w:rsidR="00A36F9C" w:rsidRPr="00DB0CAD" w:rsidRDefault="00C50D09" w:rsidP="007F70A4">
            <w:pPr>
              <w:pStyle w:val="TableParagraph"/>
              <w:spacing w:before="132"/>
              <w:ind w:left="69" w:right="221"/>
              <w:jc w:val="center"/>
              <w:rPr>
                <w:rFonts w:ascii="Arial" w:hAnsi="Arial" w:cs="Arial"/>
                <w:sz w:val="18"/>
                <w:szCs w:val="18"/>
              </w:rPr>
            </w:pPr>
            <w:r w:rsidRPr="00DB0CAD">
              <w:rPr>
                <w:rFonts w:ascii="Arial" w:hAnsi="Arial" w:cs="Arial"/>
                <w:b/>
                <w:spacing w:val="-1"/>
                <w:sz w:val="18"/>
                <w:szCs w:val="18"/>
              </w:rPr>
              <w:t xml:space="preserve">VPN </w:t>
            </w:r>
            <w:r w:rsidRPr="00DB0CAD">
              <w:rPr>
                <w:rFonts w:ascii="Arial" w:hAnsi="Arial" w:cs="Arial"/>
                <w:spacing w:val="-1"/>
                <w:sz w:val="18"/>
                <w:szCs w:val="18"/>
              </w:rPr>
              <w:t>(Valor</w:t>
            </w:r>
            <w:r w:rsidRPr="00DB0CAD">
              <w:rPr>
                <w:rFonts w:ascii="Arial" w:hAnsi="Arial" w:cs="Arial"/>
                <w:spacing w:val="-38"/>
                <w:sz w:val="18"/>
                <w:szCs w:val="18"/>
              </w:rPr>
              <w:t xml:space="preserve"> </w:t>
            </w:r>
            <w:r w:rsidRPr="00DB0CAD">
              <w:rPr>
                <w:rFonts w:ascii="Arial" w:hAnsi="Arial" w:cs="Arial"/>
                <w:sz w:val="18"/>
                <w:szCs w:val="18"/>
              </w:rPr>
              <w:t>Presente</w:t>
            </w:r>
            <w:r w:rsidRPr="00DB0CAD">
              <w:rPr>
                <w:rFonts w:ascii="Arial" w:hAnsi="Arial" w:cs="Arial"/>
                <w:spacing w:val="1"/>
                <w:sz w:val="18"/>
                <w:szCs w:val="18"/>
              </w:rPr>
              <w:t xml:space="preserve"> </w:t>
            </w:r>
            <w:r w:rsidRPr="00DB0CAD">
              <w:rPr>
                <w:rFonts w:ascii="Arial" w:hAnsi="Arial" w:cs="Arial"/>
                <w:sz w:val="18"/>
                <w:szCs w:val="18"/>
              </w:rPr>
              <w:t>Neto)</w:t>
            </w:r>
          </w:p>
        </w:tc>
        <w:tc>
          <w:tcPr>
            <w:tcW w:w="1859" w:type="dxa"/>
          </w:tcPr>
          <w:p w14:paraId="4BD51A6D" w14:textId="77777777" w:rsidR="00A36F9C" w:rsidRPr="00DB0CAD" w:rsidRDefault="00C50D09" w:rsidP="007F70A4">
            <w:pPr>
              <w:pStyle w:val="TableParagraph"/>
              <w:spacing w:before="131"/>
              <w:ind w:left="68" w:right="223"/>
              <w:jc w:val="center"/>
              <w:rPr>
                <w:rFonts w:ascii="Arial" w:hAnsi="Arial" w:cs="Arial"/>
                <w:sz w:val="18"/>
                <w:szCs w:val="18"/>
              </w:rPr>
            </w:pPr>
            <w:r w:rsidRPr="00DB0CAD">
              <w:rPr>
                <w:rFonts w:ascii="Arial" w:hAnsi="Arial" w:cs="Arial"/>
                <w:sz w:val="18"/>
                <w:szCs w:val="18"/>
              </w:rPr>
              <w:t>Índice que calcula el</w:t>
            </w:r>
            <w:r w:rsidRPr="00DB0CAD">
              <w:rPr>
                <w:rFonts w:ascii="Arial" w:hAnsi="Arial" w:cs="Arial"/>
                <w:spacing w:val="1"/>
                <w:sz w:val="18"/>
                <w:szCs w:val="18"/>
              </w:rPr>
              <w:t xml:space="preserve"> </w:t>
            </w:r>
            <w:r w:rsidRPr="00DB0CAD">
              <w:rPr>
                <w:rFonts w:ascii="Arial" w:hAnsi="Arial" w:cs="Arial"/>
                <w:sz w:val="18"/>
                <w:szCs w:val="18"/>
              </w:rPr>
              <w:t>valor presente de un</w:t>
            </w:r>
            <w:r w:rsidRPr="00DB0CAD">
              <w:rPr>
                <w:rFonts w:ascii="Arial" w:hAnsi="Arial" w:cs="Arial"/>
                <w:spacing w:val="-38"/>
                <w:sz w:val="18"/>
                <w:szCs w:val="18"/>
              </w:rPr>
              <w:t xml:space="preserve"> </w:t>
            </w:r>
            <w:r w:rsidRPr="00DB0CAD">
              <w:rPr>
                <w:rFonts w:ascii="Arial" w:hAnsi="Arial" w:cs="Arial"/>
                <w:sz w:val="18"/>
                <w:szCs w:val="18"/>
              </w:rPr>
              <w:t>determinado</w:t>
            </w:r>
            <w:r w:rsidRPr="00DB0CAD">
              <w:rPr>
                <w:rFonts w:ascii="Arial" w:hAnsi="Arial" w:cs="Arial"/>
                <w:spacing w:val="-5"/>
                <w:sz w:val="18"/>
                <w:szCs w:val="18"/>
              </w:rPr>
              <w:t xml:space="preserve"> </w:t>
            </w:r>
            <w:r w:rsidRPr="00DB0CAD">
              <w:rPr>
                <w:rFonts w:ascii="Arial" w:hAnsi="Arial" w:cs="Arial"/>
                <w:sz w:val="18"/>
                <w:szCs w:val="18"/>
              </w:rPr>
              <w:t>flujo</w:t>
            </w:r>
            <w:r w:rsidRPr="00DB0CAD">
              <w:rPr>
                <w:rFonts w:ascii="Arial" w:hAnsi="Arial" w:cs="Arial"/>
                <w:spacing w:val="-4"/>
                <w:sz w:val="18"/>
                <w:szCs w:val="18"/>
              </w:rPr>
              <w:t xml:space="preserve"> </w:t>
            </w:r>
            <w:r w:rsidRPr="00DB0CAD">
              <w:rPr>
                <w:rFonts w:ascii="Arial" w:hAnsi="Arial" w:cs="Arial"/>
                <w:sz w:val="18"/>
                <w:szCs w:val="18"/>
              </w:rPr>
              <w:t>de</w:t>
            </w:r>
            <w:r w:rsidRPr="00DB0CAD">
              <w:rPr>
                <w:rFonts w:ascii="Arial" w:hAnsi="Arial" w:cs="Arial"/>
                <w:spacing w:val="-38"/>
                <w:sz w:val="18"/>
                <w:szCs w:val="18"/>
              </w:rPr>
              <w:t xml:space="preserve"> </w:t>
            </w:r>
            <w:r w:rsidRPr="00DB0CAD">
              <w:rPr>
                <w:rFonts w:ascii="Arial" w:hAnsi="Arial" w:cs="Arial"/>
                <w:sz w:val="18"/>
                <w:szCs w:val="18"/>
              </w:rPr>
              <w:t>caja proyectado o</w:t>
            </w:r>
            <w:r w:rsidRPr="00DB0CAD">
              <w:rPr>
                <w:rFonts w:ascii="Arial" w:hAnsi="Arial" w:cs="Arial"/>
                <w:spacing w:val="1"/>
                <w:sz w:val="18"/>
                <w:szCs w:val="18"/>
              </w:rPr>
              <w:t xml:space="preserve"> </w:t>
            </w:r>
            <w:r w:rsidRPr="00DB0CAD">
              <w:rPr>
                <w:rFonts w:ascii="Arial" w:hAnsi="Arial" w:cs="Arial"/>
                <w:sz w:val="18"/>
                <w:szCs w:val="18"/>
              </w:rPr>
              <w:t>futuro</w:t>
            </w:r>
          </w:p>
        </w:tc>
        <w:tc>
          <w:tcPr>
            <w:tcW w:w="3198" w:type="dxa"/>
          </w:tcPr>
          <w:p w14:paraId="49639BBE" w14:textId="77777777" w:rsidR="00A36F9C" w:rsidRPr="00DB0CAD" w:rsidRDefault="00A36F9C" w:rsidP="007F70A4">
            <w:pPr>
              <w:pStyle w:val="TableParagraph"/>
              <w:jc w:val="center"/>
              <w:rPr>
                <w:rFonts w:ascii="Arial" w:hAnsi="Arial" w:cs="Arial"/>
                <w:i/>
                <w:sz w:val="18"/>
                <w:szCs w:val="18"/>
              </w:rPr>
            </w:pPr>
          </w:p>
          <w:p w14:paraId="0D5AA131" w14:textId="77777777" w:rsidR="00A36F9C" w:rsidRPr="00DB0CAD" w:rsidRDefault="00C50D09" w:rsidP="007F70A4">
            <w:pPr>
              <w:pStyle w:val="TableParagraph"/>
              <w:spacing w:before="132"/>
              <w:ind w:left="68" w:right="120"/>
              <w:jc w:val="center"/>
              <w:rPr>
                <w:rFonts w:ascii="Arial" w:hAnsi="Arial" w:cs="Arial"/>
                <w:sz w:val="18"/>
                <w:szCs w:val="18"/>
              </w:rPr>
            </w:pPr>
            <w:r w:rsidRPr="00DB0CAD">
              <w:rPr>
                <w:rFonts w:ascii="Arial" w:hAnsi="Arial" w:cs="Arial"/>
                <w:sz w:val="18"/>
                <w:szCs w:val="18"/>
              </w:rPr>
              <w:t>Aplica para todos los casos, excepto</w:t>
            </w:r>
            <w:r w:rsidRPr="00DB0CAD">
              <w:rPr>
                <w:rFonts w:ascii="Arial" w:hAnsi="Arial" w:cs="Arial"/>
                <w:spacing w:val="1"/>
                <w:sz w:val="18"/>
                <w:szCs w:val="18"/>
              </w:rPr>
              <w:t xml:space="preserve"> </w:t>
            </w:r>
            <w:r w:rsidRPr="00DB0CAD">
              <w:rPr>
                <w:rFonts w:ascii="Arial" w:hAnsi="Arial" w:cs="Arial"/>
                <w:sz w:val="18"/>
                <w:szCs w:val="18"/>
              </w:rPr>
              <w:t>alternativas</w:t>
            </w:r>
            <w:r w:rsidRPr="00DB0CAD">
              <w:rPr>
                <w:rFonts w:ascii="Arial" w:hAnsi="Arial" w:cs="Arial"/>
                <w:spacing w:val="-5"/>
                <w:sz w:val="18"/>
                <w:szCs w:val="18"/>
              </w:rPr>
              <w:t xml:space="preserve"> </w:t>
            </w:r>
            <w:r w:rsidRPr="00DB0CAD">
              <w:rPr>
                <w:rFonts w:ascii="Arial" w:hAnsi="Arial" w:cs="Arial"/>
                <w:sz w:val="18"/>
                <w:szCs w:val="18"/>
              </w:rPr>
              <w:t>con</w:t>
            </w:r>
            <w:r w:rsidRPr="00DB0CAD">
              <w:rPr>
                <w:rFonts w:ascii="Arial" w:hAnsi="Arial" w:cs="Arial"/>
                <w:spacing w:val="-4"/>
                <w:sz w:val="18"/>
                <w:szCs w:val="18"/>
              </w:rPr>
              <w:t xml:space="preserve"> </w:t>
            </w:r>
            <w:r w:rsidRPr="00DB0CAD">
              <w:rPr>
                <w:rFonts w:ascii="Arial" w:hAnsi="Arial" w:cs="Arial"/>
                <w:sz w:val="18"/>
                <w:szCs w:val="18"/>
              </w:rPr>
              <w:t>horizontes</w:t>
            </w:r>
            <w:r w:rsidRPr="00DB0CAD">
              <w:rPr>
                <w:rFonts w:ascii="Arial" w:hAnsi="Arial" w:cs="Arial"/>
                <w:spacing w:val="-4"/>
                <w:sz w:val="18"/>
                <w:szCs w:val="18"/>
              </w:rPr>
              <w:t xml:space="preserve"> </w:t>
            </w:r>
            <w:r w:rsidRPr="00DB0CAD">
              <w:rPr>
                <w:rFonts w:ascii="Arial" w:hAnsi="Arial" w:cs="Arial"/>
                <w:sz w:val="18"/>
                <w:szCs w:val="18"/>
              </w:rPr>
              <w:t>diferentes</w:t>
            </w:r>
            <w:r w:rsidRPr="00DB0CAD">
              <w:rPr>
                <w:rFonts w:ascii="Arial" w:hAnsi="Arial" w:cs="Arial"/>
                <w:spacing w:val="-2"/>
                <w:sz w:val="18"/>
                <w:szCs w:val="18"/>
              </w:rPr>
              <w:t xml:space="preserve"> </w:t>
            </w:r>
            <w:r w:rsidRPr="00DB0CAD">
              <w:rPr>
                <w:rFonts w:ascii="Arial" w:hAnsi="Arial" w:cs="Arial"/>
                <w:sz w:val="18"/>
                <w:szCs w:val="18"/>
              </w:rPr>
              <w:t>de</w:t>
            </w:r>
            <w:r w:rsidRPr="00DB0CAD">
              <w:rPr>
                <w:rFonts w:ascii="Arial" w:hAnsi="Arial" w:cs="Arial"/>
                <w:spacing w:val="-38"/>
                <w:sz w:val="18"/>
                <w:szCs w:val="18"/>
              </w:rPr>
              <w:t xml:space="preserve"> </w:t>
            </w:r>
            <w:r w:rsidRPr="00DB0CAD">
              <w:rPr>
                <w:rFonts w:ascii="Arial" w:hAnsi="Arial" w:cs="Arial"/>
                <w:sz w:val="18"/>
                <w:szCs w:val="18"/>
              </w:rPr>
              <w:t>evaluación</w:t>
            </w:r>
          </w:p>
        </w:tc>
        <w:tc>
          <w:tcPr>
            <w:tcW w:w="770" w:type="dxa"/>
          </w:tcPr>
          <w:p w14:paraId="68E68E1E" w14:textId="77777777" w:rsidR="00A36F9C" w:rsidRPr="00DB0CAD" w:rsidRDefault="00A36F9C" w:rsidP="007F70A4">
            <w:pPr>
              <w:pStyle w:val="TableParagraph"/>
              <w:jc w:val="center"/>
              <w:rPr>
                <w:rFonts w:ascii="Arial" w:hAnsi="Arial" w:cs="Arial"/>
                <w:i/>
                <w:sz w:val="18"/>
                <w:szCs w:val="18"/>
              </w:rPr>
            </w:pPr>
          </w:p>
          <w:p w14:paraId="6FE71360" w14:textId="77777777" w:rsidR="00A36F9C" w:rsidRPr="00DB0CAD" w:rsidRDefault="00A36F9C" w:rsidP="007F70A4">
            <w:pPr>
              <w:pStyle w:val="TableParagraph"/>
              <w:jc w:val="center"/>
              <w:rPr>
                <w:rFonts w:ascii="Arial" w:hAnsi="Arial" w:cs="Arial"/>
                <w:i/>
                <w:sz w:val="18"/>
                <w:szCs w:val="18"/>
              </w:rPr>
            </w:pPr>
          </w:p>
          <w:p w14:paraId="0EDF3B18" w14:textId="77777777" w:rsidR="00A36F9C" w:rsidRPr="00DB0CAD" w:rsidRDefault="00C50D09" w:rsidP="007F70A4">
            <w:pPr>
              <w:pStyle w:val="TableParagraph"/>
              <w:spacing w:before="130"/>
              <w:ind w:left="218" w:right="214"/>
              <w:jc w:val="center"/>
              <w:rPr>
                <w:rFonts w:ascii="Arial" w:hAnsi="Arial" w:cs="Arial"/>
                <w:sz w:val="18"/>
                <w:szCs w:val="18"/>
              </w:rPr>
            </w:pPr>
            <w:r w:rsidRPr="00DB0CAD">
              <w:rPr>
                <w:rFonts w:ascii="Arial" w:hAnsi="Arial" w:cs="Arial"/>
                <w:sz w:val="18"/>
                <w:szCs w:val="18"/>
              </w:rPr>
              <w:t>&lt;</w:t>
            </w:r>
            <w:r w:rsidRPr="00DB0CAD">
              <w:rPr>
                <w:rFonts w:ascii="Arial" w:hAnsi="Arial" w:cs="Arial"/>
                <w:spacing w:val="-1"/>
                <w:sz w:val="18"/>
                <w:szCs w:val="18"/>
              </w:rPr>
              <w:t xml:space="preserve"> </w:t>
            </w:r>
            <w:r w:rsidRPr="00DB0CAD">
              <w:rPr>
                <w:rFonts w:ascii="Arial" w:hAnsi="Arial" w:cs="Arial"/>
                <w:sz w:val="18"/>
                <w:szCs w:val="18"/>
              </w:rPr>
              <w:t>0</w:t>
            </w:r>
          </w:p>
        </w:tc>
        <w:tc>
          <w:tcPr>
            <w:tcW w:w="1134" w:type="dxa"/>
          </w:tcPr>
          <w:p w14:paraId="24EACCE1" w14:textId="77777777" w:rsidR="00A36F9C" w:rsidRPr="00DB0CAD" w:rsidRDefault="00A36F9C" w:rsidP="007F70A4">
            <w:pPr>
              <w:pStyle w:val="TableParagraph"/>
              <w:jc w:val="center"/>
              <w:rPr>
                <w:rFonts w:ascii="Arial" w:hAnsi="Arial" w:cs="Arial"/>
                <w:i/>
                <w:sz w:val="18"/>
                <w:szCs w:val="18"/>
              </w:rPr>
            </w:pPr>
          </w:p>
          <w:p w14:paraId="5EC2A050" w14:textId="77777777" w:rsidR="00A36F9C" w:rsidRPr="00DB0CAD" w:rsidRDefault="00A36F9C" w:rsidP="007F70A4">
            <w:pPr>
              <w:pStyle w:val="TableParagraph"/>
              <w:jc w:val="center"/>
              <w:rPr>
                <w:rFonts w:ascii="Arial" w:hAnsi="Arial" w:cs="Arial"/>
                <w:i/>
                <w:sz w:val="18"/>
                <w:szCs w:val="18"/>
              </w:rPr>
            </w:pPr>
          </w:p>
          <w:p w14:paraId="6B8D0F53" w14:textId="77777777" w:rsidR="00A36F9C" w:rsidRPr="00DB0CAD" w:rsidRDefault="00C50D09" w:rsidP="007F70A4">
            <w:pPr>
              <w:pStyle w:val="TableParagraph"/>
              <w:spacing w:before="130"/>
              <w:ind w:left="124" w:right="123"/>
              <w:jc w:val="center"/>
              <w:rPr>
                <w:rFonts w:ascii="Arial" w:hAnsi="Arial" w:cs="Arial"/>
                <w:sz w:val="18"/>
                <w:szCs w:val="18"/>
              </w:rPr>
            </w:pPr>
            <w:r w:rsidRPr="00DB0CAD">
              <w:rPr>
                <w:rFonts w:ascii="Arial" w:hAnsi="Arial" w:cs="Arial"/>
                <w:sz w:val="18"/>
                <w:szCs w:val="18"/>
              </w:rPr>
              <w:t>=</w:t>
            </w:r>
            <w:r w:rsidRPr="00DB0CAD">
              <w:rPr>
                <w:rFonts w:ascii="Arial" w:hAnsi="Arial" w:cs="Arial"/>
                <w:spacing w:val="-1"/>
                <w:sz w:val="18"/>
                <w:szCs w:val="18"/>
              </w:rPr>
              <w:t xml:space="preserve"> </w:t>
            </w:r>
            <w:r w:rsidRPr="00DB0CAD">
              <w:rPr>
                <w:rFonts w:ascii="Arial" w:hAnsi="Arial" w:cs="Arial"/>
                <w:sz w:val="18"/>
                <w:szCs w:val="18"/>
              </w:rPr>
              <w:t>0</w:t>
            </w:r>
          </w:p>
        </w:tc>
        <w:tc>
          <w:tcPr>
            <w:tcW w:w="850" w:type="dxa"/>
          </w:tcPr>
          <w:p w14:paraId="1D91E36F" w14:textId="77777777" w:rsidR="00A36F9C" w:rsidRPr="00DB0CAD" w:rsidRDefault="00A36F9C" w:rsidP="007F70A4">
            <w:pPr>
              <w:pStyle w:val="TableParagraph"/>
              <w:jc w:val="center"/>
              <w:rPr>
                <w:rFonts w:ascii="Arial" w:hAnsi="Arial" w:cs="Arial"/>
                <w:i/>
                <w:sz w:val="18"/>
                <w:szCs w:val="18"/>
              </w:rPr>
            </w:pPr>
          </w:p>
          <w:p w14:paraId="00CECB9B" w14:textId="77777777" w:rsidR="00A36F9C" w:rsidRPr="00DB0CAD" w:rsidRDefault="00A36F9C" w:rsidP="007F70A4">
            <w:pPr>
              <w:pStyle w:val="TableParagraph"/>
              <w:jc w:val="center"/>
              <w:rPr>
                <w:rFonts w:ascii="Arial" w:hAnsi="Arial" w:cs="Arial"/>
                <w:i/>
                <w:sz w:val="18"/>
                <w:szCs w:val="18"/>
              </w:rPr>
            </w:pPr>
          </w:p>
          <w:p w14:paraId="1865A837" w14:textId="77777777" w:rsidR="00A36F9C" w:rsidRPr="00DB0CAD" w:rsidRDefault="00C50D09" w:rsidP="007F70A4">
            <w:pPr>
              <w:pStyle w:val="TableParagraph"/>
              <w:spacing w:before="130"/>
              <w:ind w:left="164" w:right="165"/>
              <w:jc w:val="center"/>
              <w:rPr>
                <w:rFonts w:ascii="Arial" w:hAnsi="Arial" w:cs="Arial"/>
                <w:sz w:val="18"/>
                <w:szCs w:val="18"/>
              </w:rPr>
            </w:pPr>
            <w:r w:rsidRPr="00DB0CAD">
              <w:rPr>
                <w:rFonts w:ascii="Arial" w:hAnsi="Arial" w:cs="Arial"/>
                <w:sz w:val="18"/>
                <w:szCs w:val="18"/>
              </w:rPr>
              <w:t>&gt;</w:t>
            </w:r>
            <w:r w:rsidRPr="00DB0CAD">
              <w:rPr>
                <w:rFonts w:ascii="Arial" w:hAnsi="Arial" w:cs="Arial"/>
                <w:spacing w:val="-1"/>
                <w:sz w:val="18"/>
                <w:szCs w:val="18"/>
              </w:rPr>
              <w:t xml:space="preserve"> </w:t>
            </w:r>
            <w:r w:rsidRPr="00DB0CAD">
              <w:rPr>
                <w:rFonts w:ascii="Arial" w:hAnsi="Arial" w:cs="Arial"/>
                <w:sz w:val="18"/>
                <w:szCs w:val="18"/>
              </w:rPr>
              <w:t>0</w:t>
            </w:r>
          </w:p>
        </w:tc>
      </w:tr>
    </w:tbl>
    <w:p w14:paraId="1E696BDD" w14:textId="77777777" w:rsidR="00A36F9C" w:rsidRPr="003057D6" w:rsidRDefault="00A36F9C" w:rsidP="00031FAF">
      <w:pPr>
        <w:pStyle w:val="Textoindependiente"/>
        <w:jc w:val="both"/>
        <w:rPr>
          <w:rFonts w:ascii="Arial" w:hAnsi="Arial" w:cs="Arial"/>
          <w:i/>
          <w:sz w:val="20"/>
          <w:szCs w:val="20"/>
        </w:rPr>
      </w:pPr>
    </w:p>
    <w:p w14:paraId="47F6676B" w14:textId="349778BB" w:rsidR="00A36F9C" w:rsidRPr="003057D6" w:rsidRDefault="00A36F9C" w:rsidP="009915AD">
      <w:pPr>
        <w:pStyle w:val="Textoindependiente"/>
        <w:jc w:val="both"/>
        <w:rPr>
          <w:rFonts w:ascii="Arial" w:hAnsi="Arial" w:cs="Arial"/>
          <w:sz w:val="20"/>
          <w:szCs w:val="20"/>
        </w:rPr>
        <w:sectPr w:rsidR="00A36F9C" w:rsidRPr="003057D6" w:rsidSect="00A753F8">
          <w:pgSz w:w="12240" w:h="15840"/>
          <w:pgMar w:top="1820" w:right="1200" w:bottom="1180" w:left="1560" w:header="713" w:footer="850" w:gutter="0"/>
          <w:cols w:space="720"/>
          <w:docGrid w:linePitch="299"/>
        </w:sectPr>
      </w:pPr>
    </w:p>
    <w:p w14:paraId="52EA4205" w14:textId="77777777" w:rsidR="00A36F9C" w:rsidRPr="003057D6" w:rsidRDefault="00A36F9C" w:rsidP="00031FAF">
      <w:pPr>
        <w:pStyle w:val="Textoindependiente"/>
        <w:spacing w:before="5"/>
        <w:jc w:val="both"/>
        <w:rPr>
          <w:rFonts w:ascii="Arial" w:hAnsi="Arial" w:cs="Arial"/>
          <w:sz w:val="20"/>
          <w:szCs w:val="20"/>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1"/>
        <w:gridCol w:w="1702"/>
        <w:gridCol w:w="3198"/>
        <w:gridCol w:w="706"/>
        <w:gridCol w:w="1136"/>
        <w:gridCol w:w="850"/>
      </w:tblGrid>
      <w:tr w:rsidR="00341339" w:rsidRPr="003057D6" w14:paraId="43076E55" w14:textId="77777777" w:rsidTr="00DB0CAD">
        <w:trPr>
          <w:trHeight w:val="362"/>
        </w:trPr>
        <w:tc>
          <w:tcPr>
            <w:tcW w:w="1271" w:type="dxa"/>
            <w:vMerge w:val="restart"/>
            <w:shd w:val="clear" w:color="auto" w:fill="999999"/>
          </w:tcPr>
          <w:p w14:paraId="7FF3A4F6" w14:textId="77777777" w:rsidR="00A36F9C" w:rsidRPr="005D518D" w:rsidRDefault="00A36F9C" w:rsidP="005D518D">
            <w:pPr>
              <w:pStyle w:val="TableParagraph"/>
              <w:spacing w:before="5"/>
              <w:jc w:val="center"/>
              <w:rPr>
                <w:rFonts w:ascii="Arial" w:hAnsi="Arial" w:cs="Arial"/>
                <w:sz w:val="16"/>
                <w:szCs w:val="16"/>
              </w:rPr>
            </w:pPr>
          </w:p>
          <w:p w14:paraId="410C67D4" w14:textId="77777777" w:rsidR="00A36F9C" w:rsidRPr="005D518D" w:rsidRDefault="00C50D09" w:rsidP="005D518D">
            <w:pPr>
              <w:pStyle w:val="TableParagraph"/>
              <w:ind w:left="201"/>
              <w:jc w:val="center"/>
              <w:rPr>
                <w:rFonts w:ascii="Arial" w:hAnsi="Arial" w:cs="Arial"/>
                <w:b/>
                <w:sz w:val="16"/>
                <w:szCs w:val="16"/>
              </w:rPr>
            </w:pPr>
            <w:r w:rsidRPr="005D518D">
              <w:rPr>
                <w:rFonts w:ascii="Arial" w:hAnsi="Arial" w:cs="Arial"/>
                <w:b/>
                <w:sz w:val="16"/>
                <w:szCs w:val="16"/>
              </w:rPr>
              <w:t>Indicador</w:t>
            </w:r>
          </w:p>
        </w:tc>
        <w:tc>
          <w:tcPr>
            <w:tcW w:w="1702" w:type="dxa"/>
            <w:vMerge w:val="restart"/>
            <w:shd w:val="clear" w:color="auto" w:fill="999999"/>
          </w:tcPr>
          <w:p w14:paraId="13F8109A" w14:textId="77777777" w:rsidR="00A36F9C" w:rsidRPr="005D518D" w:rsidRDefault="00A36F9C" w:rsidP="005D518D">
            <w:pPr>
              <w:pStyle w:val="TableParagraph"/>
              <w:spacing w:before="5"/>
              <w:jc w:val="center"/>
              <w:rPr>
                <w:rFonts w:ascii="Arial" w:hAnsi="Arial" w:cs="Arial"/>
                <w:sz w:val="16"/>
                <w:szCs w:val="16"/>
              </w:rPr>
            </w:pPr>
          </w:p>
          <w:p w14:paraId="2EA19C98" w14:textId="77777777" w:rsidR="00A36F9C" w:rsidRPr="005D518D" w:rsidRDefault="00C50D09" w:rsidP="00761612">
            <w:pPr>
              <w:pStyle w:val="TableParagraph"/>
              <w:jc w:val="center"/>
              <w:rPr>
                <w:rFonts w:ascii="Arial" w:hAnsi="Arial" w:cs="Arial"/>
                <w:b/>
                <w:sz w:val="16"/>
                <w:szCs w:val="16"/>
              </w:rPr>
            </w:pPr>
            <w:r w:rsidRPr="005D518D">
              <w:rPr>
                <w:rFonts w:ascii="Arial" w:hAnsi="Arial" w:cs="Arial"/>
                <w:b/>
                <w:sz w:val="16"/>
                <w:szCs w:val="16"/>
              </w:rPr>
              <w:t>Definición</w:t>
            </w:r>
          </w:p>
        </w:tc>
        <w:tc>
          <w:tcPr>
            <w:tcW w:w="3198" w:type="dxa"/>
            <w:vMerge w:val="restart"/>
            <w:shd w:val="clear" w:color="auto" w:fill="999999"/>
          </w:tcPr>
          <w:p w14:paraId="090132FD" w14:textId="77777777" w:rsidR="00A36F9C" w:rsidRPr="005D518D" w:rsidRDefault="00A36F9C" w:rsidP="005D518D">
            <w:pPr>
              <w:pStyle w:val="TableParagraph"/>
              <w:spacing w:before="5"/>
              <w:jc w:val="center"/>
              <w:rPr>
                <w:rFonts w:ascii="Arial" w:hAnsi="Arial" w:cs="Arial"/>
                <w:sz w:val="16"/>
                <w:szCs w:val="16"/>
              </w:rPr>
            </w:pPr>
          </w:p>
          <w:p w14:paraId="0E0DB721" w14:textId="77777777" w:rsidR="00A36F9C" w:rsidRPr="005D518D" w:rsidRDefault="00C50D09" w:rsidP="005D518D">
            <w:pPr>
              <w:pStyle w:val="TableParagraph"/>
              <w:ind w:left="1088" w:right="1089"/>
              <w:jc w:val="center"/>
              <w:rPr>
                <w:rFonts w:ascii="Arial" w:hAnsi="Arial" w:cs="Arial"/>
                <w:b/>
                <w:sz w:val="16"/>
                <w:szCs w:val="16"/>
              </w:rPr>
            </w:pPr>
            <w:r w:rsidRPr="005D518D">
              <w:rPr>
                <w:rFonts w:ascii="Arial" w:hAnsi="Arial" w:cs="Arial"/>
                <w:b/>
                <w:sz w:val="16"/>
                <w:szCs w:val="16"/>
              </w:rPr>
              <w:t>Aplicabilidad</w:t>
            </w:r>
          </w:p>
        </w:tc>
        <w:tc>
          <w:tcPr>
            <w:tcW w:w="2692" w:type="dxa"/>
            <w:gridSpan w:val="3"/>
            <w:shd w:val="clear" w:color="auto" w:fill="999999"/>
          </w:tcPr>
          <w:p w14:paraId="3F372EB3" w14:textId="77777777" w:rsidR="00A36F9C" w:rsidRPr="005D518D" w:rsidRDefault="00C50D09" w:rsidP="005D518D">
            <w:pPr>
              <w:pStyle w:val="TableParagraph"/>
              <w:spacing w:before="71"/>
              <w:ind w:left="1004" w:right="1004"/>
              <w:jc w:val="center"/>
              <w:rPr>
                <w:rFonts w:ascii="Arial" w:hAnsi="Arial" w:cs="Arial"/>
                <w:b/>
                <w:sz w:val="16"/>
                <w:szCs w:val="16"/>
              </w:rPr>
            </w:pPr>
            <w:r w:rsidRPr="005D518D">
              <w:rPr>
                <w:rFonts w:ascii="Arial" w:hAnsi="Arial" w:cs="Arial"/>
                <w:b/>
                <w:sz w:val="16"/>
                <w:szCs w:val="16"/>
              </w:rPr>
              <w:t>Decisión</w:t>
            </w:r>
          </w:p>
        </w:tc>
      </w:tr>
      <w:tr w:rsidR="009A625B" w:rsidRPr="003057D6" w14:paraId="7DB8750D" w14:textId="77777777" w:rsidTr="00DB0CAD">
        <w:trPr>
          <w:trHeight w:val="467"/>
        </w:trPr>
        <w:tc>
          <w:tcPr>
            <w:tcW w:w="1271" w:type="dxa"/>
            <w:vMerge/>
            <w:tcBorders>
              <w:top w:val="nil"/>
            </w:tcBorders>
            <w:shd w:val="clear" w:color="auto" w:fill="999999"/>
          </w:tcPr>
          <w:p w14:paraId="0F207C89" w14:textId="77777777" w:rsidR="00A36F9C" w:rsidRPr="005D518D" w:rsidRDefault="00A36F9C" w:rsidP="005D518D">
            <w:pPr>
              <w:jc w:val="center"/>
              <w:rPr>
                <w:rFonts w:ascii="Arial" w:hAnsi="Arial" w:cs="Arial"/>
                <w:sz w:val="16"/>
                <w:szCs w:val="16"/>
              </w:rPr>
            </w:pPr>
          </w:p>
        </w:tc>
        <w:tc>
          <w:tcPr>
            <w:tcW w:w="1702" w:type="dxa"/>
            <w:vMerge/>
            <w:tcBorders>
              <w:top w:val="nil"/>
            </w:tcBorders>
            <w:shd w:val="clear" w:color="auto" w:fill="999999"/>
          </w:tcPr>
          <w:p w14:paraId="6C565C73" w14:textId="77777777" w:rsidR="00A36F9C" w:rsidRPr="005D518D" w:rsidRDefault="00A36F9C" w:rsidP="005D518D">
            <w:pPr>
              <w:jc w:val="center"/>
              <w:rPr>
                <w:rFonts w:ascii="Arial" w:hAnsi="Arial" w:cs="Arial"/>
                <w:sz w:val="16"/>
                <w:szCs w:val="16"/>
              </w:rPr>
            </w:pPr>
          </w:p>
        </w:tc>
        <w:tc>
          <w:tcPr>
            <w:tcW w:w="3198" w:type="dxa"/>
            <w:vMerge/>
            <w:tcBorders>
              <w:top w:val="nil"/>
            </w:tcBorders>
            <w:shd w:val="clear" w:color="auto" w:fill="999999"/>
          </w:tcPr>
          <w:p w14:paraId="482588F6" w14:textId="77777777" w:rsidR="00A36F9C" w:rsidRPr="005D518D" w:rsidRDefault="00A36F9C" w:rsidP="005D518D">
            <w:pPr>
              <w:jc w:val="center"/>
              <w:rPr>
                <w:rFonts w:ascii="Arial" w:hAnsi="Arial" w:cs="Arial"/>
                <w:sz w:val="16"/>
                <w:szCs w:val="16"/>
              </w:rPr>
            </w:pPr>
          </w:p>
        </w:tc>
        <w:tc>
          <w:tcPr>
            <w:tcW w:w="706" w:type="dxa"/>
            <w:shd w:val="clear" w:color="auto" w:fill="999999"/>
          </w:tcPr>
          <w:p w14:paraId="63040F78" w14:textId="77777777" w:rsidR="00A36F9C" w:rsidRPr="005D518D" w:rsidRDefault="00C50D09" w:rsidP="005D518D">
            <w:pPr>
              <w:pStyle w:val="TableParagraph"/>
              <w:spacing w:before="11" w:line="218" w:lineRule="exact"/>
              <w:ind w:left="124" w:right="108" w:firstLine="117"/>
              <w:jc w:val="center"/>
              <w:rPr>
                <w:rFonts w:ascii="Arial" w:hAnsi="Arial" w:cs="Arial"/>
                <w:b/>
                <w:sz w:val="16"/>
                <w:szCs w:val="16"/>
              </w:rPr>
            </w:pPr>
            <w:r w:rsidRPr="005D518D">
              <w:rPr>
                <w:rFonts w:ascii="Arial" w:hAnsi="Arial" w:cs="Arial"/>
                <w:b/>
                <w:sz w:val="16"/>
                <w:szCs w:val="16"/>
              </w:rPr>
              <w:t>No</w:t>
            </w:r>
            <w:r w:rsidRPr="005D518D">
              <w:rPr>
                <w:rFonts w:ascii="Arial" w:hAnsi="Arial" w:cs="Arial"/>
                <w:b/>
                <w:spacing w:val="1"/>
                <w:sz w:val="16"/>
                <w:szCs w:val="16"/>
              </w:rPr>
              <w:t xml:space="preserve"> </w:t>
            </w:r>
            <w:r w:rsidRPr="005D518D">
              <w:rPr>
                <w:rFonts w:ascii="Arial" w:hAnsi="Arial" w:cs="Arial"/>
                <w:b/>
                <w:spacing w:val="-1"/>
                <w:sz w:val="16"/>
                <w:szCs w:val="16"/>
              </w:rPr>
              <w:t>viable</w:t>
            </w:r>
          </w:p>
        </w:tc>
        <w:tc>
          <w:tcPr>
            <w:tcW w:w="1136" w:type="dxa"/>
            <w:shd w:val="clear" w:color="auto" w:fill="999999"/>
          </w:tcPr>
          <w:p w14:paraId="2DD26116" w14:textId="77777777" w:rsidR="00A36F9C" w:rsidRPr="005D518D" w:rsidRDefault="00C50D09" w:rsidP="005D518D">
            <w:pPr>
              <w:pStyle w:val="TableParagraph"/>
              <w:spacing w:before="123"/>
              <w:ind w:left="125" w:right="123"/>
              <w:jc w:val="center"/>
              <w:rPr>
                <w:rFonts w:ascii="Arial" w:hAnsi="Arial" w:cs="Arial"/>
                <w:b/>
                <w:sz w:val="16"/>
                <w:szCs w:val="16"/>
              </w:rPr>
            </w:pPr>
            <w:r w:rsidRPr="005D518D">
              <w:rPr>
                <w:rFonts w:ascii="Arial" w:hAnsi="Arial" w:cs="Arial"/>
                <w:b/>
                <w:sz w:val="16"/>
                <w:szCs w:val="16"/>
              </w:rPr>
              <w:t>Indiferente</w:t>
            </w:r>
          </w:p>
        </w:tc>
        <w:tc>
          <w:tcPr>
            <w:tcW w:w="850" w:type="dxa"/>
            <w:shd w:val="clear" w:color="auto" w:fill="999999"/>
          </w:tcPr>
          <w:p w14:paraId="7AE35172" w14:textId="77777777" w:rsidR="00A36F9C" w:rsidRPr="005D518D" w:rsidRDefault="00C50D09" w:rsidP="005D518D">
            <w:pPr>
              <w:pStyle w:val="TableParagraph"/>
              <w:spacing w:before="123"/>
              <w:ind w:left="164" w:right="165"/>
              <w:jc w:val="center"/>
              <w:rPr>
                <w:rFonts w:ascii="Arial" w:hAnsi="Arial" w:cs="Arial"/>
                <w:b/>
                <w:sz w:val="16"/>
                <w:szCs w:val="16"/>
              </w:rPr>
            </w:pPr>
            <w:r w:rsidRPr="005D518D">
              <w:rPr>
                <w:rFonts w:ascii="Arial" w:hAnsi="Arial" w:cs="Arial"/>
                <w:b/>
                <w:sz w:val="16"/>
                <w:szCs w:val="16"/>
              </w:rPr>
              <w:t>Viable</w:t>
            </w:r>
          </w:p>
        </w:tc>
      </w:tr>
      <w:tr w:rsidR="00A36F9C" w:rsidRPr="003057D6" w14:paraId="228C6EA3" w14:textId="77777777" w:rsidTr="00DB0CAD">
        <w:trPr>
          <w:trHeight w:val="2022"/>
        </w:trPr>
        <w:tc>
          <w:tcPr>
            <w:tcW w:w="1271" w:type="dxa"/>
            <w:vAlign w:val="center"/>
          </w:tcPr>
          <w:p w14:paraId="286F70A1" w14:textId="77777777" w:rsidR="00A36F9C" w:rsidRPr="00DB0CAD" w:rsidRDefault="00A36F9C" w:rsidP="00DB0CAD">
            <w:pPr>
              <w:pStyle w:val="TableParagraph"/>
              <w:jc w:val="center"/>
              <w:rPr>
                <w:rFonts w:ascii="Arial" w:hAnsi="Arial" w:cs="Arial"/>
                <w:sz w:val="18"/>
                <w:szCs w:val="18"/>
              </w:rPr>
            </w:pPr>
          </w:p>
          <w:p w14:paraId="5640A289" w14:textId="77777777" w:rsidR="00A36F9C" w:rsidRPr="00DB0CAD" w:rsidRDefault="00A36F9C" w:rsidP="00DB0CAD">
            <w:pPr>
              <w:pStyle w:val="TableParagraph"/>
              <w:jc w:val="center"/>
              <w:rPr>
                <w:rFonts w:ascii="Arial" w:hAnsi="Arial" w:cs="Arial"/>
                <w:sz w:val="18"/>
                <w:szCs w:val="18"/>
              </w:rPr>
            </w:pPr>
          </w:p>
          <w:p w14:paraId="08A837A4" w14:textId="77777777" w:rsidR="00A36F9C" w:rsidRPr="00DB0CAD" w:rsidRDefault="00A36F9C" w:rsidP="00DB0CAD">
            <w:pPr>
              <w:pStyle w:val="TableParagraph"/>
              <w:spacing w:before="11"/>
              <w:jc w:val="center"/>
              <w:rPr>
                <w:rFonts w:ascii="Arial" w:hAnsi="Arial" w:cs="Arial"/>
                <w:sz w:val="18"/>
                <w:szCs w:val="18"/>
              </w:rPr>
            </w:pPr>
          </w:p>
          <w:p w14:paraId="386B4833" w14:textId="77777777" w:rsidR="00A36F9C" w:rsidRPr="00DB0CAD" w:rsidRDefault="00C50D09" w:rsidP="00DB0CAD">
            <w:pPr>
              <w:pStyle w:val="TableParagraph"/>
              <w:ind w:left="69" w:right="264"/>
              <w:jc w:val="center"/>
              <w:rPr>
                <w:rFonts w:ascii="Arial" w:hAnsi="Arial" w:cs="Arial"/>
                <w:sz w:val="18"/>
                <w:szCs w:val="18"/>
              </w:rPr>
            </w:pPr>
            <w:r w:rsidRPr="00DB0CAD">
              <w:rPr>
                <w:rFonts w:ascii="Arial" w:hAnsi="Arial" w:cs="Arial"/>
                <w:b/>
                <w:sz w:val="18"/>
                <w:szCs w:val="18"/>
              </w:rPr>
              <w:t xml:space="preserve">TIR </w:t>
            </w:r>
            <w:r w:rsidRPr="00DB0CAD">
              <w:rPr>
                <w:rFonts w:ascii="Arial" w:hAnsi="Arial" w:cs="Arial"/>
                <w:sz w:val="18"/>
                <w:szCs w:val="18"/>
              </w:rPr>
              <w:t>(Tasa</w:t>
            </w:r>
            <w:r w:rsidRPr="00DB0CAD">
              <w:rPr>
                <w:rFonts w:ascii="Arial" w:hAnsi="Arial" w:cs="Arial"/>
                <w:spacing w:val="1"/>
                <w:sz w:val="18"/>
                <w:szCs w:val="18"/>
              </w:rPr>
              <w:t xml:space="preserve"> </w:t>
            </w:r>
            <w:r w:rsidRPr="00DB0CAD">
              <w:rPr>
                <w:rFonts w:ascii="Arial" w:hAnsi="Arial" w:cs="Arial"/>
                <w:spacing w:val="-1"/>
                <w:sz w:val="18"/>
                <w:szCs w:val="18"/>
              </w:rPr>
              <w:t xml:space="preserve">Interna </w:t>
            </w:r>
            <w:r w:rsidRPr="00DB0CAD">
              <w:rPr>
                <w:rFonts w:ascii="Arial" w:hAnsi="Arial" w:cs="Arial"/>
                <w:sz w:val="18"/>
                <w:szCs w:val="18"/>
              </w:rPr>
              <w:t>de</w:t>
            </w:r>
            <w:r w:rsidRPr="00DB0CAD">
              <w:rPr>
                <w:rFonts w:ascii="Arial" w:hAnsi="Arial" w:cs="Arial"/>
                <w:spacing w:val="-38"/>
                <w:sz w:val="18"/>
                <w:szCs w:val="18"/>
              </w:rPr>
              <w:t xml:space="preserve"> </w:t>
            </w:r>
            <w:r w:rsidRPr="00DB0CAD">
              <w:rPr>
                <w:rFonts w:ascii="Arial" w:hAnsi="Arial" w:cs="Arial"/>
                <w:sz w:val="18"/>
                <w:szCs w:val="18"/>
              </w:rPr>
              <w:t>Retorno)</w:t>
            </w:r>
          </w:p>
        </w:tc>
        <w:tc>
          <w:tcPr>
            <w:tcW w:w="1702" w:type="dxa"/>
            <w:vAlign w:val="center"/>
          </w:tcPr>
          <w:p w14:paraId="06BD9A28" w14:textId="77777777" w:rsidR="00A36F9C" w:rsidRPr="00DB0CAD" w:rsidRDefault="00A36F9C" w:rsidP="00DB0CAD">
            <w:pPr>
              <w:pStyle w:val="TableParagraph"/>
              <w:spacing w:before="11"/>
              <w:jc w:val="center"/>
              <w:rPr>
                <w:rFonts w:ascii="Arial" w:hAnsi="Arial" w:cs="Arial"/>
                <w:sz w:val="18"/>
                <w:szCs w:val="18"/>
              </w:rPr>
            </w:pPr>
          </w:p>
          <w:p w14:paraId="32CFAAE7" w14:textId="77777777" w:rsidR="00A36F9C" w:rsidRPr="00DB0CAD" w:rsidRDefault="00C50D09" w:rsidP="00DB0CAD">
            <w:pPr>
              <w:pStyle w:val="TableParagraph"/>
              <w:spacing w:before="1"/>
              <w:ind w:left="68" w:right="48"/>
              <w:jc w:val="center"/>
              <w:rPr>
                <w:rFonts w:ascii="Arial" w:hAnsi="Arial" w:cs="Arial"/>
                <w:sz w:val="18"/>
                <w:szCs w:val="18"/>
              </w:rPr>
            </w:pPr>
            <w:r w:rsidRPr="00DB0CAD">
              <w:rPr>
                <w:rFonts w:ascii="Arial" w:hAnsi="Arial" w:cs="Arial"/>
                <w:sz w:val="18"/>
                <w:szCs w:val="18"/>
              </w:rPr>
              <w:t>Es la tasa que iguala los</w:t>
            </w:r>
            <w:r w:rsidRPr="00DB0CAD">
              <w:rPr>
                <w:rFonts w:ascii="Arial" w:hAnsi="Arial" w:cs="Arial"/>
                <w:spacing w:val="-39"/>
                <w:sz w:val="18"/>
                <w:szCs w:val="18"/>
              </w:rPr>
              <w:t xml:space="preserve"> </w:t>
            </w:r>
            <w:r w:rsidRPr="00DB0CAD">
              <w:rPr>
                <w:rFonts w:ascii="Arial" w:hAnsi="Arial" w:cs="Arial"/>
                <w:sz w:val="18"/>
                <w:szCs w:val="18"/>
              </w:rPr>
              <w:t>beneficios a los costos</w:t>
            </w:r>
            <w:r w:rsidRPr="00DB0CAD">
              <w:rPr>
                <w:rFonts w:ascii="Arial" w:hAnsi="Arial" w:cs="Arial"/>
                <w:spacing w:val="1"/>
                <w:sz w:val="18"/>
                <w:szCs w:val="18"/>
              </w:rPr>
              <w:t xml:space="preserve"> </w:t>
            </w:r>
            <w:r w:rsidRPr="00DB0CAD">
              <w:rPr>
                <w:rFonts w:ascii="Arial" w:hAnsi="Arial" w:cs="Arial"/>
                <w:sz w:val="18"/>
                <w:szCs w:val="18"/>
              </w:rPr>
              <w:t>en términos de valor</w:t>
            </w:r>
            <w:r w:rsidRPr="00DB0CAD">
              <w:rPr>
                <w:rFonts w:ascii="Arial" w:hAnsi="Arial" w:cs="Arial"/>
                <w:spacing w:val="1"/>
                <w:sz w:val="18"/>
                <w:szCs w:val="18"/>
              </w:rPr>
              <w:t xml:space="preserve"> </w:t>
            </w:r>
            <w:r w:rsidRPr="00DB0CAD">
              <w:rPr>
                <w:rFonts w:ascii="Arial" w:hAnsi="Arial" w:cs="Arial"/>
                <w:sz w:val="18"/>
                <w:szCs w:val="18"/>
              </w:rPr>
              <w:t>presente</w:t>
            </w:r>
          </w:p>
          <w:p w14:paraId="63DC2680" w14:textId="77777777" w:rsidR="00A36F9C" w:rsidRPr="00DB0CAD" w:rsidRDefault="00C50D09" w:rsidP="00DB0CAD">
            <w:pPr>
              <w:pStyle w:val="TableParagraph"/>
              <w:ind w:left="68" w:right="130"/>
              <w:jc w:val="center"/>
              <w:rPr>
                <w:rFonts w:ascii="Arial" w:hAnsi="Arial" w:cs="Arial"/>
                <w:sz w:val="18"/>
                <w:szCs w:val="18"/>
              </w:rPr>
            </w:pPr>
            <w:r w:rsidRPr="00DB0CAD">
              <w:rPr>
                <w:rFonts w:ascii="Arial" w:hAnsi="Arial" w:cs="Arial"/>
                <w:sz w:val="18"/>
                <w:szCs w:val="18"/>
              </w:rPr>
              <w:t xml:space="preserve">(WACC: </w:t>
            </w:r>
            <w:proofErr w:type="spellStart"/>
            <w:r w:rsidRPr="00DB0CAD">
              <w:rPr>
                <w:rFonts w:ascii="Arial" w:hAnsi="Arial" w:cs="Arial"/>
                <w:sz w:val="18"/>
                <w:szCs w:val="18"/>
              </w:rPr>
              <w:t>Weighted</w:t>
            </w:r>
            <w:proofErr w:type="spellEnd"/>
            <w:r w:rsidRPr="00DB0CAD">
              <w:rPr>
                <w:rFonts w:ascii="Arial" w:hAnsi="Arial" w:cs="Arial"/>
                <w:sz w:val="18"/>
                <w:szCs w:val="18"/>
              </w:rPr>
              <w:t xml:space="preserve"> </w:t>
            </w:r>
            <w:proofErr w:type="spellStart"/>
            <w:r w:rsidRPr="00DB0CAD">
              <w:rPr>
                <w:rFonts w:ascii="Arial" w:hAnsi="Arial" w:cs="Arial"/>
                <w:sz w:val="18"/>
                <w:szCs w:val="18"/>
              </w:rPr>
              <w:t>Average</w:t>
            </w:r>
            <w:proofErr w:type="spellEnd"/>
            <w:r w:rsidRPr="00DB0CAD">
              <w:rPr>
                <w:rFonts w:ascii="Arial" w:hAnsi="Arial" w:cs="Arial"/>
                <w:spacing w:val="1"/>
                <w:sz w:val="18"/>
                <w:szCs w:val="18"/>
              </w:rPr>
              <w:t xml:space="preserve"> </w:t>
            </w:r>
            <w:proofErr w:type="spellStart"/>
            <w:r w:rsidRPr="00DB0CAD">
              <w:rPr>
                <w:rFonts w:ascii="Arial" w:hAnsi="Arial" w:cs="Arial"/>
                <w:sz w:val="18"/>
                <w:szCs w:val="18"/>
              </w:rPr>
              <w:t>Cost</w:t>
            </w:r>
            <w:proofErr w:type="spellEnd"/>
            <w:r w:rsidRPr="00DB0CAD">
              <w:rPr>
                <w:rFonts w:ascii="Arial" w:hAnsi="Arial" w:cs="Arial"/>
                <w:spacing w:val="-5"/>
                <w:sz w:val="18"/>
                <w:szCs w:val="18"/>
              </w:rPr>
              <w:t xml:space="preserve"> </w:t>
            </w:r>
            <w:proofErr w:type="spellStart"/>
            <w:r w:rsidRPr="00DB0CAD">
              <w:rPr>
                <w:rFonts w:ascii="Arial" w:hAnsi="Arial" w:cs="Arial"/>
                <w:sz w:val="18"/>
                <w:szCs w:val="18"/>
              </w:rPr>
              <w:t>of</w:t>
            </w:r>
            <w:proofErr w:type="spellEnd"/>
            <w:r w:rsidRPr="00DB0CAD">
              <w:rPr>
                <w:rFonts w:ascii="Arial" w:hAnsi="Arial" w:cs="Arial"/>
                <w:spacing w:val="-2"/>
                <w:sz w:val="18"/>
                <w:szCs w:val="18"/>
              </w:rPr>
              <w:t xml:space="preserve"> </w:t>
            </w:r>
            <w:r w:rsidRPr="00DB0CAD">
              <w:rPr>
                <w:rFonts w:ascii="Arial" w:hAnsi="Arial" w:cs="Arial"/>
                <w:sz w:val="18"/>
                <w:szCs w:val="18"/>
              </w:rPr>
              <w:t>Capital</w:t>
            </w:r>
            <w:r w:rsidRPr="00DB0CAD">
              <w:rPr>
                <w:rFonts w:ascii="Arial" w:hAnsi="Arial" w:cs="Arial"/>
                <w:spacing w:val="-3"/>
                <w:sz w:val="18"/>
                <w:szCs w:val="18"/>
              </w:rPr>
              <w:t xml:space="preserve"> </w:t>
            </w:r>
            <w:r w:rsidRPr="00DB0CAD">
              <w:rPr>
                <w:rFonts w:ascii="Arial" w:hAnsi="Arial" w:cs="Arial"/>
                <w:sz w:val="18"/>
                <w:szCs w:val="18"/>
              </w:rPr>
              <w:t>o</w:t>
            </w:r>
            <w:r w:rsidRPr="00DB0CAD">
              <w:rPr>
                <w:rFonts w:ascii="Arial" w:hAnsi="Arial" w:cs="Arial"/>
                <w:spacing w:val="-2"/>
                <w:sz w:val="18"/>
                <w:szCs w:val="18"/>
              </w:rPr>
              <w:t xml:space="preserve"> </w:t>
            </w:r>
            <w:proofErr w:type="spellStart"/>
            <w:r w:rsidRPr="00DB0CAD">
              <w:rPr>
                <w:rFonts w:ascii="Arial" w:hAnsi="Arial" w:cs="Arial"/>
                <w:sz w:val="18"/>
                <w:szCs w:val="18"/>
              </w:rPr>
              <w:t>CPPC</w:t>
            </w:r>
            <w:proofErr w:type="spellEnd"/>
            <w:r w:rsidRPr="00DB0CAD">
              <w:rPr>
                <w:rFonts w:ascii="Arial" w:hAnsi="Arial" w:cs="Arial"/>
                <w:sz w:val="18"/>
                <w:szCs w:val="18"/>
              </w:rPr>
              <w:t>:</w:t>
            </w:r>
            <w:r w:rsidRPr="00DB0CAD">
              <w:rPr>
                <w:rFonts w:ascii="Arial" w:hAnsi="Arial" w:cs="Arial"/>
                <w:spacing w:val="-1"/>
                <w:sz w:val="18"/>
                <w:szCs w:val="18"/>
              </w:rPr>
              <w:t xml:space="preserve"> </w:t>
            </w:r>
            <w:r w:rsidRPr="00DB0CAD">
              <w:rPr>
                <w:rFonts w:ascii="Arial" w:hAnsi="Arial" w:cs="Arial"/>
                <w:sz w:val="18"/>
                <w:szCs w:val="18"/>
              </w:rPr>
              <w:t>Coste</w:t>
            </w:r>
            <w:r w:rsidRPr="00DB0CAD">
              <w:rPr>
                <w:rFonts w:ascii="Arial" w:hAnsi="Arial" w:cs="Arial"/>
                <w:spacing w:val="-29"/>
                <w:sz w:val="18"/>
                <w:szCs w:val="18"/>
              </w:rPr>
              <w:t xml:space="preserve"> </w:t>
            </w:r>
            <w:r w:rsidRPr="00DB0CAD">
              <w:rPr>
                <w:rFonts w:ascii="Arial" w:hAnsi="Arial" w:cs="Arial"/>
                <w:sz w:val="18"/>
                <w:szCs w:val="18"/>
              </w:rPr>
              <w:t>promedio ponderado del</w:t>
            </w:r>
            <w:r w:rsidRPr="00DB0CAD">
              <w:rPr>
                <w:rFonts w:ascii="Arial" w:hAnsi="Arial" w:cs="Arial"/>
                <w:spacing w:val="1"/>
                <w:sz w:val="18"/>
                <w:szCs w:val="18"/>
              </w:rPr>
              <w:t xml:space="preserve"> </w:t>
            </w:r>
            <w:r w:rsidRPr="00DB0CAD">
              <w:rPr>
                <w:rFonts w:ascii="Arial" w:hAnsi="Arial" w:cs="Arial"/>
                <w:sz w:val="18"/>
                <w:szCs w:val="18"/>
              </w:rPr>
              <w:t>capital)</w:t>
            </w:r>
          </w:p>
        </w:tc>
        <w:tc>
          <w:tcPr>
            <w:tcW w:w="3198" w:type="dxa"/>
            <w:vAlign w:val="center"/>
          </w:tcPr>
          <w:p w14:paraId="0FBDDA63" w14:textId="77777777" w:rsidR="00A36F9C" w:rsidRPr="00DB0CAD" w:rsidRDefault="00A36F9C" w:rsidP="00DB0CAD">
            <w:pPr>
              <w:pStyle w:val="TableParagraph"/>
              <w:jc w:val="center"/>
              <w:rPr>
                <w:rFonts w:ascii="Arial" w:hAnsi="Arial" w:cs="Arial"/>
                <w:sz w:val="18"/>
                <w:szCs w:val="18"/>
              </w:rPr>
            </w:pPr>
          </w:p>
          <w:p w14:paraId="016FD24C" w14:textId="7E5C8050" w:rsidR="00A36F9C" w:rsidRPr="00DB0CAD" w:rsidRDefault="00C50D09" w:rsidP="00DB0CAD">
            <w:pPr>
              <w:pStyle w:val="TableParagraph"/>
              <w:spacing w:before="134" w:line="219" w:lineRule="exact"/>
              <w:ind w:left="68"/>
              <w:jc w:val="center"/>
              <w:rPr>
                <w:rFonts w:ascii="Arial" w:hAnsi="Arial" w:cs="Arial"/>
                <w:sz w:val="18"/>
                <w:szCs w:val="18"/>
              </w:rPr>
            </w:pPr>
            <w:r w:rsidRPr="00DB0CAD">
              <w:rPr>
                <w:rFonts w:ascii="Arial" w:hAnsi="Arial" w:cs="Arial"/>
                <w:sz w:val="18"/>
                <w:szCs w:val="18"/>
              </w:rPr>
              <w:t>No</w:t>
            </w:r>
            <w:r w:rsidRPr="00DB0CAD">
              <w:rPr>
                <w:rFonts w:ascii="Arial" w:hAnsi="Arial" w:cs="Arial"/>
                <w:spacing w:val="-3"/>
                <w:sz w:val="18"/>
                <w:szCs w:val="18"/>
              </w:rPr>
              <w:t xml:space="preserve"> </w:t>
            </w:r>
            <w:r w:rsidRPr="00DB0CAD">
              <w:rPr>
                <w:rFonts w:ascii="Arial" w:hAnsi="Arial" w:cs="Arial"/>
                <w:sz w:val="18"/>
                <w:szCs w:val="18"/>
              </w:rPr>
              <w:t>aplica</w:t>
            </w:r>
            <w:r w:rsidRPr="00DB0CAD">
              <w:rPr>
                <w:rFonts w:ascii="Arial" w:hAnsi="Arial" w:cs="Arial"/>
                <w:spacing w:val="-2"/>
                <w:sz w:val="18"/>
                <w:szCs w:val="18"/>
              </w:rPr>
              <w:t xml:space="preserve"> </w:t>
            </w:r>
            <w:r w:rsidRPr="00DB0CAD">
              <w:rPr>
                <w:rFonts w:ascii="Arial" w:hAnsi="Arial" w:cs="Arial"/>
                <w:sz w:val="18"/>
                <w:szCs w:val="18"/>
              </w:rPr>
              <w:t>cuando:</w:t>
            </w:r>
          </w:p>
          <w:p w14:paraId="3DB3861B" w14:textId="77777777" w:rsidR="00515B5B" w:rsidRPr="00DB0CAD" w:rsidRDefault="00515B5B" w:rsidP="00DB0CAD">
            <w:pPr>
              <w:pStyle w:val="TableParagraph"/>
              <w:spacing w:before="134" w:line="219" w:lineRule="exact"/>
              <w:ind w:left="68"/>
              <w:jc w:val="center"/>
              <w:rPr>
                <w:rFonts w:ascii="Arial" w:hAnsi="Arial" w:cs="Arial"/>
                <w:sz w:val="18"/>
                <w:szCs w:val="18"/>
              </w:rPr>
            </w:pPr>
          </w:p>
          <w:p w14:paraId="39E36847" w14:textId="5B0C41BB" w:rsidR="00A36F9C" w:rsidRPr="00DB0CAD" w:rsidRDefault="00C50D09" w:rsidP="00DB0CAD">
            <w:pPr>
              <w:pStyle w:val="TableParagraph"/>
              <w:numPr>
                <w:ilvl w:val="0"/>
                <w:numId w:val="5"/>
              </w:numPr>
              <w:tabs>
                <w:tab w:val="left" w:pos="165"/>
              </w:tabs>
              <w:ind w:right="451" w:firstLine="0"/>
              <w:jc w:val="center"/>
              <w:rPr>
                <w:rFonts w:ascii="Arial" w:hAnsi="Arial" w:cs="Arial"/>
                <w:sz w:val="18"/>
                <w:szCs w:val="18"/>
              </w:rPr>
            </w:pPr>
            <w:r w:rsidRPr="00DB0CAD">
              <w:rPr>
                <w:rFonts w:ascii="Arial" w:hAnsi="Arial" w:cs="Arial"/>
                <w:sz w:val="18"/>
                <w:szCs w:val="18"/>
              </w:rPr>
              <w:t>Proyectos</w:t>
            </w:r>
            <w:r w:rsidRPr="00DB0CAD">
              <w:rPr>
                <w:rFonts w:ascii="Arial" w:hAnsi="Arial" w:cs="Arial"/>
                <w:spacing w:val="-3"/>
                <w:sz w:val="18"/>
                <w:szCs w:val="18"/>
              </w:rPr>
              <w:t xml:space="preserve"> </w:t>
            </w:r>
            <w:r w:rsidRPr="00DB0CAD">
              <w:rPr>
                <w:rFonts w:ascii="Arial" w:hAnsi="Arial" w:cs="Arial"/>
                <w:sz w:val="18"/>
                <w:szCs w:val="18"/>
              </w:rPr>
              <w:t>con</w:t>
            </w:r>
            <w:r w:rsidRPr="00DB0CAD">
              <w:rPr>
                <w:rFonts w:ascii="Arial" w:hAnsi="Arial" w:cs="Arial"/>
                <w:spacing w:val="-2"/>
                <w:sz w:val="18"/>
                <w:szCs w:val="18"/>
              </w:rPr>
              <w:t xml:space="preserve"> </w:t>
            </w:r>
            <w:r w:rsidRPr="00DB0CAD">
              <w:rPr>
                <w:rFonts w:ascii="Arial" w:hAnsi="Arial" w:cs="Arial"/>
                <w:sz w:val="18"/>
                <w:szCs w:val="18"/>
              </w:rPr>
              <w:t>flujos</w:t>
            </w:r>
            <w:r w:rsidRPr="00DB0CAD">
              <w:rPr>
                <w:rFonts w:ascii="Arial" w:hAnsi="Arial" w:cs="Arial"/>
                <w:spacing w:val="-2"/>
                <w:sz w:val="18"/>
                <w:szCs w:val="18"/>
              </w:rPr>
              <w:t xml:space="preserve"> </w:t>
            </w:r>
            <w:r w:rsidRPr="00DB0CAD">
              <w:rPr>
                <w:rFonts w:ascii="Arial" w:hAnsi="Arial" w:cs="Arial"/>
                <w:sz w:val="18"/>
                <w:szCs w:val="18"/>
              </w:rPr>
              <w:t>con</w:t>
            </w:r>
            <w:r w:rsidRPr="00DB0CAD">
              <w:rPr>
                <w:rFonts w:ascii="Arial" w:hAnsi="Arial" w:cs="Arial"/>
                <w:spacing w:val="-2"/>
                <w:sz w:val="18"/>
                <w:szCs w:val="18"/>
              </w:rPr>
              <w:t xml:space="preserve"> </w:t>
            </w:r>
            <w:r w:rsidRPr="00DB0CAD">
              <w:rPr>
                <w:rFonts w:ascii="Arial" w:hAnsi="Arial" w:cs="Arial"/>
                <w:sz w:val="18"/>
                <w:szCs w:val="18"/>
              </w:rPr>
              <w:t>más</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2"/>
                <w:sz w:val="18"/>
                <w:szCs w:val="18"/>
              </w:rPr>
              <w:t xml:space="preserve"> </w:t>
            </w:r>
            <w:r w:rsidRPr="00DB0CAD">
              <w:rPr>
                <w:rFonts w:ascii="Arial" w:hAnsi="Arial" w:cs="Arial"/>
                <w:sz w:val="18"/>
                <w:szCs w:val="18"/>
              </w:rPr>
              <w:t>un</w:t>
            </w:r>
            <w:r w:rsidRPr="00DB0CAD">
              <w:rPr>
                <w:rFonts w:ascii="Arial" w:hAnsi="Arial" w:cs="Arial"/>
                <w:spacing w:val="-38"/>
                <w:sz w:val="18"/>
                <w:szCs w:val="18"/>
              </w:rPr>
              <w:t xml:space="preserve"> </w:t>
            </w:r>
            <w:r w:rsidRPr="00DB0CAD">
              <w:rPr>
                <w:rFonts w:ascii="Arial" w:hAnsi="Arial" w:cs="Arial"/>
                <w:sz w:val="18"/>
                <w:szCs w:val="18"/>
              </w:rPr>
              <w:t>cambio</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z w:val="18"/>
                <w:szCs w:val="18"/>
              </w:rPr>
              <w:t>signo</w:t>
            </w:r>
          </w:p>
          <w:p w14:paraId="00429B1F" w14:textId="77777777" w:rsidR="001111B7" w:rsidRPr="00DB0CAD" w:rsidRDefault="001111B7" w:rsidP="00DB0CAD">
            <w:pPr>
              <w:pStyle w:val="TableParagraph"/>
              <w:tabs>
                <w:tab w:val="left" w:pos="165"/>
              </w:tabs>
              <w:ind w:left="68" w:right="451"/>
              <w:jc w:val="center"/>
              <w:rPr>
                <w:rFonts w:ascii="Arial" w:hAnsi="Arial" w:cs="Arial"/>
                <w:sz w:val="18"/>
                <w:szCs w:val="18"/>
              </w:rPr>
            </w:pPr>
          </w:p>
          <w:p w14:paraId="64244E3F" w14:textId="77777777" w:rsidR="00A36F9C" w:rsidRPr="00DB0CAD" w:rsidRDefault="00C50D09" w:rsidP="00DB0CAD">
            <w:pPr>
              <w:pStyle w:val="TableParagraph"/>
              <w:numPr>
                <w:ilvl w:val="0"/>
                <w:numId w:val="5"/>
              </w:numPr>
              <w:tabs>
                <w:tab w:val="left" w:pos="165"/>
              </w:tabs>
              <w:spacing w:before="1"/>
              <w:ind w:right="244" w:firstLine="0"/>
              <w:jc w:val="center"/>
              <w:rPr>
                <w:rFonts w:ascii="Arial" w:hAnsi="Arial" w:cs="Arial"/>
                <w:sz w:val="18"/>
                <w:szCs w:val="18"/>
              </w:rPr>
            </w:pPr>
            <w:r w:rsidRPr="00DB0CAD">
              <w:rPr>
                <w:rFonts w:ascii="Arial" w:hAnsi="Arial" w:cs="Arial"/>
                <w:sz w:val="18"/>
                <w:szCs w:val="18"/>
              </w:rPr>
              <w:t>Cuando sean proyectos mutuamente</w:t>
            </w:r>
            <w:r w:rsidRPr="00DB0CAD">
              <w:rPr>
                <w:rFonts w:ascii="Arial" w:hAnsi="Arial" w:cs="Arial"/>
                <w:spacing w:val="1"/>
                <w:sz w:val="18"/>
                <w:szCs w:val="18"/>
              </w:rPr>
              <w:t xml:space="preserve"> </w:t>
            </w:r>
            <w:r w:rsidRPr="00DB0CAD">
              <w:rPr>
                <w:rFonts w:ascii="Arial" w:hAnsi="Arial" w:cs="Arial"/>
                <w:sz w:val="18"/>
                <w:szCs w:val="18"/>
              </w:rPr>
              <w:t>excluyentes es necesario</w:t>
            </w:r>
            <w:r w:rsidRPr="00DB0CAD">
              <w:rPr>
                <w:rFonts w:ascii="Arial" w:hAnsi="Arial" w:cs="Arial"/>
                <w:spacing w:val="1"/>
                <w:sz w:val="18"/>
                <w:szCs w:val="18"/>
              </w:rPr>
              <w:t xml:space="preserve"> </w:t>
            </w:r>
            <w:r w:rsidRPr="00DB0CAD">
              <w:rPr>
                <w:rFonts w:ascii="Arial" w:hAnsi="Arial" w:cs="Arial"/>
                <w:sz w:val="18"/>
                <w:szCs w:val="18"/>
              </w:rPr>
              <w:t>complementarlo</w:t>
            </w:r>
            <w:r w:rsidRPr="00DB0CAD">
              <w:rPr>
                <w:rFonts w:ascii="Arial" w:hAnsi="Arial" w:cs="Arial"/>
                <w:spacing w:val="-4"/>
                <w:sz w:val="18"/>
                <w:szCs w:val="18"/>
              </w:rPr>
              <w:t xml:space="preserve"> </w:t>
            </w:r>
            <w:r w:rsidRPr="00DB0CAD">
              <w:rPr>
                <w:rFonts w:ascii="Arial" w:hAnsi="Arial" w:cs="Arial"/>
                <w:sz w:val="18"/>
                <w:szCs w:val="18"/>
              </w:rPr>
              <w:t>con</w:t>
            </w:r>
            <w:r w:rsidRPr="00DB0CAD">
              <w:rPr>
                <w:rFonts w:ascii="Arial" w:hAnsi="Arial" w:cs="Arial"/>
                <w:spacing w:val="-5"/>
                <w:sz w:val="18"/>
                <w:szCs w:val="18"/>
              </w:rPr>
              <w:t xml:space="preserve"> </w:t>
            </w:r>
            <w:r w:rsidRPr="00DB0CAD">
              <w:rPr>
                <w:rFonts w:ascii="Arial" w:hAnsi="Arial" w:cs="Arial"/>
                <w:sz w:val="18"/>
                <w:szCs w:val="18"/>
              </w:rPr>
              <w:t>otros</w:t>
            </w:r>
            <w:r w:rsidRPr="00DB0CAD">
              <w:rPr>
                <w:rFonts w:ascii="Arial" w:hAnsi="Arial" w:cs="Arial"/>
                <w:spacing w:val="-5"/>
                <w:sz w:val="18"/>
                <w:szCs w:val="18"/>
              </w:rPr>
              <w:t xml:space="preserve"> </w:t>
            </w:r>
            <w:r w:rsidRPr="00DB0CAD">
              <w:rPr>
                <w:rFonts w:ascii="Arial" w:hAnsi="Arial" w:cs="Arial"/>
                <w:sz w:val="18"/>
                <w:szCs w:val="18"/>
              </w:rPr>
              <w:t>indicadores.</w:t>
            </w:r>
          </w:p>
        </w:tc>
        <w:tc>
          <w:tcPr>
            <w:tcW w:w="706" w:type="dxa"/>
            <w:vAlign w:val="center"/>
          </w:tcPr>
          <w:p w14:paraId="5FDAC61D" w14:textId="77777777" w:rsidR="00A36F9C" w:rsidRPr="00DB0CAD" w:rsidRDefault="00A36F9C" w:rsidP="00DB0CAD">
            <w:pPr>
              <w:pStyle w:val="TableParagraph"/>
              <w:jc w:val="center"/>
              <w:rPr>
                <w:rFonts w:ascii="Arial" w:hAnsi="Arial" w:cs="Arial"/>
                <w:sz w:val="18"/>
                <w:szCs w:val="18"/>
              </w:rPr>
            </w:pPr>
          </w:p>
          <w:p w14:paraId="66EF30B5" w14:textId="77777777" w:rsidR="00A36F9C" w:rsidRPr="00DB0CAD" w:rsidRDefault="00A36F9C" w:rsidP="00DB0CAD">
            <w:pPr>
              <w:pStyle w:val="TableParagraph"/>
              <w:jc w:val="center"/>
              <w:rPr>
                <w:rFonts w:ascii="Arial" w:hAnsi="Arial" w:cs="Arial"/>
                <w:sz w:val="18"/>
                <w:szCs w:val="18"/>
              </w:rPr>
            </w:pPr>
          </w:p>
          <w:p w14:paraId="012C785C" w14:textId="77777777" w:rsidR="00A36F9C" w:rsidRPr="00DB0CAD" w:rsidRDefault="00A36F9C" w:rsidP="00DB0CAD">
            <w:pPr>
              <w:pStyle w:val="TableParagraph"/>
              <w:jc w:val="center"/>
              <w:rPr>
                <w:rFonts w:ascii="Arial" w:hAnsi="Arial" w:cs="Arial"/>
                <w:sz w:val="18"/>
                <w:szCs w:val="18"/>
              </w:rPr>
            </w:pPr>
          </w:p>
          <w:p w14:paraId="6A69EF25" w14:textId="38623DEE" w:rsidR="00515B5B" w:rsidRPr="00DB0CAD" w:rsidRDefault="00C50D09" w:rsidP="00DB0CAD">
            <w:pPr>
              <w:pStyle w:val="TableParagraph"/>
              <w:spacing w:before="134"/>
              <w:ind w:left="122" w:right="97" w:firstLine="182"/>
              <w:jc w:val="center"/>
              <w:rPr>
                <w:rFonts w:ascii="Arial" w:hAnsi="Arial" w:cs="Arial"/>
                <w:spacing w:val="1"/>
                <w:sz w:val="18"/>
                <w:szCs w:val="18"/>
              </w:rPr>
            </w:pPr>
            <w:r w:rsidRPr="00DB0CAD">
              <w:rPr>
                <w:rFonts w:ascii="Arial" w:hAnsi="Arial" w:cs="Arial"/>
                <w:sz w:val="18"/>
                <w:szCs w:val="18"/>
              </w:rPr>
              <w:t>&lt;</w:t>
            </w:r>
          </w:p>
          <w:p w14:paraId="6970CA3B" w14:textId="67A2C4EF" w:rsidR="00515B5B" w:rsidRPr="00DB0CAD" w:rsidRDefault="00C50D09" w:rsidP="00DB0CAD">
            <w:pPr>
              <w:pStyle w:val="TableParagraph"/>
              <w:spacing w:before="134"/>
              <w:ind w:left="122" w:right="97" w:firstLine="182"/>
              <w:jc w:val="center"/>
              <w:rPr>
                <w:rFonts w:ascii="Arial" w:hAnsi="Arial" w:cs="Arial"/>
                <w:sz w:val="18"/>
                <w:szCs w:val="18"/>
              </w:rPr>
            </w:pPr>
            <w:r w:rsidRPr="00DB0CAD">
              <w:rPr>
                <w:rFonts w:ascii="Arial" w:hAnsi="Arial" w:cs="Arial"/>
                <w:sz w:val="18"/>
                <w:szCs w:val="18"/>
              </w:rPr>
              <w:t>W</w:t>
            </w:r>
          </w:p>
          <w:p w14:paraId="733384F4" w14:textId="77777777" w:rsidR="00515B5B" w:rsidRPr="00DB0CAD" w:rsidRDefault="00C50D09" w:rsidP="00DB0CAD">
            <w:pPr>
              <w:pStyle w:val="TableParagraph"/>
              <w:spacing w:before="134"/>
              <w:ind w:left="122" w:right="97" w:firstLine="182"/>
              <w:jc w:val="center"/>
              <w:rPr>
                <w:rFonts w:ascii="Arial" w:hAnsi="Arial" w:cs="Arial"/>
                <w:sz w:val="18"/>
                <w:szCs w:val="18"/>
              </w:rPr>
            </w:pPr>
            <w:r w:rsidRPr="00DB0CAD">
              <w:rPr>
                <w:rFonts w:ascii="Arial" w:hAnsi="Arial" w:cs="Arial"/>
                <w:sz w:val="18"/>
                <w:szCs w:val="18"/>
              </w:rPr>
              <w:t>A</w:t>
            </w:r>
          </w:p>
          <w:p w14:paraId="506C5918" w14:textId="77777777" w:rsidR="00515B5B" w:rsidRPr="00DB0CAD" w:rsidRDefault="00C50D09" w:rsidP="00DB0CAD">
            <w:pPr>
              <w:pStyle w:val="TableParagraph"/>
              <w:spacing w:before="134"/>
              <w:ind w:left="122" w:right="97" w:firstLine="182"/>
              <w:jc w:val="center"/>
              <w:rPr>
                <w:rFonts w:ascii="Arial" w:hAnsi="Arial" w:cs="Arial"/>
                <w:sz w:val="18"/>
                <w:szCs w:val="18"/>
              </w:rPr>
            </w:pPr>
            <w:r w:rsidRPr="00DB0CAD">
              <w:rPr>
                <w:rFonts w:ascii="Arial" w:hAnsi="Arial" w:cs="Arial"/>
                <w:sz w:val="18"/>
                <w:szCs w:val="18"/>
              </w:rPr>
              <w:t>C</w:t>
            </w:r>
          </w:p>
          <w:p w14:paraId="2212046A" w14:textId="1A808B4A" w:rsidR="00A36F9C" w:rsidRPr="00DB0CAD" w:rsidRDefault="00C50D09" w:rsidP="00DB0CAD">
            <w:pPr>
              <w:pStyle w:val="TableParagraph"/>
              <w:spacing w:before="134"/>
              <w:ind w:left="122" w:right="97" w:firstLine="182"/>
              <w:jc w:val="center"/>
              <w:rPr>
                <w:rFonts w:ascii="Arial" w:hAnsi="Arial" w:cs="Arial"/>
                <w:sz w:val="18"/>
                <w:szCs w:val="18"/>
              </w:rPr>
            </w:pPr>
            <w:r w:rsidRPr="00DB0CAD">
              <w:rPr>
                <w:rFonts w:ascii="Arial" w:hAnsi="Arial" w:cs="Arial"/>
                <w:sz w:val="18"/>
                <w:szCs w:val="18"/>
              </w:rPr>
              <w:t>C</w:t>
            </w:r>
          </w:p>
        </w:tc>
        <w:tc>
          <w:tcPr>
            <w:tcW w:w="1136" w:type="dxa"/>
            <w:vAlign w:val="center"/>
          </w:tcPr>
          <w:p w14:paraId="284029AE" w14:textId="77777777" w:rsidR="00A36F9C" w:rsidRPr="00DB0CAD" w:rsidRDefault="00A36F9C" w:rsidP="00DB0CAD">
            <w:pPr>
              <w:pStyle w:val="TableParagraph"/>
              <w:jc w:val="center"/>
              <w:rPr>
                <w:rFonts w:ascii="Arial" w:hAnsi="Arial" w:cs="Arial"/>
                <w:sz w:val="18"/>
                <w:szCs w:val="18"/>
              </w:rPr>
            </w:pPr>
          </w:p>
          <w:p w14:paraId="408BCF04" w14:textId="77777777" w:rsidR="00A36F9C" w:rsidRPr="00DB0CAD" w:rsidRDefault="00A36F9C" w:rsidP="00DB0CAD">
            <w:pPr>
              <w:pStyle w:val="TableParagraph"/>
              <w:jc w:val="center"/>
              <w:rPr>
                <w:rFonts w:ascii="Arial" w:hAnsi="Arial" w:cs="Arial"/>
                <w:sz w:val="18"/>
                <w:szCs w:val="18"/>
              </w:rPr>
            </w:pPr>
          </w:p>
          <w:p w14:paraId="4E91A3A2" w14:textId="77777777" w:rsidR="00A36F9C" w:rsidRPr="00DB0CAD" w:rsidRDefault="00A36F9C" w:rsidP="00DB0CAD">
            <w:pPr>
              <w:pStyle w:val="TableParagraph"/>
              <w:jc w:val="center"/>
              <w:rPr>
                <w:rFonts w:ascii="Arial" w:hAnsi="Arial" w:cs="Arial"/>
                <w:sz w:val="18"/>
                <w:szCs w:val="18"/>
              </w:rPr>
            </w:pPr>
          </w:p>
          <w:p w14:paraId="1BF7DA4D" w14:textId="77777777" w:rsidR="00F342BE" w:rsidRPr="00DB0CAD" w:rsidRDefault="00C50D09" w:rsidP="00DB0CAD">
            <w:pPr>
              <w:pStyle w:val="TableParagraph"/>
              <w:spacing w:before="134"/>
              <w:ind w:left="335" w:right="314" w:firstLine="184"/>
              <w:jc w:val="center"/>
              <w:rPr>
                <w:rFonts w:ascii="Arial" w:hAnsi="Arial" w:cs="Arial"/>
                <w:sz w:val="18"/>
                <w:szCs w:val="18"/>
              </w:rPr>
            </w:pPr>
            <w:r w:rsidRPr="00DB0CAD">
              <w:rPr>
                <w:rFonts w:ascii="Arial" w:hAnsi="Arial" w:cs="Arial"/>
                <w:sz w:val="18"/>
                <w:szCs w:val="18"/>
              </w:rPr>
              <w:t>=</w:t>
            </w:r>
          </w:p>
          <w:p w14:paraId="068B33F6" w14:textId="77777777" w:rsidR="00F342BE" w:rsidRPr="00DB0CAD" w:rsidRDefault="00C50D09" w:rsidP="00DB0CAD">
            <w:pPr>
              <w:pStyle w:val="TableParagraph"/>
              <w:spacing w:before="134"/>
              <w:ind w:left="335" w:right="314" w:firstLine="184"/>
              <w:jc w:val="center"/>
              <w:rPr>
                <w:rFonts w:ascii="Arial" w:hAnsi="Arial" w:cs="Arial"/>
                <w:sz w:val="18"/>
                <w:szCs w:val="18"/>
              </w:rPr>
            </w:pPr>
            <w:r w:rsidRPr="00DB0CAD">
              <w:rPr>
                <w:rFonts w:ascii="Arial" w:hAnsi="Arial" w:cs="Arial"/>
                <w:sz w:val="18"/>
                <w:szCs w:val="18"/>
              </w:rPr>
              <w:t>W</w:t>
            </w:r>
          </w:p>
          <w:p w14:paraId="4A27C62B" w14:textId="77777777" w:rsidR="00F342BE" w:rsidRPr="00DB0CAD" w:rsidRDefault="00C50D09" w:rsidP="00DB0CAD">
            <w:pPr>
              <w:pStyle w:val="TableParagraph"/>
              <w:spacing w:before="134"/>
              <w:ind w:left="335" w:right="314" w:firstLine="184"/>
              <w:jc w:val="center"/>
              <w:rPr>
                <w:rFonts w:ascii="Arial" w:hAnsi="Arial" w:cs="Arial"/>
                <w:sz w:val="18"/>
                <w:szCs w:val="18"/>
              </w:rPr>
            </w:pPr>
            <w:r w:rsidRPr="00DB0CAD">
              <w:rPr>
                <w:rFonts w:ascii="Arial" w:hAnsi="Arial" w:cs="Arial"/>
                <w:sz w:val="18"/>
                <w:szCs w:val="18"/>
              </w:rPr>
              <w:t>A</w:t>
            </w:r>
          </w:p>
          <w:p w14:paraId="2131F871" w14:textId="77777777" w:rsidR="00F342BE" w:rsidRPr="00DB0CAD" w:rsidRDefault="00C50D09" w:rsidP="00DB0CAD">
            <w:pPr>
              <w:pStyle w:val="TableParagraph"/>
              <w:spacing w:before="134"/>
              <w:ind w:left="335" w:right="314" w:firstLine="184"/>
              <w:jc w:val="center"/>
              <w:rPr>
                <w:rFonts w:ascii="Arial" w:hAnsi="Arial" w:cs="Arial"/>
                <w:sz w:val="18"/>
                <w:szCs w:val="18"/>
              </w:rPr>
            </w:pPr>
            <w:r w:rsidRPr="00DB0CAD">
              <w:rPr>
                <w:rFonts w:ascii="Arial" w:hAnsi="Arial" w:cs="Arial"/>
                <w:sz w:val="18"/>
                <w:szCs w:val="18"/>
              </w:rPr>
              <w:t>C</w:t>
            </w:r>
          </w:p>
          <w:p w14:paraId="443F5179" w14:textId="72EA4A51" w:rsidR="00A36F9C" w:rsidRPr="00DB0CAD" w:rsidRDefault="00C50D09" w:rsidP="00DB0CAD">
            <w:pPr>
              <w:pStyle w:val="TableParagraph"/>
              <w:spacing w:before="134"/>
              <w:ind w:left="335" w:right="314" w:firstLine="184"/>
              <w:jc w:val="center"/>
              <w:rPr>
                <w:rFonts w:ascii="Arial" w:hAnsi="Arial" w:cs="Arial"/>
                <w:sz w:val="18"/>
                <w:szCs w:val="18"/>
              </w:rPr>
            </w:pPr>
            <w:r w:rsidRPr="00DB0CAD">
              <w:rPr>
                <w:rFonts w:ascii="Arial" w:hAnsi="Arial" w:cs="Arial"/>
                <w:sz w:val="18"/>
                <w:szCs w:val="18"/>
              </w:rPr>
              <w:t>C</w:t>
            </w:r>
          </w:p>
        </w:tc>
        <w:tc>
          <w:tcPr>
            <w:tcW w:w="850" w:type="dxa"/>
            <w:vAlign w:val="center"/>
          </w:tcPr>
          <w:p w14:paraId="4C255DB5" w14:textId="77777777" w:rsidR="00A36F9C" w:rsidRPr="00DB0CAD" w:rsidRDefault="00A36F9C" w:rsidP="00DB0CAD">
            <w:pPr>
              <w:pStyle w:val="TableParagraph"/>
              <w:jc w:val="center"/>
              <w:rPr>
                <w:rFonts w:ascii="Arial" w:hAnsi="Arial" w:cs="Arial"/>
                <w:sz w:val="18"/>
                <w:szCs w:val="18"/>
              </w:rPr>
            </w:pPr>
          </w:p>
          <w:p w14:paraId="5088BEEC" w14:textId="77777777" w:rsidR="00A36F9C" w:rsidRPr="00DB0CAD" w:rsidRDefault="00A36F9C" w:rsidP="00DB0CAD">
            <w:pPr>
              <w:pStyle w:val="TableParagraph"/>
              <w:jc w:val="center"/>
              <w:rPr>
                <w:rFonts w:ascii="Arial" w:hAnsi="Arial" w:cs="Arial"/>
                <w:sz w:val="18"/>
                <w:szCs w:val="18"/>
              </w:rPr>
            </w:pPr>
          </w:p>
          <w:p w14:paraId="2911393B" w14:textId="77777777" w:rsidR="00A36F9C" w:rsidRPr="00DB0CAD" w:rsidRDefault="00A36F9C" w:rsidP="00DB0CAD">
            <w:pPr>
              <w:pStyle w:val="TableParagraph"/>
              <w:jc w:val="center"/>
              <w:rPr>
                <w:rFonts w:ascii="Arial" w:hAnsi="Arial" w:cs="Arial"/>
                <w:sz w:val="18"/>
                <w:szCs w:val="18"/>
              </w:rPr>
            </w:pPr>
          </w:p>
          <w:p w14:paraId="5BFBE866" w14:textId="77777777" w:rsidR="00F342BE" w:rsidRPr="00DB0CAD" w:rsidRDefault="00C50D09" w:rsidP="00DB0CAD">
            <w:pPr>
              <w:pStyle w:val="TableParagraph"/>
              <w:spacing w:before="134"/>
              <w:ind w:left="191" w:right="172" w:firstLine="184"/>
              <w:jc w:val="center"/>
              <w:rPr>
                <w:rFonts w:ascii="Arial" w:hAnsi="Arial" w:cs="Arial"/>
                <w:sz w:val="18"/>
                <w:szCs w:val="18"/>
              </w:rPr>
            </w:pPr>
            <w:r w:rsidRPr="00DB0CAD">
              <w:rPr>
                <w:rFonts w:ascii="Arial" w:hAnsi="Arial" w:cs="Arial"/>
                <w:sz w:val="18"/>
                <w:szCs w:val="18"/>
              </w:rPr>
              <w:t>&gt;</w:t>
            </w:r>
          </w:p>
          <w:p w14:paraId="498E3EE4" w14:textId="77777777" w:rsidR="00F342BE" w:rsidRPr="00DB0CAD" w:rsidRDefault="00C50D09" w:rsidP="00DB0CAD">
            <w:pPr>
              <w:pStyle w:val="TableParagraph"/>
              <w:spacing w:before="134"/>
              <w:ind w:left="191" w:right="172" w:firstLine="184"/>
              <w:jc w:val="center"/>
              <w:rPr>
                <w:rFonts w:ascii="Arial" w:hAnsi="Arial" w:cs="Arial"/>
                <w:sz w:val="18"/>
                <w:szCs w:val="18"/>
              </w:rPr>
            </w:pPr>
            <w:r w:rsidRPr="00DB0CAD">
              <w:rPr>
                <w:rFonts w:ascii="Arial" w:hAnsi="Arial" w:cs="Arial"/>
                <w:sz w:val="18"/>
                <w:szCs w:val="18"/>
              </w:rPr>
              <w:t>W</w:t>
            </w:r>
          </w:p>
          <w:p w14:paraId="7C98102B" w14:textId="77777777" w:rsidR="00F342BE" w:rsidRPr="00DB0CAD" w:rsidRDefault="00C50D09" w:rsidP="00DB0CAD">
            <w:pPr>
              <w:pStyle w:val="TableParagraph"/>
              <w:spacing w:before="134"/>
              <w:ind w:left="191" w:right="172" w:firstLine="184"/>
              <w:jc w:val="center"/>
              <w:rPr>
                <w:rFonts w:ascii="Arial" w:hAnsi="Arial" w:cs="Arial"/>
                <w:sz w:val="18"/>
                <w:szCs w:val="18"/>
              </w:rPr>
            </w:pPr>
            <w:r w:rsidRPr="00DB0CAD">
              <w:rPr>
                <w:rFonts w:ascii="Arial" w:hAnsi="Arial" w:cs="Arial"/>
                <w:sz w:val="18"/>
                <w:szCs w:val="18"/>
              </w:rPr>
              <w:t>A</w:t>
            </w:r>
          </w:p>
          <w:p w14:paraId="5B200E6F" w14:textId="77777777" w:rsidR="00F342BE" w:rsidRPr="00DB0CAD" w:rsidRDefault="00C50D09" w:rsidP="00DB0CAD">
            <w:pPr>
              <w:pStyle w:val="TableParagraph"/>
              <w:spacing w:before="134"/>
              <w:ind w:left="191" w:right="172" w:firstLine="184"/>
              <w:jc w:val="center"/>
              <w:rPr>
                <w:rFonts w:ascii="Arial" w:hAnsi="Arial" w:cs="Arial"/>
                <w:sz w:val="18"/>
                <w:szCs w:val="18"/>
              </w:rPr>
            </w:pPr>
            <w:r w:rsidRPr="00DB0CAD">
              <w:rPr>
                <w:rFonts w:ascii="Arial" w:hAnsi="Arial" w:cs="Arial"/>
                <w:sz w:val="18"/>
                <w:szCs w:val="18"/>
              </w:rPr>
              <w:t>C</w:t>
            </w:r>
          </w:p>
          <w:p w14:paraId="14CD4994" w14:textId="70B14139" w:rsidR="00A36F9C" w:rsidRPr="00DB0CAD" w:rsidRDefault="00C50D09" w:rsidP="00DB0CAD">
            <w:pPr>
              <w:pStyle w:val="TableParagraph"/>
              <w:spacing w:before="134"/>
              <w:ind w:left="191" w:right="172" w:firstLine="184"/>
              <w:jc w:val="center"/>
              <w:rPr>
                <w:rFonts w:ascii="Arial" w:hAnsi="Arial" w:cs="Arial"/>
                <w:sz w:val="18"/>
                <w:szCs w:val="18"/>
              </w:rPr>
            </w:pPr>
            <w:r w:rsidRPr="00DB0CAD">
              <w:rPr>
                <w:rFonts w:ascii="Arial" w:hAnsi="Arial" w:cs="Arial"/>
                <w:sz w:val="18"/>
                <w:szCs w:val="18"/>
              </w:rPr>
              <w:t>C</w:t>
            </w:r>
          </w:p>
        </w:tc>
      </w:tr>
      <w:tr w:rsidR="00A36F9C" w:rsidRPr="003057D6" w14:paraId="1094B3F5" w14:textId="77777777" w:rsidTr="00DB0CAD">
        <w:trPr>
          <w:trHeight w:val="1130"/>
        </w:trPr>
        <w:tc>
          <w:tcPr>
            <w:tcW w:w="1271" w:type="dxa"/>
            <w:vAlign w:val="center"/>
          </w:tcPr>
          <w:p w14:paraId="007D1BB7" w14:textId="77777777" w:rsidR="00A36F9C" w:rsidRPr="00DB0CAD" w:rsidRDefault="00C50D09" w:rsidP="00DB0CAD">
            <w:pPr>
              <w:pStyle w:val="TableParagraph"/>
              <w:spacing w:before="15"/>
              <w:ind w:left="69" w:right="63"/>
              <w:jc w:val="center"/>
              <w:rPr>
                <w:rFonts w:ascii="Arial" w:hAnsi="Arial" w:cs="Arial"/>
                <w:sz w:val="18"/>
                <w:szCs w:val="18"/>
              </w:rPr>
            </w:pPr>
            <w:r w:rsidRPr="00DB0CAD">
              <w:rPr>
                <w:rFonts w:ascii="Arial" w:hAnsi="Arial" w:cs="Arial"/>
                <w:b/>
                <w:sz w:val="18"/>
                <w:szCs w:val="18"/>
              </w:rPr>
              <w:t xml:space="preserve">PRI </w:t>
            </w:r>
            <w:r w:rsidRPr="00DB0CAD">
              <w:rPr>
                <w:rFonts w:ascii="Arial" w:hAnsi="Arial" w:cs="Arial"/>
                <w:sz w:val="18"/>
                <w:szCs w:val="18"/>
              </w:rPr>
              <w:t>Periodo</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pacing w:val="-1"/>
                <w:sz w:val="18"/>
                <w:szCs w:val="18"/>
              </w:rPr>
              <w:t>recuperación</w:t>
            </w:r>
          </w:p>
          <w:p w14:paraId="5A9CED4E" w14:textId="77777777" w:rsidR="00A36F9C" w:rsidRPr="00DB0CAD" w:rsidRDefault="00C50D09" w:rsidP="00DB0CAD">
            <w:pPr>
              <w:pStyle w:val="TableParagraph"/>
              <w:spacing w:line="220" w:lineRule="atLeast"/>
              <w:ind w:left="69" w:right="344"/>
              <w:jc w:val="center"/>
              <w:rPr>
                <w:rFonts w:ascii="Arial" w:hAnsi="Arial" w:cs="Arial"/>
                <w:sz w:val="18"/>
                <w:szCs w:val="18"/>
              </w:rPr>
            </w:pPr>
            <w:r w:rsidRPr="00DB0CAD">
              <w:rPr>
                <w:rFonts w:ascii="Arial" w:hAnsi="Arial" w:cs="Arial"/>
                <w:sz w:val="18"/>
                <w:szCs w:val="18"/>
              </w:rPr>
              <w:t>de la</w:t>
            </w:r>
            <w:r w:rsidRPr="00DB0CAD">
              <w:rPr>
                <w:rFonts w:ascii="Arial" w:hAnsi="Arial" w:cs="Arial"/>
                <w:spacing w:val="1"/>
                <w:sz w:val="18"/>
                <w:szCs w:val="18"/>
              </w:rPr>
              <w:t xml:space="preserve"> </w:t>
            </w:r>
            <w:r w:rsidRPr="00DB0CAD">
              <w:rPr>
                <w:rFonts w:ascii="Arial" w:hAnsi="Arial" w:cs="Arial"/>
                <w:sz w:val="18"/>
                <w:szCs w:val="18"/>
              </w:rPr>
              <w:t>inversión</w:t>
            </w:r>
          </w:p>
        </w:tc>
        <w:tc>
          <w:tcPr>
            <w:tcW w:w="1702" w:type="dxa"/>
            <w:vAlign w:val="center"/>
          </w:tcPr>
          <w:p w14:paraId="6F34FE1B" w14:textId="77777777" w:rsidR="00A36F9C" w:rsidRPr="00DB0CAD" w:rsidRDefault="00C50D09" w:rsidP="004B5F89">
            <w:pPr>
              <w:pStyle w:val="TableParagraph"/>
              <w:spacing w:before="127"/>
              <w:ind w:right="233"/>
              <w:jc w:val="center"/>
              <w:rPr>
                <w:rFonts w:ascii="Arial" w:hAnsi="Arial" w:cs="Arial"/>
                <w:sz w:val="18"/>
                <w:szCs w:val="18"/>
              </w:rPr>
            </w:pPr>
            <w:r w:rsidRPr="00DB0CAD">
              <w:rPr>
                <w:rFonts w:ascii="Arial" w:hAnsi="Arial" w:cs="Arial"/>
                <w:sz w:val="18"/>
                <w:szCs w:val="18"/>
              </w:rPr>
              <w:t>Periodo en el cual se</w:t>
            </w:r>
            <w:r w:rsidRPr="00DB0CAD">
              <w:rPr>
                <w:rFonts w:ascii="Arial" w:hAnsi="Arial" w:cs="Arial"/>
                <w:spacing w:val="-38"/>
                <w:sz w:val="18"/>
                <w:szCs w:val="18"/>
              </w:rPr>
              <w:t xml:space="preserve"> </w:t>
            </w:r>
            <w:r w:rsidRPr="00DB0CAD">
              <w:rPr>
                <w:rFonts w:ascii="Arial" w:hAnsi="Arial" w:cs="Arial"/>
                <w:sz w:val="18"/>
                <w:szCs w:val="18"/>
              </w:rPr>
              <w:t>recupera</w:t>
            </w:r>
            <w:r w:rsidRPr="00DB0CAD">
              <w:rPr>
                <w:rFonts w:ascii="Arial" w:hAnsi="Arial" w:cs="Arial"/>
                <w:spacing w:val="-3"/>
                <w:sz w:val="18"/>
                <w:szCs w:val="18"/>
              </w:rPr>
              <w:t xml:space="preserve"> </w:t>
            </w:r>
            <w:r w:rsidRPr="00DB0CAD">
              <w:rPr>
                <w:rFonts w:ascii="Arial" w:hAnsi="Arial" w:cs="Arial"/>
                <w:sz w:val="18"/>
                <w:szCs w:val="18"/>
              </w:rPr>
              <w:t>la</w:t>
            </w:r>
            <w:r w:rsidRPr="00DB0CAD">
              <w:rPr>
                <w:rFonts w:ascii="Arial" w:hAnsi="Arial" w:cs="Arial"/>
                <w:spacing w:val="-5"/>
                <w:sz w:val="18"/>
                <w:szCs w:val="18"/>
              </w:rPr>
              <w:t xml:space="preserve"> </w:t>
            </w:r>
            <w:r w:rsidRPr="00DB0CAD">
              <w:rPr>
                <w:rFonts w:ascii="Arial" w:hAnsi="Arial" w:cs="Arial"/>
                <w:sz w:val="18"/>
                <w:szCs w:val="18"/>
              </w:rPr>
              <w:t>inversión</w:t>
            </w:r>
          </w:p>
        </w:tc>
        <w:tc>
          <w:tcPr>
            <w:tcW w:w="3198" w:type="dxa"/>
            <w:vAlign w:val="center"/>
          </w:tcPr>
          <w:p w14:paraId="65FABEF2" w14:textId="77777777" w:rsidR="00A36F9C" w:rsidRPr="00DB0CAD" w:rsidRDefault="00C50D09" w:rsidP="004B5F89">
            <w:pPr>
              <w:pStyle w:val="TableParagraph"/>
              <w:ind w:right="281"/>
              <w:jc w:val="center"/>
              <w:rPr>
                <w:rFonts w:ascii="Arial" w:hAnsi="Arial" w:cs="Arial"/>
                <w:sz w:val="18"/>
                <w:szCs w:val="18"/>
              </w:rPr>
            </w:pPr>
            <w:r w:rsidRPr="00DB0CAD">
              <w:rPr>
                <w:rFonts w:ascii="Arial" w:hAnsi="Arial" w:cs="Arial"/>
                <w:sz w:val="18"/>
                <w:szCs w:val="18"/>
              </w:rPr>
              <w:t>Aporta</w:t>
            </w:r>
            <w:r w:rsidRPr="00DB0CAD">
              <w:rPr>
                <w:rFonts w:ascii="Arial" w:hAnsi="Arial" w:cs="Arial"/>
                <w:spacing w:val="-5"/>
                <w:sz w:val="18"/>
                <w:szCs w:val="18"/>
              </w:rPr>
              <w:t xml:space="preserve"> </w:t>
            </w:r>
            <w:r w:rsidRPr="00DB0CAD">
              <w:rPr>
                <w:rFonts w:ascii="Arial" w:hAnsi="Arial" w:cs="Arial"/>
                <w:sz w:val="18"/>
                <w:szCs w:val="18"/>
              </w:rPr>
              <w:t>información</w:t>
            </w:r>
            <w:r w:rsidRPr="00DB0CAD">
              <w:rPr>
                <w:rFonts w:ascii="Arial" w:hAnsi="Arial" w:cs="Arial"/>
                <w:spacing w:val="-4"/>
                <w:sz w:val="18"/>
                <w:szCs w:val="18"/>
              </w:rPr>
              <w:t xml:space="preserve"> </w:t>
            </w:r>
            <w:r w:rsidRPr="00DB0CAD">
              <w:rPr>
                <w:rFonts w:ascii="Arial" w:hAnsi="Arial" w:cs="Arial"/>
                <w:sz w:val="18"/>
                <w:szCs w:val="18"/>
              </w:rPr>
              <w:t>adicional.</w:t>
            </w:r>
            <w:r w:rsidRPr="00DB0CAD">
              <w:rPr>
                <w:rFonts w:ascii="Arial" w:hAnsi="Arial" w:cs="Arial"/>
                <w:spacing w:val="-5"/>
                <w:sz w:val="18"/>
                <w:szCs w:val="18"/>
              </w:rPr>
              <w:t xml:space="preserve"> </w:t>
            </w:r>
            <w:r w:rsidRPr="00DB0CAD">
              <w:rPr>
                <w:rFonts w:ascii="Arial" w:hAnsi="Arial" w:cs="Arial"/>
                <w:sz w:val="18"/>
                <w:szCs w:val="18"/>
              </w:rPr>
              <w:t>No debe</w:t>
            </w:r>
            <w:r w:rsidRPr="00DB0CAD">
              <w:rPr>
                <w:rFonts w:ascii="Arial" w:hAnsi="Arial" w:cs="Arial"/>
                <w:spacing w:val="-38"/>
                <w:sz w:val="18"/>
                <w:szCs w:val="18"/>
              </w:rPr>
              <w:t xml:space="preserve"> </w:t>
            </w:r>
            <w:r w:rsidRPr="00DB0CAD">
              <w:rPr>
                <w:rFonts w:ascii="Arial" w:hAnsi="Arial" w:cs="Arial"/>
                <w:sz w:val="18"/>
                <w:szCs w:val="18"/>
              </w:rPr>
              <w:t>ser el único indicador que monitorear</w:t>
            </w:r>
            <w:r w:rsidRPr="00DB0CAD">
              <w:rPr>
                <w:rFonts w:ascii="Arial" w:hAnsi="Arial" w:cs="Arial"/>
                <w:spacing w:val="1"/>
                <w:sz w:val="18"/>
                <w:szCs w:val="18"/>
              </w:rPr>
              <w:t xml:space="preserve"> </w:t>
            </w:r>
            <w:r w:rsidRPr="00DB0CAD">
              <w:rPr>
                <w:rFonts w:ascii="Arial" w:hAnsi="Arial" w:cs="Arial"/>
                <w:sz w:val="18"/>
                <w:szCs w:val="18"/>
              </w:rPr>
              <w:t>para</w:t>
            </w:r>
            <w:r w:rsidRPr="00DB0CAD">
              <w:rPr>
                <w:rFonts w:ascii="Arial" w:hAnsi="Arial" w:cs="Arial"/>
                <w:spacing w:val="-2"/>
                <w:sz w:val="18"/>
                <w:szCs w:val="18"/>
              </w:rPr>
              <w:t xml:space="preserve"> </w:t>
            </w:r>
            <w:r w:rsidRPr="00DB0CAD">
              <w:rPr>
                <w:rFonts w:ascii="Arial" w:hAnsi="Arial" w:cs="Arial"/>
                <w:sz w:val="18"/>
                <w:szCs w:val="18"/>
              </w:rPr>
              <w:t>tomar la</w:t>
            </w:r>
            <w:r w:rsidRPr="00DB0CAD">
              <w:rPr>
                <w:rFonts w:ascii="Arial" w:hAnsi="Arial" w:cs="Arial"/>
                <w:spacing w:val="-1"/>
                <w:sz w:val="18"/>
                <w:szCs w:val="18"/>
              </w:rPr>
              <w:t xml:space="preserve"> </w:t>
            </w:r>
            <w:r w:rsidRPr="00DB0CAD">
              <w:rPr>
                <w:rFonts w:ascii="Arial" w:hAnsi="Arial" w:cs="Arial"/>
                <w:sz w:val="18"/>
                <w:szCs w:val="18"/>
              </w:rPr>
              <w:t>decisión.</w:t>
            </w:r>
          </w:p>
        </w:tc>
        <w:tc>
          <w:tcPr>
            <w:tcW w:w="706" w:type="dxa"/>
            <w:vAlign w:val="center"/>
          </w:tcPr>
          <w:p w14:paraId="5F7C28C6" w14:textId="224E1C48" w:rsidR="00A36F9C" w:rsidRPr="00DB0CAD" w:rsidRDefault="00AE4F7E" w:rsidP="00DB0CAD">
            <w:pPr>
              <w:pStyle w:val="TableParagraph"/>
              <w:jc w:val="center"/>
              <w:rPr>
                <w:rFonts w:ascii="Arial" w:hAnsi="Arial" w:cs="Arial"/>
                <w:sz w:val="18"/>
                <w:szCs w:val="18"/>
              </w:rPr>
            </w:pPr>
            <w:proofErr w:type="spellStart"/>
            <w:r>
              <w:rPr>
                <w:rFonts w:ascii="Arial" w:hAnsi="Arial" w:cs="Arial"/>
                <w:sz w:val="18"/>
                <w:szCs w:val="18"/>
              </w:rPr>
              <w:t>NA</w:t>
            </w:r>
            <w:proofErr w:type="spellEnd"/>
          </w:p>
        </w:tc>
        <w:tc>
          <w:tcPr>
            <w:tcW w:w="1136" w:type="dxa"/>
            <w:vAlign w:val="center"/>
          </w:tcPr>
          <w:p w14:paraId="39350C1F" w14:textId="6C803233" w:rsidR="00A36F9C" w:rsidRPr="00DB0CAD" w:rsidRDefault="00AE4F7E" w:rsidP="00DB0CAD">
            <w:pPr>
              <w:pStyle w:val="TableParagraph"/>
              <w:jc w:val="center"/>
              <w:rPr>
                <w:rFonts w:ascii="Arial" w:hAnsi="Arial" w:cs="Arial"/>
                <w:sz w:val="18"/>
                <w:szCs w:val="18"/>
              </w:rPr>
            </w:pPr>
            <w:proofErr w:type="spellStart"/>
            <w:r>
              <w:rPr>
                <w:rFonts w:ascii="Arial" w:hAnsi="Arial" w:cs="Arial"/>
                <w:sz w:val="18"/>
                <w:szCs w:val="18"/>
              </w:rPr>
              <w:t>NA</w:t>
            </w:r>
            <w:proofErr w:type="spellEnd"/>
          </w:p>
        </w:tc>
        <w:tc>
          <w:tcPr>
            <w:tcW w:w="850" w:type="dxa"/>
            <w:vAlign w:val="center"/>
          </w:tcPr>
          <w:p w14:paraId="431ED315" w14:textId="24F9549D" w:rsidR="00A36F9C" w:rsidRPr="00DB0CAD" w:rsidRDefault="00AE4F7E" w:rsidP="00DB0CAD">
            <w:pPr>
              <w:pStyle w:val="TableParagraph"/>
              <w:jc w:val="center"/>
              <w:rPr>
                <w:rFonts w:ascii="Arial" w:hAnsi="Arial" w:cs="Arial"/>
                <w:sz w:val="18"/>
                <w:szCs w:val="18"/>
              </w:rPr>
            </w:pPr>
            <w:proofErr w:type="spellStart"/>
            <w:r>
              <w:rPr>
                <w:rFonts w:ascii="Arial" w:hAnsi="Arial" w:cs="Arial"/>
                <w:sz w:val="18"/>
                <w:szCs w:val="18"/>
              </w:rPr>
              <w:t>NA</w:t>
            </w:r>
            <w:proofErr w:type="spellEnd"/>
          </w:p>
        </w:tc>
      </w:tr>
      <w:tr w:rsidR="00A36F9C" w:rsidRPr="003057D6" w14:paraId="144CCD22" w14:textId="77777777" w:rsidTr="00DB0CAD">
        <w:trPr>
          <w:trHeight w:val="1691"/>
        </w:trPr>
        <w:tc>
          <w:tcPr>
            <w:tcW w:w="1271" w:type="dxa"/>
            <w:vAlign w:val="center"/>
          </w:tcPr>
          <w:p w14:paraId="33C883FD" w14:textId="77777777" w:rsidR="00A36F9C" w:rsidRPr="00DB0CAD" w:rsidRDefault="00A36F9C" w:rsidP="00DB0CAD">
            <w:pPr>
              <w:pStyle w:val="TableParagraph"/>
              <w:jc w:val="center"/>
              <w:rPr>
                <w:rFonts w:ascii="Arial" w:hAnsi="Arial" w:cs="Arial"/>
                <w:sz w:val="18"/>
                <w:szCs w:val="18"/>
              </w:rPr>
            </w:pPr>
          </w:p>
          <w:p w14:paraId="2E7C4D6A" w14:textId="77777777" w:rsidR="00A36F9C" w:rsidRPr="00DB0CAD" w:rsidRDefault="00A36F9C" w:rsidP="00DB0CAD">
            <w:pPr>
              <w:pStyle w:val="TableParagraph"/>
              <w:spacing w:before="4"/>
              <w:jc w:val="center"/>
              <w:rPr>
                <w:rFonts w:ascii="Arial" w:hAnsi="Arial" w:cs="Arial"/>
                <w:sz w:val="18"/>
                <w:szCs w:val="18"/>
              </w:rPr>
            </w:pPr>
          </w:p>
          <w:p w14:paraId="71B2A070" w14:textId="77777777" w:rsidR="00A36F9C" w:rsidRPr="00DB0CAD" w:rsidRDefault="00C50D09" w:rsidP="00DB0CAD">
            <w:pPr>
              <w:pStyle w:val="TableParagraph"/>
              <w:ind w:left="69" w:right="111"/>
              <w:jc w:val="center"/>
              <w:rPr>
                <w:rFonts w:ascii="Arial" w:hAnsi="Arial" w:cs="Arial"/>
                <w:sz w:val="18"/>
                <w:szCs w:val="18"/>
              </w:rPr>
            </w:pPr>
            <w:r w:rsidRPr="00DB0CAD">
              <w:rPr>
                <w:rFonts w:ascii="Arial" w:hAnsi="Arial" w:cs="Arial"/>
                <w:b/>
                <w:sz w:val="18"/>
                <w:szCs w:val="18"/>
              </w:rPr>
              <w:t xml:space="preserve">CAE </w:t>
            </w:r>
            <w:r w:rsidRPr="00DB0CAD">
              <w:rPr>
                <w:rFonts w:ascii="Arial" w:hAnsi="Arial" w:cs="Arial"/>
                <w:sz w:val="18"/>
                <w:szCs w:val="18"/>
              </w:rPr>
              <w:t>(costo</w:t>
            </w:r>
            <w:r w:rsidRPr="00DB0CAD">
              <w:rPr>
                <w:rFonts w:ascii="Arial" w:hAnsi="Arial" w:cs="Arial"/>
                <w:spacing w:val="1"/>
                <w:sz w:val="18"/>
                <w:szCs w:val="18"/>
              </w:rPr>
              <w:t xml:space="preserve"> </w:t>
            </w:r>
            <w:r w:rsidRPr="00DB0CAD">
              <w:rPr>
                <w:rFonts w:ascii="Arial" w:hAnsi="Arial" w:cs="Arial"/>
                <w:sz w:val="18"/>
                <w:szCs w:val="18"/>
              </w:rPr>
              <w:t>Anual</w:t>
            </w:r>
            <w:r w:rsidRPr="00DB0CAD">
              <w:rPr>
                <w:rFonts w:ascii="Arial" w:hAnsi="Arial" w:cs="Arial"/>
                <w:spacing w:val="1"/>
                <w:sz w:val="18"/>
                <w:szCs w:val="18"/>
              </w:rPr>
              <w:t xml:space="preserve"> </w:t>
            </w:r>
            <w:r w:rsidRPr="00DB0CAD">
              <w:rPr>
                <w:rFonts w:ascii="Arial" w:hAnsi="Arial" w:cs="Arial"/>
                <w:spacing w:val="-1"/>
                <w:sz w:val="18"/>
                <w:szCs w:val="18"/>
              </w:rPr>
              <w:t>Equivalente)</w:t>
            </w:r>
          </w:p>
        </w:tc>
        <w:tc>
          <w:tcPr>
            <w:tcW w:w="1702" w:type="dxa"/>
            <w:vAlign w:val="center"/>
          </w:tcPr>
          <w:p w14:paraId="6CC1ED15" w14:textId="77777777" w:rsidR="00A36F9C" w:rsidRPr="00DB0CAD" w:rsidRDefault="00A36F9C" w:rsidP="00DB0CAD">
            <w:pPr>
              <w:pStyle w:val="TableParagraph"/>
              <w:spacing w:before="2"/>
              <w:jc w:val="center"/>
              <w:rPr>
                <w:rFonts w:ascii="Arial" w:hAnsi="Arial" w:cs="Arial"/>
                <w:sz w:val="18"/>
                <w:szCs w:val="18"/>
              </w:rPr>
            </w:pPr>
          </w:p>
          <w:p w14:paraId="66B13D55" w14:textId="44198842" w:rsidR="00A36F9C" w:rsidRPr="00DB0CAD" w:rsidRDefault="00C50D09" w:rsidP="00DB0CAD">
            <w:pPr>
              <w:pStyle w:val="TableParagraph"/>
              <w:spacing w:before="1"/>
              <w:ind w:left="68" w:right="58"/>
              <w:jc w:val="center"/>
              <w:rPr>
                <w:rFonts w:ascii="Arial" w:hAnsi="Arial" w:cs="Arial"/>
                <w:sz w:val="18"/>
                <w:szCs w:val="18"/>
              </w:rPr>
            </w:pPr>
            <w:r w:rsidRPr="00DB0CAD">
              <w:rPr>
                <w:rFonts w:ascii="Arial" w:hAnsi="Arial" w:cs="Arial"/>
                <w:sz w:val="18"/>
                <w:szCs w:val="18"/>
              </w:rPr>
              <w:t>Es una cantidad de</w:t>
            </w:r>
            <w:r w:rsidRPr="00DB0CAD">
              <w:rPr>
                <w:rFonts w:ascii="Arial" w:hAnsi="Arial" w:cs="Arial"/>
                <w:spacing w:val="1"/>
                <w:sz w:val="18"/>
                <w:szCs w:val="18"/>
              </w:rPr>
              <w:t xml:space="preserve"> </w:t>
            </w:r>
            <w:r w:rsidRPr="00DB0CAD">
              <w:rPr>
                <w:rFonts w:ascii="Arial" w:hAnsi="Arial" w:cs="Arial"/>
                <w:sz w:val="18"/>
                <w:szCs w:val="18"/>
              </w:rPr>
              <w:t>dinero que gastada</w:t>
            </w:r>
            <w:r w:rsidRPr="00DB0CAD">
              <w:rPr>
                <w:rFonts w:ascii="Arial" w:hAnsi="Arial" w:cs="Arial"/>
                <w:spacing w:val="1"/>
                <w:sz w:val="18"/>
                <w:szCs w:val="18"/>
              </w:rPr>
              <w:t xml:space="preserve"> </w:t>
            </w:r>
            <w:r w:rsidRPr="00DB0CAD">
              <w:rPr>
                <w:rFonts w:ascii="Arial" w:hAnsi="Arial" w:cs="Arial"/>
                <w:sz w:val="18"/>
                <w:szCs w:val="18"/>
              </w:rPr>
              <w:t>uniformemente en</w:t>
            </w:r>
            <w:r w:rsidRPr="00DB0CAD">
              <w:rPr>
                <w:rFonts w:ascii="Arial" w:hAnsi="Arial" w:cs="Arial"/>
                <w:spacing w:val="1"/>
                <w:sz w:val="18"/>
                <w:szCs w:val="18"/>
              </w:rPr>
              <w:t xml:space="preserve"> </w:t>
            </w:r>
            <w:r w:rsidRPr="00DB0CAD">
              <w:rPr>
                <w:rFonts w:ascii="Arial" w:hAnsi="Arial" w:cs="Arial"/>
                <w:sz w:val="18"/>
                <w:szCs w:val="18"/>
              </w:rPr>
              <w:t xml:space="preserve">cantidades iguales </w:t>
            </w:r>
            <w:r w:rsidR="00D76D15" w:rsidRPr="00DB0CAD">
              <w:rPr>
                <w:rFonts w:ascii="Arial" w:hAnsi="Arial" w:cs="Arial"/>
                <w:sz w:val="18"/>
                <w:szCs w:val="18"/>
              </w:rPr>
              <w:t>en</w:t>
            </w:r>
            <w:r w:rsidR="00D76D15">
              <w:rPr>
                <w:rFonts w:ascii="Arial" w:hAnsi="Arial" w:cs="Arial"/>
                <w:sz w:val="18"/>
                <w:szCs w:val="18"/>
              </w:rPr>
              <w:t xml:space="preserve"> años</w:t>
            </w:r>
            <w:r w:rsidR="00D76D15" w:rsidRPr="00DB0CAD">
              <w:rPr>
                <w:rFonts w:ascii="Arial" w:hAnsi="Arial" w:cs="Arial"/>
                <w:sz w:val="18"/>
                <w:szCs w:val="18"/>
              </w:rPr>
              <w:t xml:space="preserve"> </w:t>
            </w:r>
            <w:r w:rsidRPr="00DB0CAD">
              <w:rPr>
                <w:rFonts w:ascii="Arial" w:hAnsi="Arial" w:cs="Arial"/>
                <w:sz w:val="18"/>
                <w:szCs w:val="18"/>
              </w:rPr>
              <w:t>y que equivale al</w:t>
            </w:r>
            <w:r w:rsidRPr="00DB0CAD">
              <w:rPr>
                <w:rFonts w:ascii="Arial" w:hAnsi="Arial" w:cs="Arial"/>
                <w:spacing w:val="1"/>
                <w:sz w:val="18"/>
                <w:szCs w:val="18"/>
              </w:rPr>
              <w:t xml:space="preserve"> </w:t>
            </w:r>
            <w:r w:rsidRPr="00DB0CAD">
              <w:rPr>
                <w:rFonts w:ascii="Arial" w:hAnsi="Arial" w:cs="Arial"/>
                <w:sz w:val="18"/>
                <w:szCs w:val="18"/>
              </w:rPr>
              <w:t>valor</w:t>
            </w:r>
            <w:r w:rsidRPr="00DB0CAD">
              <w:rPr>
                <w:rFonts w:ascii="Arial" w:hAnsi="Arial" w:cs="Arial"/>
                <w:spacing w:val="-1"/>
                <w:sz w:val="18"/>
                <w:szCs w:val="18"/>
              </w:rPr>
              <w:t xml:space="preserve"> </w:t>
            </w:r>
            <w:r w:rsidRPr="00DB0CAD">
              <w:rPr>
                <w:rFonts w:ascii="Arial" w:hAnsi="Arial" w:cs="Arial"/>
                <w:sz w:val="18"/>
                <w:szCs w:val="18"/>
              </w:rPr>
              <w:t>presente</w:t>
            </w:r>
            <w:r w:rsidRPr="00DB0CAD">
              <w:rPr>
                <w:rFonts w:ascii="Arial" w:hAnsi="Arial" w:cs="Arial"/>
                <w:spacing w:val="-3"/>
                <w:sz w:val="18"/>
                <w:szCs w:val="18"/>
              </w:rPr>
              <w:t xml:space="preserve"> </w:t>
            </w:r>
            <w:r w:rsidRPr="00DB0CAD">
              <w:rPr>
                <w:rFonts w:ascii="Arial" w:hAnsi="Arial" w:cs="Arial"/>
                <w:sz w:val="18"/>
                <w:szCs w:val="18"/>
              </w:rPr>
              <w:t>neto</w:t>
            </w:r>
            <w:r w:rsidR="007505D3">
              <w:rPr>
                <w:rFonts w:ascii="Arial" w:hAnsi="Arial" w:cs="Arial"/>
                <w:sz w:val="18"/>
                <w:szCs w:val="18"/>
              </w:rPr>
              <w:t xml:space="preserve"> (anualidad financiera)</w:t>
            </w:r>
          </w:p>
        </w:tc>
        <w:tc>
          <w:tcPr>
            <w:tcW w:w="3198" w:type="dxa"/>
            <w:vAlign w:val="center"/>
          </w:tcPr>
          <w:p w14:paraId="388AC5B7" w14:textId="77777777" w:rsidR="00A36F9C" w:rsidRPr="00DB0CAD" w:rsidRDefault="00A36F9C" w:rsidP="00DB0CAD">
            <w:pPr>
              <w:pStyle w:val="TableParagraph"/>
              <w:jc w:val="center"/>
              <w:rPr>
                <w:rFonts w:ascii="Arial" w:hAnsi="Arial" w:cs="Arial"/>
                <w:sz w:val="18"/>
                <w:szCs w:val="18"/>
              </w:rPr>
            </w:pPr>
          </w:p>
          <w:p w14:paraId="3ECFBD2B" w14:textId="77777777" w:rsidR="00A36F9C" w:rsidRPr="00DB0CAD" w:rsidRDefault="00A36F9C" w:rsidP="00DB0CAD">
            <w:pPr>
              <w:pStyle w:val="TableParagraph"/>
              <w:spacing w:before="3"/>
              <w:jc w:val="center"/>
              <w:rPr>
                <w:rFonts w:ascii="Arial" w:hAnsi="Arial" w:cs="Arial"/>
                <w:sz w:val="18"/>
                <w:szCs w:val="18"/>
              </w:rPr>
            </w:pPr>
          </w:p>
          <w:p w14:paraId="42990399" w14:textId="77777777" w:rsidR="00A36F9C" w:rsidRPr="00DB0CAD" w:rsidRDefault="00C50D09" w:rsidP="00DB0CAD">
            <w:pPr>
              <w:pStyle w:val="TableParagraph"/>
              <w:spacing w:before="1"/>
              <w:ind w:left="68" w:right="959"/>
              <w:jc w:val="center"/>
              <w:rPr>
                <w:rFonts w:ascii="Arial" w:hAnsi="Arial" w:cs="Arial"/>
                <w:sz w:val="18"/>
                <w:szCs w:val="18"/>
              </w:rPr>
            </w:pPr>
            <w:r w:rsidRPr="00DB0CAD">
              <w:rPr>
                <w:rFonts w:ascii="Arial" w:hAnsi="Arial" w:cs="Arial"/>
                <w:sz w:val="18"/>
                <w:szCs w:val="18"/>
              </w:rPr>
              <w:t>Aplica para todos los casos,</w:t>
            </w:r>
            <w:r w:rsidRPr="00DB0CAD">
              <w:rPr>
                <w:rFonts w:ascii="Arial" w:hAnsi="Arial" w:cs="Arial"/>
                <w:spacing w:val="1"/>
                <w:sz w:val="18"/>
                <w:szCs w:val="18"/>
              </w:rPr>
              <w:t xml:space="preserve"> </w:t>
            </w:r>
            <w:r w:rsidRPr="00DB0CAD">
              <w:rPr>
                <w:rFonts w:ascii="Arial" w:hAnsi="Arial" w:cs="Arial"/>
                <w:sz w:val="18"/>
                <w:szCs w:val="18"/>
              </w:rPr>
              <w:t>principalmente</w:t>
            </w:r>
            <w:r w:rsidRPr="00DB0CAD">
              <w:rPr>
                <w:rFonts w:ascii="Arial" w:hAnsi="Arial" w:cs="Arial"/>
                <w:spacing w:val="-6"/>
                <w:sz w:val="18"/>
                <w:szCs w:val="18"/>
              </w:rPr>
              <w:t xml:space="preserve"> </w:t>
            </w:r>
            <w:r w:rsidRPr="00DB0CAD">
              <w:rPr>
                <w:rFonts w:ascii="Arial" w:hAnsi="Arial" w:cs="Arial"/>
                <w:sz w:val="18"/>
                <w:szCs w:val="18"/>
              </w:rPr>
              <w:t>en</w:t>
            </w:r>
            <w:r w:rsidRPr="00DB0CAD">
              <w:rPr>
                <w:rFonts w:ascii="Arial" w:hAnsi="Arial" w:cs="Arial"/>
                <w:spacing w:val="-3"/>
                <w:sz w:val="18"/>
                <w:szCs w:val="18"/>
              </w:rPr>
              <w:t xml:space="preserve"> </w:t>
            </w:r>
            <w:r w:rsidRPr="00DB0CAD">
              <w:rPr>
                <w:rFonts w:ascii="Arial" w:hAnsi="Arial" w:cs="Arial"/>
                <w:sz w:val="18"/>
                <w:szCs w:val="18"/>
              </w:rPr>
              <w:t>proyectos:</w:t>
            </w:r>
          </w:p>
          <w:p w14:paraId="032BCA6B" w14:textId="77777777" w:rsidR="00A36F9C" w:rsidRPr="00DB0CAD" w:rsidRDefault="00C50D09" w:rsidP="00DB0CAD">
            <w:pPr>
              <w:pStyle w:val="TableParagraph"/>
              <w:numPr>
                <w:ilvl w:val="0"/>
                <w:numId w:val="4"/>
              </w:numPr>
              <w:tabs>
                <w:tab w:val="left" w:pos="165"/>
              </w:tabs>
              <w:spacing w:line="219" w:lineRule="exact"/>
              <w:ind w:hanging="97"/>
              <w:jc w:val="center"/>
              <w:rPr>
                <w:rFonts w:ascii="Arial" w:hAnsi="Arial" w:cs="Arial"/>
                <w:sz w:val="18"/>
                <w:szCs w:val="18"/>
              </w:rPr>
            </w:pPr>
            <w:r w:rsidRPr="00DB0CAD">
              <w:rPr>
                <w:rFonts w:ascii="Arial" w:hAnsi="Arial" w:cs="Arial"/>
                <w:sz w:val="18"/>
                <w:szCs w:val="18"/>
              </w:rPr>
              <w:t>Con</w:t>
            </w:r>
            <w:r w:rsidRPr="00DB0CAD">
              <w:rPr>
                <w:rFonts w:ascii="Arial" w:hAnsi="Arial" w:cs="Arial"/>
                <w:spacing w:val="-3"/>
                <w:sz w:val="18"/>
                <w:szCs w:val="18"/>
              </w:rPr>
              <w:t xml:space="preserve"> </w:t>
            </w:r>
            <w:r w:rsidRPr="00DB0CAD">
              <w:rPr>
                <w:rFonts w:ascii="Arial" w:hAnsi="Arial" w:cs="Arial"/>
                <w:sz w:val="18"/>
                <w:szCs w:val="18"/>
              </w:rPr>
              <w:t>vida</w:t>
            </w:r>
            <w:r w:rsidRPr="00DB0CAD">
              <w:rPr>
                <w:rFonts w:ascii="Arial" w:hAnsi="Arial" w:cs="Arial"/>
                <w:spacing w:val="-3"/>
                <w:sz w:val="18"/>
                <w:szCs w:val="18"/>
              </w:rPr>
              <w:t xml:space="preserve"> </w:t>
            </w:r>
            <w:r w:rsidRPr="00DB0CAD">
              <w:rPr>
                <w:rFonts w:ascii="Arial" w:hAnsi="Arial" w:cs="Arial"/>
                <w:sz w:val="18"/>
                <w:szCs w:val="18"/>
              </w:rPr>
              <w:t>útil</w:t>
            </w:r>
            <w:r w:rsidRPr="00DB0CAD">
              <w:rPr>
                <w:rFonts w:ascii="Arial" w:hAnsi="Arial" w:cs="Arial"/>
                <w:spacing w:val="-2"/>
                <w:sz w:val="18"/>
                <w:szCs w:val="18"/>
              </w:rPr>
              <w:t xml:space="preserve"> </w:t>
            </w:r>
            <w:r w:rsidRPr="00DB0CAD">
              <w:rPr>
                <w:rFonts w:ascii="Arial" w:hAnsi="Arial" w:cs="Arial"/>
                <w:sz w:val="18"/>
                <w:szCs w:val="18"/>
              </w:rPr>
              <w:t>diferente</w:t>
            </w:r>
          </w:p>
          <w:p w14:paraId="42012970" w14:textId="77777777" w:rsidR="00A36F9C" w:rsidRPr="00DB0CAD" w:rsidRDefault="00C50D09" w:rsidP="00DB0CAD">
            <w:pPr>
              <w:pStyle w:val="TableParagraph"/>
              <w:numPr>
                <w:ilvl w:val="0"/>
                <w:numId w:val="4"/>
              </w:numPr>
              <w:tabs>
                <w:tab w:val="left" w:pos="165"/>
              </w:tabs>
              <w:spacing w:line="219" w:lineRule="exact"/>
              <w:ind w:hanging="97"/>
              <w:jc w:val="center"/>
              <w:rPr>
                <w:rFonts w:ascii="Arial" w:hAnsi="Arial" w:cs="Arial"/>
                <w:sz w:val="18"/>
                <w:szCs w:val="18"/>
              </w:rPr>
            </w:pPr>
            <w:r w:rsidRPr="00DB0CAD">
              <w:rPr>
                <w:rFonts w:ascii="Arial" w:hAnsi="Arial" w:cs="Arial"/>
                <w:sz w:val="18"/>
                <w:szCs w:val="18"/>
              </w:rPr>
              <w:t>Mutuamente</w:t>
            </w:r>
            <w:r w:rsidRPr="00DB0CAD">
              <w:rPr>
                <w:rFonts w:ascii="Arial" w:hAnsi="Arial" w:cs="Arial"/>
                <w:spacing w:val="-5"/>
                <w:sz w:val="18"/>
                <w:szCs w:val="18"/>
              </w:rPr>
              <w:t xml:space="preserve"> </w:t>
            </w:r>
            <w:r w:rsidRPr="00DB0CAD">
              <w:rPr>
                <w:rFonts w:ascii="Arial" w:hAnsi="Arial" w:cs="Arial"/>
                <w:sz w:val="18"/>
                <w:szCs w:val="18"/>
              </w:rPr>
              <w:t>excluyentes</w:t>
            </w:r>
          </w:p>
        </w:tc>
        <w:tc>
          <w:tcPr>
            <w:tcW w:w="706" w:type="dxa"/>
            <w:vAlign w:val="center"/>
          </w:tcPr>
          <w:p w14:paraId="419F7ADE" w14:textId="77777777" w:rsidR="00A36F9C" w:rsidRPr="00DB0CAD" w:rsidRDefault="00A36F9C" w:rsidP="00DB0CAD">
            <w:pPr>
              <w:pStyle w:val="TableParagraph"/>
              <w:jc w:val="center"/>
              <w:rPr>
                <w:rFonts w:ascii="Arial" w:hAnsi="Arial" w:cs="Arial"/>
                <w:sz w:val="18"/>
                <w:szCs w:val="18"/>
              </w:rPr>
            </w:pPr>
          </w:p>
          <w:p w14:paraId="1E396494" w14:textId="77777777" w:rsidR="00A36F9C" w:rsidRPr="00DB0CAD" w:rsidRDefault="00A36F9C" w:rsidP="00DB0CAD">
            <w:pPr>
              <w:pStyle w:val="TableParagraph"/>
              <w:jc w:val="center"/>
              <w:rPr>
                <w:rFonts w:ascii="Arial" w:hAnsi="Arial" w:cs="Arial"/>
                <w:sz w:val="18"/>
                <w:szCs w:val="18"/>
              </w:rPr>
            </w:pPr>
          </w:p>
          <w:p w14:paraId="1AD431A6" w14:textId="77777777" w:rsidR="00A36F9C" w:rsidRPr="00DB0CAD" w:rsidRDefault="00A36F9C" w:rsidP="00DB0CAD">
            <w:pPr>
              <w:pStyle w:val="TableParagraph"/>
              <w:spacing w:before="3"/>
              <w:jc w:val="center"/>
              <w:rPr>
                <w:rFonts w:ascii="Arial" w:hAnsi="Arial" w:cs="Arial"/>
                <w:sz w:val="18"/>
                <w:szCs w:val="18"/>
              </w:rPr>
            </w:pPr>
          </w:p>
          <w:p w14:paraId="59816367" w14:textId="77777777" w:rsidR="00A36F9C" w:rsidRPr="00DB0CAD" w:rsidRDefault="00C50D09" w:rsidP="00DB0CAD">
            <w:pPr>
              <w:pStyle w:val="TableParagraph"/>
              <w:ind w:left="217" w:right="215"/>
              <w:jc w:val="center"/>
              <w:rPr>
                <w:rFonts w:ascii="Arial" w:hAnsi="Arial" w:cs="Arial"/>
                <w:sz w:val="18"/>
                <w:szCs w:val="18"/>
              </w:rPr>
            </w:pPr>
            <w:proofErr w:type="spellStart"/>
            <w:r w:rsidRPr="00DB0CAD">
              <w:rPr>
                <w:rFonts w:ascii="Arial" w:hAnsi="Arial" w:cs="Arial"/>
                <w:sz w:val="18"/>
                <w:szCs w:val="18"/>
              </w:rPr>
              <w:t>NA</w:t>
            </w:r>
            <w:proofErr w:type="spellEnd"/>
          </w:p>
        </w:tc>
        <w:tc>
          <w:tcPr>
            <w:tcW w:w="1136" w:type="dxa"/>
            <w:vAlign w:val="center"/>
          </w:tcPr>
          <w:p w14:paraId="53CF45CD" w14:textId="77777777" w:rsidR="00A36F9C" w:rsidRPr="00DB0CAD" w:rsidRDefault="00A36F9C" w:rsidP="00DB0CAD">
            <w:pPr>
              <w:pStyle w:val="TableParagraph"/>
              <w:jc w:val="center"/>
              <w:rPr>
                <w:rFonts w:ascii="Arial" w:hAnsi="Arial" w:cs="Arial"/>
                <w:sz w:val="18"/>
                <w:szCs w:val="18"/>
              </w:rPr>
            </w:pPr>
          </w:p>
          <w:p w14:paraId="51B5AC14" w14:textId="77777777" w:rsidR="00A36F9C" w:rsidRPr="00DB0CAD" w:rsidRDefault="00A36F9C" w:rsidP="00DB0CAD">
            <w:pPr>
              <w:pStyle w:val="TableParagraph"/>
              <w:jc w:val="center"/>
              <w:rPr>
                <w:rFonts w:ascii="Arial" w:hAnsi="Arial" w:cs="Arial"/>
                <w:sz w:val="18"/>
                <w:szCs w:val="18"/>
              </w:rPr>
            </w:pPr>
          </w:p>
          <w:p w14:paraId="4197569A" w14:textId="77777777" w:rsidR="00A36F9C" w:rsidRPr="00DB0CAD" w:rsidRDefault="00A36F9C" w:rsidP="00DB0CAD">
            <w:pPr>
              <w:pStyle w:val="TableParagraph"/>
              <w:spacing w:before="3"/>
              <w:jc w:val="center"/>
              <w:rPr>
                <w:rFonts w:ascii="Arial" w:hAnsi="Arial" w:cs="Arial"/>
                <w:sz w:val="18"/>
                <w:szCs w:val="18"/>
              </w:rPr>
            </w:pPr>
          </w:p>
          <w:p w14:paraId="65E23BE4" w14:textId="77777777" w:rsidR="00A36F9C" w:rsidRPr="00DB0CAD" w:rsidRDefault="00C50D09" w:rsidP="00DB0CAD">
            <w:pPr>
              <w:pStyle w:val="TableParagraph"/>
              <w:ind w:left="122" w:right="123"/>
              <w:jc w:val="center"/>
              <w:rPr>
                <w:rFonts w:ascii="Arial" w:hAnsi="Arial" w:cs="Arial"/>
                <w:sz w:val="18"/>
                <w:szCs w:val="18"/>
              </w:rPr>
            </w:pPr>
            <w:proofErr w:type="spellStart"/>
            <w:r w:rsidRPr="00DB0CAD">
              <w:rPr>
                <w:rFonts w:ascii="Arial" w:hAnsi="Arial" w:cs="Arial"/>
                <w:sz w:val="18"/>
                <w:szCs w:val="18"/>
              </w:rPr>
              <w:t>NA</w:t>
            </w:r>
            <w:proofErr w:type="spellEnd"/>
          </w:p>
        </w:tc>
        <w:tc>
          <w:tcPr>
            <w:tcW w:w="850" w:type="dxa"/>
            <w:vAlign w:val="center"/>
          </w:tcPr>
          <w:p w14:paraId="332093E3" w14:textId="77777777" w:rsidR="00A36F9C" w:rsidRPr="00DB0CAD" w:rsidRDefault="00A36F9C" w:rsidP="00DB0CAD">
            <w:pPr>
              <w:pStyle w:val="TableParagraph"/>
              <w:jc w:val="center"/>
              <w:rPr>
                <w:rFonts w:ascii="Arial" w:hAnsi="Arial" w:cs="Arial"/>
                <w:sz w:val="18"/>
                <w:szCs w:val="18"/>
              </w:rPr>
            </w:pPr>
          </w:p>
          <w:p w14:paraId="03D64130" w14:textId="77777777" w:rsidR="00A36F9C" w:rsidRPr="00DB0CAD" w:rsidRDefault="00A36F9C" w:rsidP="00DB0CAD">
            <w:pPr>
              <w:pStyle w:val="TableParagraph"/>
              <w:spacing w:before="3"/>
              <w:jc w:val="center"/>
              <w:rPr>
                <w:rFonts w:ascii="Arial" w:hAnsi="Arial" w:cs="Arial"/>
                <w:sz w:val="18"/>
                <w:szCs w:val="18"/>
              </w:rPr>
            </w:pPr>
          </w:p>
          <w:p w14:paraId="4D8F7A1F" w14:textId="77777777" w:rsidR="00A36F9C" w:rsidRPr="00DB0CAD" w:rsidRDefault="00C50D09" w:rsidP="00DB0CAD">
            <w:pPr>
              <w:pStyle w:val="TableParagraph"/>
              <w:spacing w:before="1"/>
              <w:ind w:left="97" w:right="96" w:hanging="1"/>
              <w:jc w:val="center"/>
              <w:rPr>
                <w:rFonts w:ascii="Arial" w:hAnsi="Arial" w:cs="Arial"/>
                <w:sz w:val="18"/>
                <w:szCs w:val="18"/>
              </w:rPr>
            </w:pPr>
            <w:r w:rsidRPr="00DB0CAD">
              <w:rPr>
                <w:rFonts w:ascii="Arial" w:hAnsi="Arial" w:cs="Arial"/>
                <w:sz w:val="18"/>
                <w:szCs w:val="18"/>
              </w:rPr>
              <w:t>El que</w:t>
            </w:r>
            <w:r w:rsidRPr="00DB0CAD">
              <w:rPr>
                <w:rFonts w:ascii="Arial" w:hAnsi="Arial" w:cs="Arial"/>
                <w:spacing w:val="1"/>
                <w:sz w:val="18"/>
                <w:szCs w:val="18"/>
              </w:rPr>
              <w:t xml:space="preserve"> </w:t>
            </w:r>
            <w:r w:rsidRPr="00DB0CAD">
              <w:rPr>
                <w:rFonts w:ascii="Arial" w:hAnsi="Arial" w:cs="Arial"/>
                <w:spacing w:val="-1"/>
                <w:sz w:val="18"/>
                <w:szCs w:val="18"/>
              </w:rPr>
              <w:t xml:space="preserve">tenga </w:t>
            </w:r>
            <w:r w:rsidRPr="00DB0CAD">
              <w:rPr>
                <w:rFonts w:ascii="Arial" w:hAnsi="Arial" w:cs="Arial"/>
                <w:sz w:val="18"/>
                <w:szCs w:val="18"/>
              </w:rPr>
              <w:t>un</w:t>
            </w:r>
            <w:r w:rsidRPr="00DB0CAD">
              <w:rPr>
                <w:rFonts w:ascii="Arial" w:hAnsi="Arial" w:cs="Arial"/>
                <w:spacing w:val="-38"/>
                <w:sz w:val="18"/>
                <w:szCs w:val="18"/>
              </w:rPr>
              <w:t xml:space="preserve"> </w:t>
            </w:r>
            <w:r w:rsidRPr="00DB0CAD">
              <w:rPr>
                <w:rFonts w:ascii="Arial" w:hAnsi="Arial" w:cs="Arial"/>
                <w:sz w:val="18"/>
                <w:szCs w:val="18"/>
              </w:rPr>
              <w:t>menor</w:t>
            </w:r>
            <w:r w:rsidRPr="00DB0CAD">
              <w:rPr>
                <w:rFonts w:ascii="Arial" w:hAnsi="Arial" w:cs="Arial"/>
                <w:spacing w:val="1"/>
                <w:sz w:val="18"/>
                <w:szCs w:val="18"/>
              </w:rPr>
              <w:t xml:space="preserve"> </w:t>
            </w:r>
            <w:r w:rsidRPr="00DB0CAD">
              <w:rPr>
                <w:rFonts w:ascii="Arial" w:hAnsi="Arial" w:cs="Arial"/>
                <w:sz w:val="18"/>
                <w:szCs w:val="18"/>
              </w:rPr>
              <w:t>CAE</w:t>
            </w:r>
          </w:p>
        </w:tc>
      </w:tr>
      <w:tr w:rsidR="00A36F9C" w:rsidRPr="003057D6" w14:paraId="368EAAD9" w14:textId="77777777" w:rsidTr="00DB0CAD">
        <w:trPr>
          <w:trHeight w:val="1358"/>
        </w:trPr>
        <w:tc>
          <w:tcPr>
            <w:tcW w:w="1271" w:type="dxa"/>
            <w:vAlign w:val="center"/>
          </w:tcPr>
          <w:p w14:paraId="61664AF8" w14:textId="77777777" w:rsidR="00A36F9C" w:rsidRPr="00F00665" w:rsidRDefault="00A36F9C" w:rsidP="00DB0CAD">
            <w:pPr>
              <w:pStyle w:val="TableParagraph"/>
              <w:jc w:val="center"/>
              <w:rPr>
                <w:rFonts w:ascii="Arial" w:hAnsi="Arial" w:cs="Arial"/>
                <w:sz w:val="18"/>
                <w:szCs w:val="18"/>
                <w:highlight w:val="cyan"/>
              </w:rPr>
            </w:pPr>
          </w:p>
          <w:p w14:paraId="2C570016" w14:textId="77777777" w:rsidR="00A36F9C" w:rsidRPr="00F00665" w:rsidRDefault="00A36F9C" w:rsidP="00DB0CAD">
            <w:pPr>
              <w:pStyle w:val="TableParagraph"/>
              <w:spacing w:before="7"/>
              <w:jc w:val="center"/>
              <w:rPr>
                <w:rFonts w:ascii="Arial" w:hAnsi="Arial" w:cs="Arial"/>
                <w:sz w:val="18"/>
                <w:szCs w:val="18"/>
                <w:highlight w:val="cyan"/>
              </w:rPr>
            </w:pPr>
          </w:p>
          <w:p w14:paraId="507B3988" w14:textId="77777777" w:rsidR="00A36F9C" w:rsidRPr="00F00665" w:rsidRDefault="00C50D09" w:rsidP="00DB0CAD">
            <w:pPr>
              <w:pStyle w:val="TableParagraph"/>
              <w:spacing w:before="1"/>
              <w:ind w:left="69" w:right="139"/>
              <w:jc w:val="center"/>
              <w:rPr>
                <w:rFonts w:ascii="Arial" w:hAnsi="Arial" w:cs="Arial"/>
                <w:spacing w:val="-1"/>
                <w:sz w:val="18"/>
                <w:szCs w:val="18"/>
                <w:highlight w:val="cyan"/>
              </w:rPr>
            </w:pPr>
            <w:r w:rsidRPr="00F00665">
              <w:rPr>
                <w:rFonts w:ascii="Arial" w:hAnsi="Arial" w:cs="Arial"/>
                <w:b/>
                <w:sz w:val="18"/>
                <w:szCs w:val="18"/>
                <w:highlight w:val="cyan"/>
              </w:rPr>
              <w:t xml:space="preserve">IR </w:t>
            </w:r>
            <w:r w:rsidRPr="00F00665">
              <w:rPr>
                <w:rFonts w:ascii="Arial" w:hAnsi="Arial" w:cs="Arial"/>
                <w:sz w:val="18"/>
                <w:szCs w:val="18"/>
                <w:highlight w:val="cyan"/>
              </w:rPr>
              <w:t>Índice de</w:t>
            </w:r>
            <w:r w:rsidRPr="00F00665">
              <w:rPr>
                <w:rFonts w:ascii="Arial" w:hAnsi="Arial" w:cs="Arial"/>
                <w:spacing w:val="-38"/>
                <w:sz w:val="18"/>
                <w:szCs w:val="18"/>
                <w:highlight w:val="cyan"/>
              </w:rPr>
              <w:t xml:space="preserve"> </w:t>
            </w:r>
            <w:r w:rsidRPr="00F00665">
              <w:rPr>
                <w:rFonts w:ascii="Arial" w:hAnsi="Arial" w:cs="Arial"/>
                <w:spacing w:val="-1"/>
                <w:sz w:val="18"/>
                <w:szCs w:val="18"/>
                <w:highlight w:val="cyan"/>
              </w:rPr>
              <w:t>rentabilidad</w:t>
            </w:r>
          </w:p>
          <w:p w14:paraId="6C1E3CE9" w14:textId="0B053A72" w:rsidR="00064A64" w:rsidRPr="00F00665" w:rsidRDefault="00E71EB0" w:rsidP="00DB0CAD">
            <w:pPr>
              <w:pStyle w:val="TableParagraph"/>
              <w:spacing w:before="1"/>
              <w:ind w:left="69" w:right="139"/>
              <w:jc w:val="center"/>
              <w:rPr>
                <w:rFonts w:ascii="Arial" w:hAnsi="Arial" w:cs="Arial"/>
                <w:sz w:val="18"/>
                <w:szCs w:val="18"/>
                <w:highlight w:val="cyan"/>
              </w:rPr>
            </w:pPr>
            <w:r w:rsidRPr="00F00665">
              <w:rPr>
                <w:rFonts w:ascii="Arial" w:hAnsi="Arial" w:cs="Arial"/>
                <w:sz w:val="18"/>
                <w:szCs w:val="18"/>
                <w:highlight w:val="cyan"/>
              </w:rPr>
              <w:t>o</w:t>
            </w:r>
          </w:p>
          <w:p w14:paraId="20AB065D" w14:textId="25D408C4" w:rsidR="00064A64" w:rsidRPr="00F00665" w:rsidRDefault="00064A64" w:rsidP="00DB0CAD">
            <w:pPr>
              <w:pStyle w:val="TableParagraph"/>
              <w:spacing w:before="1"/>
              <w:ind w:left="69" w:right="139"/>
              <w:jc w:val="center"/>
              <w:rPr>
                <w:rFonts w:ascii="Arial" w:hAnsi="Arial" w:cs="Arial"/>
                <w:sz w:val="18"/>
                <w:szCs w:val="18"/>
                <w:highlight w:val="cyan"/>
              </w:rPr>
            </w:pPr>
            <w:r w:rsidRPr="00F00665">
              <w:rPr>
                <w:rFonts w:ascii="Arial" w:hAnsi="Arial" w:cs="Arial"/>
                <w:sz w:val="18"/>
                <w:szCs w:val="18"/>
                <w:highlight w:val="cyan"/>
              </w:rPr>
              <w:t>B</w:t>
            </w:r>
            <w:r w:rsidR="001E5388" w:rsidRPr="00F00665">
              <w:rPr>
                <w:rFonts w:ascii="Arial" w:hAnsi="Arial" w:cs="Arial"/>
                <w:sz w:val="18"/>
                <w:szCs w:val="18"/>
                <w:highlight w:val="cyan"/>
              </w:rPr>
              <w:t xml:space="preserve">eneficio </w:t>
            </w:r>
            <w:r w:rsidRPr="00F00665">
              <w:rPr>
                <w:rFonts w:ascii="Arial" w:hAnsi="Arial" w:cs="Arial"/>
                <w:sz w:val="18"/>
                <w:szCs w:val="18"/>
                <w:highlight w:val="cyan"/>
              </w:rPr>
              <w:t>R</w:t>
            </w:r>
            <w:r w:rsidR="001E5388" w:rsidRPr="00F00665">
              <w:rPr>
                <w:rFonts w:ascii="Arial" w:hAnsi="Arial" w:cs="Arial"/>
                <w:sz w:val="18"/>
                <w:szCs w:val="18"/>
                <w:highlight w:val="cyan"/>
              </w:rPr>
              <w:t>iesgo</w:t>
            </w:r>
          </w:p>
        </w:tc>
        <w:tc>
          <w:tcPr>
            <w:tcW w:w="1702" w:type="dxa"/>
            <w:vAlign w:val="center"/>
          </w:tcPr>
          <w:p w14:paraId="4E88C808" w14:textId="77777777" w:rsidR="00A36F9C" w:rsidRPr="00F00665" w:rsidRDefault="00C50D09" w:rsidP="00D76D15">
            <w:pPr>
              <w:pStyle w:val="TableParagraph"/>
              <w:spacing w:before="129"/>
              <w:ind w:right="135"/>
              <w:jc w:val="center"/>
              <w:rPr>
                <w:rFonts w:ascii="Arial" w:hAnsi="Arial" w:cs="Arial"/>
                <w:sz w:val="18"/>
                <w:szCs w:val="18"/>
                <w:highlight w:val="cyan"/>
              </w:rPr>
            </w:pPr>
            <w:r w:rsidRPr="00F00665">
              <w:rPr>
                <w:rFonts w:ascii="Arial" w:hAnsi="Arial" w:cs="Arial"/>
                <w:sz w:val="18"/>
                <w:szCs w:val="18"/>
                <w:highlight w:val="cyan"/>
              </w:rPr>
              <w:t>Es el VPN dividido por</w:t>
            </w:r>
            <w:r w:rsidRPr="00F00665">
              <w:rPr>
                <w:rFonts w:ascii="Arial" w:hAnsi="Arial" w:cs="Arial"/>
                <w:spacing w:val="1"/>
                <w:sz w:val="18"/>
                <w:szCs w:val="18"/>
                <w:highlight w:val="cyan"/>
              </w:rPr>
              <w:t xml:space="preserve"> </w:t>
            </w:r>
            <w:r w:rsidRPr="00F00665">
              <w:rPr>
                <w:rFonts w:ascii="Arial" w:hAnsi="Arial" w:cs="Arial"/>
                <w:sz w:val="18"/>
                <w:szCs w:val="18"/>
                <w:highlight w:val="cyan"/>
              </w:rPr>
              <w:t>el Costo de Proyecto o</w:t>
            </w:r>
            <w:r w:rsidRPr="00F00665">
              <w:rPr>
                <w:rFonts w:ascii="Arial" w:hAnsi="Arial" w:cs="Arial"/>
                <w:spacing w:val="-38"/>
                <w:sz w:val="18"/>
                <w:szCs w:val="18"/>
                <w:highlight w:val="cyan"/>
              </w:rPr>
              <w:t xml:space="preserve"> </w:t>
            </w:r>
            <w:r w:rsidRPr="00F00665">
              <w:rPr>
                <w:rFonts w:ascii="Arial" w:hAnsi="Arial" w:cs="Arial"/>
                <w:sz w:val="18"/>
                <w:szCs w:val="18"/>
                <w:highlight w:val="cyan"/>
              </w:rPr>
              <w:t>Cambio</w:t>
            </w:r>
            <w:r w:rsidRPr="00F00665">
              <w:rPr>
                <w:rFonts w:ascii="Arial" w:hAnsi="Arial" w:cs="Arial"/>
                <w:spacing w:val="-1"/>
                <w:sz w:val="18"/>
                <w:szCs w:val="18"/>
                <w:highlight w:val="cyan"/>
              </w:rPr>
              <w:t xml:space="preserve"> </w:t>
            </w:r>
            <w:r w:rsidRPr="00F00665">
              <w:rPr>
                <w:rFonts w:ascii="Arial" w:hAnsi="Arial" w:cs="Arial"/>
                <w:sz w:val="18"/>
                <w:szCs w:val="18"/>
                <w:highlight w:val="cyan"/>
              </w:rPr>
              <w:t>(Inversión)</w:t>
            </w:r>
          </w:p>
        </w:tc>
        <w:tc>
          <w:tcPr>
            <w:tcW w:w="3198" w:type="dxa"/>
            <w:vAlign w:val="center"/>
          </w:tcPr>
          <w:p w14:paraId="706ECB99" w14:textId="77777777" w:rsidR="00A36F9C" w:rsidRPr="00F00665" w:rsidRDefault="00C50D09" w:rsidP="00DB0CAD">
            <w:pPr>
              <w:pStyle w:val="TableParagraph"/>
              <w:spacing w:before="131"/>
              <w:ind w:left="68" w:right="161"/>
              <w:jc w:val="center"/>
              <w:rPr>
                <w:rFonts w:ascii="Arial" w:hAnsi="Arial" w:cs="Arial"/>
                <w:sz w:val="18"/>
                <w:szCs w:val="18"/>
                <w:highlight w:val="cyan"/>
              </w:rPr>
            </w:pPr>
            <w:r w:rsidRPr="00F00665">
              <w:rPr>
                <w:rFonts w:ascii="Arial" w:hAnsi="Arial" w:cs="Arial"/>
                <w:sz w:val="18"/>
                <w:szCs w:val="18"/>
                <w:highlight w:val="cyan"/>
              </w:rPr>
              <w:t>“Normaliza” el valor del dinero con</w:t>
            </w:r>
            <w:r w:rsidRPr="00F00665">
              <w:rPr>
                <w:rFonts w:ascii="Arial" w:hAnsi="Arial" w:cs="Arial"/>
                <w:spacing w:val="1"/>
                <w:sz w:val="18"/>
                <w:szCs w:val="18"/>
                <w:highlight w:val="cyan"/>
              </w:rPr>
              <w:t xml:space="preserve"> </w:t>
            </w:r>
            <w:r w:rsidRPr="00F00665">
              <w:rPr>
                <w:rFonts w:ascii="Arial" w:hAnsi="Arial" w:cs="Arial"/>
                <w:sz w:val="18"/>
                <w:szCs w:val="18"/>
                <w:highlight w:val="cyan"/>
              </w:rPr>
              <w:t>relación</w:t>
            </w:r>
            <w:r w:rsidRPr="00F00665">
              <w:rPr>
                <w:rFonts w:ascii="Arial" w:hAnsi="Arial" w:cs="Arial"/>
                <w:spacing w:val="-3"/>
                <w:sz w:val="18"/>
                <w:szCs w:val="18"/>
                <w:highlight w:val="cyan"/>
              </w:rPr>
              <w:t xml:space="preserve"> </w:t>
            </w:r>
            <w:r w:rsidRPr="00F00665">
              <w:rPr>
                <w:rFonts w:ascii="Arial" w:hAnsi="Arial" w:cs="Arial"/>
                <w:sz w:val="18"/>
                <w:szCs w:val="18"/>
                <w:highlight w:val="cyan"/>
              </w:rPr>
              <w:t>al</w:t>
            </w:r>
            <w:r w:rsidRPr="00F00665">
              <w:rPr>
                <w:rFonts w:ascii="Arial" w:hAnsi="Arial" w:cs="Arial"/>
                <w:spacing w:val="-1"/>
                <w:sz w:val="18"/>
                <w:szCs w:val="18"/>
                <w:highlight w:val="cyan"/>
              </w:rPr>
              <w:t xml:space="preserve"> </w:t>
            </w:r>
            <w:r w:rsidRPr="00F00665">
              <w:rPr>
                <w:rFonts w:ascii="Arial" w:hAnsi="Arial" w:cs="Arial"/>
                <w:sz w:val="18"/>
                <w:szCs w:val="18"/>
                <w:highlight w:val="cyan"/>
              </w:rPr>
              <w:t>tamaño</w:t>
            </w:r>
            <w:r w:rsidRPr="00F00665">
              <w:rPr>
                <w:rFonts w:ascii="Arial" w:hAnsi="Arial" w:cs="Arial"/>
                <w:spacing w:val="-2"/>
                <w:sz w:val="18"/>
                <w:szCs w:val="18"/>
                <w:highlight w:val="cyan"/>
              </w:rPr>
              <w:t xml:space="preserve"> </w:t>
            </w:r>
            <w:r w:rsidRPr="00F00665">
              <w:rPr>
                <w:rFonts w:ascii="Arial" w:hAnsi="Arial" w:cs="Arial"/>
                <w:sz w:val="18"/>
                <w:szCs w:val="18"/>
                <w:highlight w:val="cyan"/>
              </w:rPr>
              <w:t>del</w:t>
            </w:r>
            <w:r w:rsidRPr="00F00665">
              <w:rPr>
                <w:rFonts w:ascii="Arial" w:hAnsi="Arial" w:cs="Arial"/>
                <w:spacing w:val="-1"/>
                <w:sz w:val="18"/>
                <w:szCs w:val="18"/>
                <w:highlight w:val="cyan"/>
              </w:rPr>
              <w:t xml:space="preserve"> </w:t>
            </w:r>
            <w:r w:rsidRPr="00F00665">
              <w:rPr>
                <w:rFonts w:ascii="Arial" w:hAnsi="Arial" w:cs="Arial"/>
                <w:sz w:val="18"/>
                <w:szCs w:val="18"/>
                <w:highlight w:val="cyan"/>
              </w:rPr>
              <w:t>proyecto,</w:t>
            </w:r>
            <w:r w:rsidRPr="00F00665">
              <w:rPr>
                <w:rFonts w:ascii="Arial" w:hAnsi="Arial" w:cs="Arial"/>
                <w:spacing w:val="-1"/>
                <w:sz w:val="18"/>
                <w:szCs w:val="18"/>
                <w:highlight w:val="cyan"/>
              </w:rPr>
              <w:t xml:space="preserve"> </w:t>
            </w:r>
            <w:r w:rsidRPr="00F00665">
              <w:rPr>
                <w:rFonts w:ascii="Arial" w:hAnsi="Arial" w:cs="Arial"/>
                <w:sz w:val="18"/>
                <w:szCs w:val="18"/>
                <w:highlight w:val="cyan"/>
              </w:rPr>
              <w:t>a</w:t>
            </w:r>
            <w:r w:rsidRPr="00F00665">
              <w:rPr>
                <w:rFonts w:ascii="Arial" w:hAnsi="Arial" w:cs="Arial"/>
                <w:spacing w:val="-3"/>
                <w:sz w:val="18"/>
                <w:szCs w:val="18"/>
                <w:highlight w:val="cyan"/>
              </w:rPr>
              <w:t xml:space="preserve"> </w:t>
            </w:r>
            <w:r w:rsidRPr="00F00665">
              <w:rPr>
                <w:rFonts w:ascii="Arial" w:hAnsi="Arial" w:cs="Arial"/>
                <w:sz w:val="18"/>
                <w:szCs w:val="18"/>
                <w:highlight w:val="cyan"/>
              </w:rPr>
              <w:t>fin</w:t>
            </w:r>
            <w:r w:rsidRPr="00F00665">
              <w:rPr>
                <w:rFonts w:ascii="Arial" w:hAnsi="Arial" w:cs="Arial"/>
                <w:spacing w:val="-2"/>
                <w:sz w:val="18"/>
                <w:szCs w:val="18"/>
                <w:highlight w:val="cyan"/>
              </w:rPr>
              <w:t xml:space="preserve"> </w:t>
            </w:r>
            <w:r w:rsidRPr="00F00665">
              <w:rPr>
                <w:rFonts w:ascii="Arial" w:hAnsi="Arial" w:cs="Arial"/>
                <w:sz w:val="18"/>
                <w:szCs w:val="18"/>
                <w:highlight w:val="cyan"/>
              </w:rPr>
              <w:t>de</w:t>
            </w:r>
            <w:r w:rsidRPr="00F00665">
              <w:rPr>
                <w:rFonts w:ascii="Arial" w:hAnsi="Arial" w:cs="Arial"/>
                <w:spacing w:val="-38"/>
                <w:sz w:val="18"/>
                <w:szCs w:val="18"/>
                <w:highlight w:val="cyan"/>
              </w:rPr>
              <w:t xml:space="preserve"> </w:t>
            </w:r>
            <w:r w:rsidRPr="00F00665">
              <w:rPr>
                <w:rFonts w:ascii="Arial" w:hAnsi="Arial" w:cs="Arial"/>
                <w:sz w:val="18"/>
                <w:szCs w:val="18"/>
                <w:highlight w:val="cyan"/>
              </w:rPr>
              <w:t>que los pequeños proyectos se puedan</w:t>
            </w:r>
            <w:r w:rsidRPr="00F00665">
              <w:rPr>
                <w:rFonts w:ascii="Arial" w:hAnsi="Arial" w:cs="Arial"/>
                <w:spacing w:val="1"/>
                <w:sz w:val="18"/>
                <w:szCs w:val="18"/>
                <w:highlight w:val="cyan"/>
              </w:rPr>
              <w:t xml:space="preserve"> </w:t>
            </w:r>
            <w:r w:rsidRPr="00F00665">
              <w:rPr>
                <w:rFonts w:ascii="Arial" w:hAnsi="Arial" w:cs="Arial"/>
                <w:sz w:val="18"/>
                <w:szCs w:val="18"/>
                <w:highlight w:val="cyan"/>
              </w:rPr>
              <w:t>comparar de manera más justa con</w:t>
            </w:r>
            <w:r w:rsidRPr="00F00665">
              <w:rPr>
                <w:rFonts w:ascii="Arial" w:hAnsi="Arial" w:cs="Arial"/>
                <w:spacing w:val="1"/>
                <w:sz w:val="18"/>
                <w:szCs w:val="18"/>
                <w:highlight w:val="cyan"/>
              </w:rPr>
              <w:t xml:space="preserve"> </w:t>
            </w:r>
            <w:r w:rsidRPr="00F00665">
              <w:rPr>
                <w:rFonts w:ascii="Arial" w:hAnsi="Arial" w:cs="Arial"/>
                <w:sz w:val="18"/>
                <w:szCs w:val="18"/>
                <w:highlight w:val="cyan"/>
              </w:rPr>
              <w:t>grandes</w:t>
            </w:r>
            <w:r w:rsidRPr="00F00665">
              <w:rPr>
                <w:rFonts w:ascii="Arial" w:hAnsi="Arial" w:cs="Arial"/>
                <w:spacing w:val="-2"/>
                <w:sz w:val="18"/>
                <w:szCs w:val="18"/>
                <w:highlight w:val="cyan"/>
              </w:rPr>
              <w:t xml:space="preserve"> </w:t>
            </w:r>
            <w:r w:rsidRPr="00F00665">
              <w:rPr>
                <w:rFonts w:ascii="Arial" w:hAnsi="Arial" w:cs="Arial"/>
                <w:sz w:val="18"/>
                <w:szCs w:val="18"/>
                <w:highlight w:val="cyan"/>
              </w:rPr>
              <w:t>proyectos</w:t>
            </w:r>
          </w:p>
        </w:tc>
        <w:tc>
          <w:tcPr>
            <w:tcW w:w="706" w:type="dxa"/>
            <w:vAlign w:val="center"/>
          </w:tcPr>
          <w:p w14:paraId="7DE024DB" w14:textId="75337412" w:rsidR="00F342BE" w:rsidRPr="00F00665" w:rsidRDefault="00C50D09" w:rsidP="00DB0CAD">
            <w:pPr>
              <w:pStyle w:val="TableParagraph"/>
              <w:spacing w:before="1"/>
              <w:ind w:left="141" w:right="78" w:firstLine="163"/>
              <w:jc w:val="center"/>
              <w:rPr>
                <w:rFonts w:ascii="Arial" w:hAnsi="Arial" w:cs="Arial"/>
                <w:sz w:val="18"/>
                <w:szCs w:val="18"/>
                <w:highlight w:val="cyan"/>
              </w:rPr>
            </w:pPr>
            <w:r w:rsidRPr="00F00665">
              <w:rPr>
                <w:rFonts w:ascii="Arial" w:hAnsi="Arial" w:cs="Arial"/>
                <w:sz w:val="18"/>
                <w:szCs w:val="18"/>
                <w:highlight w:val="cyan"/>
              </w:rPr>
              <w:t>&lt;</w:t>
            </w:r>
          </w:p>
          <w:p w14:paraId="74F7A97A" w14:textId="5113F70D" w:rsidR="00F342BE" w:rsidRPr="00F00665" w:rsidRDefault="00C50D09" w:rsidP="00DB0CAD">
            <w:pPr>
              <w:pStyle w:val="TableParagraph"/>
              <w:spacing w:before="1"/>
              <w:ind w:left="141" w:right="78" w:firstLine="163"/>
              <w:jc w:val="center"/>
              <w:rPr>
                <w:rFonts w:ascii="Arial" w:hAnsi="Arial" w:cs="Arial"/>
                <w:sz w:val="18"/>
                <w:szCs w:val="18"/>
                <w:highlight w:val="cyan"/>
              </w:rPr>
            </w:pPr>
            <w:r w:rsidRPr="00F00665">
              <w:rPr>
                <w:rFonts w:ascii="Arial" w:hAnsi="Arial" w:cs="Arial"/>
                <w:sz w:val="18"/>
                <w:szCs w:val="18"/>
                <w:highlight w:val="cyan"/>
              </w:rPr>
              <w:t>W</w:t>
            </w:r>
          </w:p>
          <w:p w14:paraId="602756D6" w14:textId="77777777" w:rsidR="00F342BE" w:rsidRPr="00F00665" w:rsidRDefault="00C50D09" w:rsidP="00DB0CAD">
            <w:pPr>
              <w:pStyle w:val="TableParagraph"/>
              <w:spacing w:before="1"/>
              <w:ind w:left="141" w:right="78" w:firstLine="163"/>
              <w:jc w:val="center"/>
              <w:rPr>
                <w:rFonts w:ascii="Arial" w:hAnsi="Arial" w:cs="Arial"/>
                <w:sz w:val="18"/>
                <w:szCs w:val="18"/>
                <w:highlight w:val="cyan"/>
              </w:rPr>
            </w:pPr>
            <w:r w:rsidRPr="00F00665">
              <w:rPr>
                <w:rFonts w:ascii="Arial" w:hAnsi="Arial" w:cs="Arial"/>
                <w:sz w:val="18"/>
                <w:szCs w:val="18"/>
                <w:highlight w:val="cyan"/>
              </w:rPr>
              <w:t>A</w:t>
            </w:r>
          </w:p>
          <w:p w14:paraId="599A2095" w14:textId="77777777" w:rsidR="00F342BE" w:rsidRPr="00F00665" w:rsidRDefault="00C50D09" w:rsidP="00DB0CAD">
            <w:pPr>
              <w:pStyle w:val="TableParagraph"/>
              <w:spacing w:before="1"/>
              <w:ind w:left="141" w:right="78" w:firstLine="163"/>
              <w:jc w:val="center"/>
              <w:rPr>
                <w:rFonts w:ascii="Arial" w:hAnsi="Arial" w:cs="Arial"/>
                <w:sz w:val="18"/>
                <w:szCs w:val="18"/>
                <w:highlight w:val="cyan"/>
              </w:rPr>
            </w:pPr>
            <w:r w:rsidRPr="00F00665">
              <w:rPr>
                <w:rFonts w:ascii="Arial" w:hAnsi="Arial" w:cs="Arial"/>
                <w:sz w:val="18"/>
                <w:szCs w:val="18"/>
                <w:highlight w:val="cyan"/>
              </w:rPr>
              <w:t>C</w:t>
            </w:r>
          </w:p>
          <w:p w14:paraId="60E7690B" w14:textId="603B2F80" w:rsidR="00A36F9C" w:rsidRPr="00F00665" w:rsidRDefault="00C50D09" w:rsidP="00DB0CAD">
            <w:pPr>
              <w:pStyle w:val="TableParagraph"/>
              <w:spacing w:before="1"/>
              <w:ind w:left="141" w:right="78" w:firstLine="163"/>
              <w:jc w:val="center"/>
              <w:rPr>
                <w:rFonts w:ascii="Arial" w:hAnsi="Arial" w:cs="Arial"/>
                <w:sz w:val="18"/>
                <w:szCs w:val="18"/>
                <w:highlight w:val="cyan"/>
              </w:rPr>
            </w:pPr>
            <w:r w:rsidRPr="00F00665">
              <w:rPr>
                <w:rFonts w:ascii="Arial" w:hAnsi="Arial" w:cs="Arial"/>
                <w:sz w:val="18"/>
                <w:szCs w:val="18"/>
                <w:highlight w:val="cyan"/>
              </w:rPr>
              <w:t>C</w:t>
            </w:r>
          </w:p>
        </w:tc>
        <w:tc>
          <w:tcPr>
            <w:tcW w:w="1136" w:type="dxa"/>
            <w:vAlign w:val="center"/>
          </w:tcPr>
          <w:p w14:paraId="6CEA89EE" w14:textId="77777777" w:rsidR="00FE1EB3" w:rsidRPr="00F00665" w:rsidRDefault="00C50D09" w:rsidP="00DB0CAD">
            <w:pPr>
              <w:pStyle w:val="TableParagraph"/>
              <w:spacing w:before="1"/>
              <w:ind w:right="296"/>
              <w:jc w:val="center"/>
              <w:rPr>
                <w:rFonts w:ascii="Arial" w:hAnsi="Arial" w:cs="Arial"/>
                <w:sz w:val="18"/>
                <w:szCs w:val="18"/>
                <w:highlight w:val="cyan"/>
              </w:rPr>
            </w:pPr>
            <w:r w:rsidRPr="00F00665">
              <w:rPr>
                <w:rFonts w:ascii="Arial" w:hAnsi="Arial" w:cs="Arial"/>
                <w:sz w:val="18"/>
                <w:szCs w:val="18"/>
                <w:highlight w:val="cyan"/>
              </w:rPr>
              <w:t>=</w:t>
            </w:r>
          </w:p>
          <w:p w14:paraId="175A9E82" w14:textId="1F1B2A20" w:rsidR="00FE1EB3" w:rsidRPr="00F00665" w:rsidRDefault="00C50D09" w:rsidP="00DB0CAD">
            <w:pPr>
              <w:pStyle w:val="TableParagraph"/>
              <w:spacing w:before="1"/>
              <w:ind w:right="296"/>
              <w:jc w:val="center"/>
              <w:rPr>
                <w:rFonts w:ascii="Arial" w:hAnsi="Arial" w:cs="Arial"/>
                <w:spacing w:val="-1"/>
                <w:sz w:val="18"/>
                <w:szCs w:val="18"/>
                <w:highlight w:val="cyan"/>
              </w:rPr>
            </w:pPr>
            <w:r w:rsidRPr="00F00665">
              <w:rPr>
                <w:rFonts w:ascii="Arial" w:hAnsi="Arial" w:cs="Arial"/>
                <w:spacing w:val="-1"/>
                <w:sz w:val="18"/>
                <w:szCs w:val="18"/>
                <w:highlight w:val="cyan"/>
              </w:rPr>
              <w:t>W</w:t>
            </w:r>
          </w:p>
          <w:p w14:paraId="5C7583AE" w14:textId="77777777" w:rsidR="00FE1EB3" w:rsidRPr="00F00665" w:rsidRDefault="00C50D09" w:rsidP="00DB0CAD">
            <w:pPr>
              <w:pStyle w:val="TableParagraph"/>
              <w:spacing w:before="1"/>
              <w:ind w:right="296"/>
              <w:jc w:val="center"/>
              <w:rPr>
                <w:rFonts w:ascii="Arial" w:hAnsi="Arial" w:cs="Arial"/>
                <w:spacing w:val="-1"/>
                <w:sz w:val="18"/>
                <w:szCs w:val="18"/>
                <w:highlight w:val="cyan"/>
              </w:rPr>
            </w:pPr>
            <w:r w:rsidRPr="00F00665">
              <w:rPr>
                <w:rFonts w:ascii="Arial" w:hAnsi="Arial" w:cs="Arial"/>
                <w:spacing w:val="-1"/>
                <w:sz w:val="18"/>
                <w:szCs w:val="18"/>
                <w:highlight w:val="cyan"/>
              </w:rPr>
              <w:t>A</w:t>
            </w:r>
          </w:p>
          <w:p w14:paraId="596F54F5" w14:textId="77777777" w:rsidR="00FE1EB3" w:rsidRPr="00F00665" w:rsidRDefault="00C50D09" w:rsidP="00DB0CAD">
            <w:pPr>
              <w:pStyle w:val="TableParagraph"/>
              <w:spacing w:before="1"/>
              <w:ind w:right="296"/>
              <w:jc w:val="center"/>
              <w:rPr>
                <w:rFonts w:ascii="Arial" w:hAnsi="Arial" w:cs="Arial"/>
                <w:spacing w:val="-1"/>
                <w:sz w:val="18"/>
                <w:szCs w:val="18"/>
                <w:highlight w:val="cyan"/>
              </w:rPr>
            </w:pPr>
            <w:r w:rsidRPr="00F00665">
              <w:rPr>
                <w:rFonts w:ascii="Arial" w:hAnsi="Arial" w:cs="Arial"/>
                <w:spacing w:val="-1"/>
                <w:sz w:val="18"/>
                <w:szCs w:val="18"/>
                <w:highlight w:val="cyan"/>
              </w:rPr>
              <w:t>C</w:t>
            </w:r>
          </w:p>
          <w:p w14:paraId="5F12A560" w14:textId="23499895" w:rsidR="00A36F9C" w:rsidRPr="00F00665" w:rsidRDefault="00C50D09" w:rsidP="00DB0CAD">
            <w:pPr>
              <w:pStyle w:val="TableParagraph"/>
              <w:spacing w:before="1"/>
              <w:ind w:right="296"/>
              <w:jc w:val="center"/>
              <w:rPr>
                <w:rFonts w:ascii="Arial" w:hAnsi="Arial" w:cs="Arial"/>
                <w:sz w:val="18"/>
                <w:szCs w:val="18"/>
                <w:highlight w:val="cyan"/>
              </w:rPr>
            </w:pPr>
            <w:r w:rsidRPr="00F00665">
              <w:rPr>
                <w:rFonts w:ascii="Arial" w:hAnsi="Arial" w:cs="Arial"/>
                <w:spacing w:val="-1"/>
                <w:sz w:val="18"/>
                <w:szCs w:val="18"/>
                <w:highlight w:val="cyan"/>
              </w:rPr>
              <w:t>C</w:t>
            </w:r>
          </w:p>
        </w:tc>
        <w:tc>
          <w:tcPr>
            <w:tcW w:w="850" w:type="dxa"/>
            <w:vAlign w:val="center"/>
          </w:tcPr>
          <w:p w14:paraId="0E3651C3" w14:textId="77777777" w:rsidR="00FE1EB3" w:rsidRPr="00F00665" w:rsidRDefault="00C50D09" w:rsidP="00DB0CAD">
            <w:pPr>
              <w:pStyle w:val="TableParagraph"/>
              <w:spacing w:before="1"/>
              <w:ind w:right="154"/>
              <w:jc w:val="center"/>
              <w:rPr>
                <w:rFonts w:ascii="Arial" w:hAnsi="Arial" w:cs="Arial"/>
                <w:sz w:val="18"/>
                <w:szCs w:val="18"/>
                <w:highlight w:val="cyan"/>
              </w:rPr>
            </w:pPr>
            <w:r w:rsidRPr="00F00665">
              <w:rPr>
                <w:rFonts w:ascii="Arial" w:hAnsi="Arial" w:cs="Arial"/>
                <w:sz w:val="18"/>
                <w:szCs w:val="18"/>
                <w:highlight w:val="cyan"/>
              </w:rPr>
              <w:t>&gt;</w:t>
            </w:r>
          </w:p>
          <w:p w14:paraId="7BFD7A78" w14:textId="77777777" w:rsidR="00FE1EB3" w:rsidRPr="00F00665" w:rsidRDefault="00C50D09" w:rsidP="00DB0CAD">
            <w:pPr>
              <w:pStyle w:val="TableParagraph"/>
              <w:spacing w:before="1"/>
              <w:ind w:right="154"/>
              <w:jc w:val="center"/>
              <w:rPr>
                <w:rFonts w:ascii="Arial" w:hAnsi="Arial" w:cs="Arial"/>
                <w:spacing w:val="-1"/>
                <w:sz w:val="18"/>
                <w:szCs w:val="18"/>
                <w:highlight w:val="cyan"/>
              </w:rPr>
            </w:pPr>
            <w:r w:rsidRPr="00F00665">
              <w:rPr>
                <w:rFonts w:ascii="Arial" w:hAnsi="Arial" w:cs="Arial"/>
                <w:spacing w:val="-1"/>
                <w:sz w:val="18"/>
                <w:szCs w:val="18"/>
                <w:highlight w:val="cyan"/>
              </w:rPr>
              <w:t>W</w:t>
            </w:r>
          </w:p>
          <w:p w14:paraId="16E320FF" w14:textId="77777777" w:rsidR="00FE1EB3" w:rsidRPr="00F00665" w:rsidRDefault="00C50D09" w:rsidP="00DB0CAD">
            <w:pPr>
              <w:pStyle w:val="TableParagraph"/>
              <w:spacing w:before="1"/>
              <w:ind w:right="154"/>
              <w:jc w:val="center"/>
              <w:rPr>
                <w:rFonts w:ascii="Arial" w:hAnsi="Arial" w:cs="Arial"/>
                <w:spacing w:val="-1"/>
                <w:sz w:val="18"/>
                <w:szCs w:val="18"/>
                <w:highlight w:val="cyan"/>
              </w:rPr>
            </w:pPr>
            <w:r w:rsidRPr="00F00665">
              <w:rPr>
                <w:rFonts w:ascii="Arial" w:hAnsi="Arial" w:cs="Arial"/>
                <w:spacing w:val="-1"/>
                <w:sz w:val="18"/>
                <w:szCs w:val="18"/>
                <w:highlight w:val="cyan"/>
              </w:rPr>
              <w:t>A</w:t>
            </w:r>
          </w:p>
          <w:p w14:paraId="134E800E" w14:textId="77777777" w:rsidR="00A36F9C" w:rsidRPr="00F00665" w:rsidRDefault="00C50D09" w:rsidP="00DB0CAD">
            <w:pPr>
              <w:pStyle w:val="TableParagraph"/>
              <w:spacing w:before="1"/>
              <w:ind w:right="154"/>
              <w:jc w:val="center"/>
              <w:rPr>
                <w:rFonts w:ascii="Arial" w:hAnsi="Arial" w:cs="Arial"/>
                <w:spacing w:val="-1"/>
                <w:sz w:val="18"/>
                <w:szCs w:val="18"/>
                <w:highlight w:val="cyan"/>
              </w:rPr>
            </w:pPr>
            <w:r w:rsidRPr="00F00665">
              <w:rPr>
                <w:rFonts w:ascii="Arial" w:hAnsi="Arial" w:cs="Arial"/>
                <w:spacing w:val="-1"/>
                <w:sz w:val="18"/>
                <w:szCs w:val="18"/>
                <w:highlight w:val="cyan"/>
              </w:rPr>
              <w:t>C</w:t>
            </w:r>
          </w:p>
          <w:p w14:paraId="2DE147DD" w14:textId="4593485E" w:rsidR="00FE1EB3" w:rsidRPr="00F00665" w:rsidRDefault="00FE1EB3" w:rsidP="00DB0CAD">
            <w:pPr>
              <w:pStyle w:val="TableParagraph"/>
              <w:spacing w:before="1"/>
              <w:ind w:right="154"/>
              <w:jc w:val="center"/>
              <w:rPr>
                <w:rFonts w:ascii="Arial" w:hAnsi="Arial" w:cs="Arial"/>
                <w:sz w:val="18"/>
                <w:szCs w:val="18"/>
                <w:highlight w:val="cyan"/>
              </w:rPr>
            </w:pPr>
            <w:r w:rsidRPr="00F00665">
              <w:rPr>
                <w:rFonts w:ascii="Arial" w:hAnsi="Arial" w:cs="Arial"/>
                <w:spacing w:val="-1"/>
                <w:sz w:val="18"/>
                <w:szCs w:val="18"/>
                <w:highlight w:val="cyan"/>
              </w:rPr>
              <w:t>C</w:t>
            </w:r>
          </w:p>
        </w:tc>
      </w:tr>
      <w:tr w:rsidR="00A36F9C" w:rsidRPr="003057D6" w14:paraId="715D1E61" w14:textId="77777777" w:rsidTr="00DB0CAD">
        <w:trPr>
          <w:trHeight w:val="3326"/>
        </w:trPr>
        <w:tc>
          <w:tcPr>
            <w:tcW w:w="1271" w:type="dxa"/>
            <w:vAlign w:val="center"/>
          </w:tcPr>
          <w:p w14:paraId="1A3D1E33" w14:textId="77777777" w:rsidR="00A36F9C" w:rsidRPr="00DB0CAD" w:rsidRDefault="00A36F9C" w:rsidP="00DB0CAD">
            <w:pPr>
              <w:pStyle w:val="TableParagraph"/>
              <w:jc w:val="center"/>
              <w:rPr>
                <w:rFonts w:ascii="Arial" w:hAnsi="Arial" w:cs="Arial"/>
                <w:sz w:val="18"/>
                <w:szCs w:val="18"/>
              </w:rPr>
            </w:pPr>
          </w:p>
          <w:p w14:paraId="35BC5C6D" w14:textId="77777777" w:rsidR="00A36F9C" w:rsidRPr="00DB0CAD" w:rsidRDefault="00A36F9C" w:rsidP="00DB0CAD">
            <w:pPr>
              <w:pStyle w:val="TableParagraph"/>
              <w:jc w:val="center"/>
              <w:rPr>
                <w:rFonts w:ascii="Arial" w:hAnsi="Arial" w:cs="Arial"/>
                <w:sz w:val="18"/>
                <w:szCs w:val="18"/>
              </w:rPr>
            </w:pPr>
          </w:p>
          <w:p w14:paraId="16328988" w14:textId="77777777" w:rsidR="00A36F9C" w:rsidRPr="00DB0CAD" w:rsidRDefault="00A36F9C" w:rsidP="00DB0CAD">
            <w:pPr>
              <w:pStyle w:val="TableParagraph"/>
              <w:jc w:val="center"/>
              <w:rPr>
                <w:rFonts w:ascii="Arial" w:hAnsi="Arial" w:cs="Arial"/>
                <w:sz w:val="18"/>
                <w:szCs w:val="18"/>
              </w:rPr>
            </w:pPr>
          </w:p>
          <w:p w14:paraId="2BD2E845" w14:textId="77777777" w:rsidR="00A36F9C" w:rsidRPr="00DB0CAD" w:rsidRDefault="00A36F9C" w:rsidP="00DB0CAD">
            <w:pPr>
              <w:pStyle w:val="TableParagraph"/>
              <w:jc w:val="center"/>
              <w:rPr>
                <w:rFonts w:ascii="Arial" w:hAnsi="Arial" w:cs="Arial"/>
                <w:sz w:val="18"/>
                <w:szCs w:val="18"/>
              </w:rPr>
            </w:pPr>
          </w:p>
          <w:p w14:paraId="55256BF1" w14:textId="77777777" w:rsidR="00A36F9C" w:rsidRPr="00DB0CAD" w:rsidRDefault="00A36F9C" w:rsidP="00DB0CAD">
            <w:pPr>
              <w:pStyle w:val="TableParagraph"/>
              <w:spacing w:before="3"/>
              <w:jc w:val="center"/>
              <w:rPr>
                <w:rFonts w:ascii="Arial" w:hAnsi="Arial" w:cs="Arial"/>
                <w:sz w:val="18"/>
                <w:szCs w:val="18"/>
              </w:rPr>
            </w:pPr>
          </w:p>
          <w:p w14:paraId="17AAE454" w14:textId="2BEEB5FE" w:rsidR="00A36F9C" w:rsidRPr="00DB0CAD" w:rsidRDefault="00C50D09" w:rsidP="00DB0CAD">
            <w:pPr>
              <w:pStyle w:val="TableParagraph"/>
              <w:spacing w:before="1"/>
              <w:ind w:left="69" w:right="53"/>
              <w:jc w:val="center"/>
              <w:rPr>
                <w:rFonts w:ascii="Arial" w:hAnsi="Arial" w:cs="Arial"/>
                <w:sz w:val="18"/>
                <w:szCs w:val="18"/>
              </w:rPr>
            </w:pPr>
            <w:proofErr w:type="spellStart"/>
            <w:r w:rsidRPr="00DB0CAD">
              <w:rPr>
                <w:rFonts w:ascii="Arial" w:hAnsi="Arial" w:cs="Arial"/>
                <w:b/>
                <w:sz w:val="18"/>
                <w:szCs w:val="18"/>
              </w:rPr>
              <w:t>TotEx</w:t>
            </w:r>
            <w:proofErr w:type="spellEnd"/>
            <w:r w:rsidRPr="00DB0CAD">
              <w:rPr>
                <w:rFonts w:ascii="Arial" w:hAnsi="Arial" w:cs="Arial"/>
                <w:b/>
                <w:sz w:val="18"/>
                <w:szCs w:val="18"/>
              </w:rPr>
              <w:t xml:space="preserve"> </w:t>
            </w:r>
            <w:r w:rsidRPr="00DB0CAD">
              <w:rPr>
                <w:rFonts w:ascii="Arial" w:hAnsi="Arial" w:cs="Arial"/>
                <w:sz w:val="18"/>
                <w:szCs w:val="18"/>
              </w:rPr>
              <w:t>o Total</w:t>
            </w:r>
            <w:r w:rsidRPr="00DB0CAD">
              <w:rPr>
                <w:rFonts w:ascii="Arial" w:hAnsi="Arial" w:cs="Arial"/>
                <w:spacing w:val="-38"/>
                <w:sz w:val="18"/>
                <w:szCs w:val="18"/>
              </w:rPr>
              <w:t xml:space="preserve"> </w:t>
            </w:r>
            <w:proofErr w:type="spellStart"/>
            <w:r w:rsidRPr="00DB0CAD">
              <w:rPr>
                <w:rFonts w:ascii="Arial" w:hAnsi="Arial" w:cs="Arial"/>
                <w:sz w:val="18"/>
                <w:szCs w:val="18"/>
              </w:rPr>
              <w:t>Expenditure</w:t>
            </w:r>
            <w:proofErr w:type="spellEnd"/>
            <w:r w:rsidRPr="00DB0CAD">
              <w:rPr>
                <w:rFonts w:ascii="Arial" w:hAnsi="Arial" w:cs="Arial"/>
                <w:spacing w:val="1"/>
                <w:sz w:val="18"/>
                <w:szCs w:val="18"/>
              </w:rPr>
              <w:t xml:space="preserve"> </w:t>
            </w:r>
            <w:r w:rsidRPr="00DB0CAD">
              <w:rPr>
                <w:rFonts w:ascii="Arial" w:hAnsi="Arial" w:cs="Arial"/>
                <w:sz w:val="18"/>
                <w:szCs w:val="18"/>
              </w:rPr>
              <w:t>(Costo Total)</w:t>
            </w:r>
          </w:p>
        </w:tc>
        <w:tc>
          <w:tcPr>
            <w:tcW w:w="1702" w:type="dxa"/>
            <w:vAlign w:val="center"/>
          </w:tcPr>
          <w:p w14:paraId="120633F3" w14:textId="77777777" w:rsidR="00A36F9C" w:rsidRPr="00DB0CAD" w:rsidRDefault="00A36F9C" w:rsidP="00DB0CAD">
            <w:pPr>
              <w:pStyle w:val="TableParagraph"/>
              <w:jc w:val="center"/>
              <w:rPr>
                <w:rFonts w:ascii="Arial" w:hAnsi="Arial" w:cs="Arial"/>
                <w:sz w:val="18"/>
                <w:szCs w:val="18"/>
              </w:rPr>
            </w:pPr>
          </w:p>
          <w:p w14:paraId="1303A50E" w14:textId="77777777" w:rsidR="00A36F9C" w:rsidRPr="00DB0CAD" w:rsidRDefault="00A36F9C" w:rsidP="00DB0CAD">
            <w:pPr>
              <w:pStyle w:val="TableParagraph"/>
              <w:jc w:val="center"/>
              <w:rPr>
                <w:rFonts w:ascii="Arial" w:hAnsi="Arial" w:cs="Arial"/>
                <w:sz w:val="18"/>
                <w:szCs w:val="18"/>
              </w:rPr>
            </w:pPr>
          </w:p>
          <w:p w14:paraId="0DDFD145" w14:textId="77777777" w:rsidR="00A36F9C" w:rsidRPr="00DB0CAD" w:rsidRDefault="00C50D09" w:rsidP="00DB0CAD">
            <w:pPr>
              <w:pStyle w:val="TableParagraph"/>
              <w:spacing w:before="125"/>
              <w:ind w:left="68" w:right="215"/>
              <w:jc w:val="center"/>
              <w:rPr>
                <w:rFonts w:ascii="Arial" w:hAnsi="Arial" w:cs="Arial"/>
                <w:sz w:val="18"/>
                <w:szCs w:val="18"/>
              </w:rPr>
            </w:pPr>
            <w:proofErr w:type="spellStart"/>
            <w:r w:rsidRPr="00DB0CAD">
              <w:rPr>
                <w:rFonts w:ascii="Arial" w:hAnsi="Arial" w:cs="Arial"/>
                <w:sz w:val="18"/>
                <w:szCs w:val="18"/>
              </w:rPr>
              <w:t>CapEx</w:t>
            </w:r>
            <w:proofErr w:type="spellEnd"/>
            <w:r w:rsidRPr="00DB0CAD">
              <w:rPr>
                <w:rFonts w:ascii="Arial" w:hAnsi="Arial" w:cs="Arial"/>
                <w:sz w:val="18"/>
                <w:szCs w:val="18"/>
              </w:rPr>
              <w:t xml:space="preserve"> (Capital</w:t>
            </w:r>
            <w:r w:rsidRPr="00DB0CAD">
              <w:rPr>
                <w:rFonts w:ascii="Arial" w:hAnsi="Arial" w:cs="Arial"/>
                <w:spacing w:val="1"/>
                <w:sz w:val="18"/>
                <w:szCs w:val="18"/>
              </w:rPr>
              <w:t xml:space="preserve"> </w:t>
            </w:r>
            <w:proofErr w:type="spellStart"/>
            <w:r w:rsidRPr="00DB0CAD">
              <w:rPr>
                <w:rFonts w:ascii="Arial" w:hAnsi="Arial" w:cs="Arial"/>
                <w:sz w:val="18"/>
                <w:szCs w:val="18"/>
              </w:rPr>
              <w:t>Expenditure</w:t>
            </w:r>
            <w:proofErr w:type="spellEnd"/>
            <w:r w:rsidRPr="00DB0CAD">
              <w:rPr>
                <w:rFonts w:ascii="Arial" w:hAnsi="Arial" w:cs="Arial"/>
                <w:sz w:val="18"/>
                <w:szCs w:val="18"/>
              </w:rPr>
              <w:t xml:space="preserve"> – Costos</w:t>
            </w:r>
            <w:r w:rsidRPr="00DB0CAD">
              <w:rPr>
                <w:rFonts w:ascii="Arial" w:hAnsi="Arial" w:cs="Arial"/>
                <w:spacing w:val="-38"/>
                <w:sz w:val="18"/>
                <w:szCs w:val="18"/>
              </w:rPr>
              <w:t xml:space="preserve"> </w:t>
            </w:r>
            <w:r w:rsidRPr="00DB0CAD">
              <w:rPr>
                <w:rFonts w:ascii="Arial" w:hAnsi="Arial" w:cs="Arial"/>
                <w:sz w:val="18"/>
                <w:szCs w:val="18"/>
              </w:rPr>
              <w:t xml:space="preserve">de Capital), </w:t>
            </w:r>
            <w:proofErr w:type="spellStart"/>
            <w:r w:rsidRPr="00DB0CAD">
              <w:rPr>
                <w:rFonts w:ascii="Arial" w:hAnsi="Arial" w:cs="Arial"/>
                <w:sz w:val="18"/>
                <w:szCs w:val="18"/>
              </w:rPr>
              <w:t>OpEx</w:t>
            </w:r>
            <w:proofErr w:type="spellEnd"/>
            <w:r w:rsidRPr="00DB0CAD">
              <w:rPr>
                <w:rFonts w:ascii="Arial" w:hAnsi="Arial" w:cs="Arial"/>
                <w:spacing w:val="1"/>
                <w:sz w:val="18"/>
                <w:szCs w:val="18"/>
              </w:rPr>
              <w:t xml:space="preserve"> </w:t>
            </w:r>
            <w:r w:rsidRPr="00DB0CAD">
              <w:rPr>
                <w:rFonts w:ascii="Arial" w:hAnsi="Arial" w:cs="Arial"/>
                <w:sz w:val="18"/>
                <w:szCs w:val="18"/>
              </w:rPr>
              <w:t>(</w:t>
            </w:r>
            <w:proofErr w:type="spellStart"/>
            <w:r w:rsidRPr="00DB0CAD">
              <w:rPr>
                <w:rFonts w:ascii="Arial" w:hAnsi="Arial" w:cs="Arial"/>
                <w:sz w:val="18"/>
                <w:szCs w:val="18"/>
              </w:rPr>
              <w:t>Operational</w:t>
            </w:r>
            <w:proofErr w:type="spellEnd"/>
            <w:r w:rsidRPr="00DB0CAD">
              <w:rPr>
                <w:rFonts w:ascii="Arial" w:hAnsi="Arial" w:cs="Arial"/>
                <w:spacing w:val="1"/>
                <w:sz w:val="18"/>
                <w:szCs w:val="18"/>
              </w:rPr>
              <w:t xml:space="preserve"> </w:t>
            </w:r>
            <w:proofErr w:type="spellStart"/>
            <w:r w:rsidRPr="00DB0CAD">
              <w:rPr>
                <w:rFonts w:ascii="Arial" w:hAnsi="Arial" w:cs="Arial"/>
                <w:sz w:val="18"/>
                <w:szCs w:val="18"/>
              </w:rPr>
              <w:t>Expenditure</w:t>
            </w:r>
            <w:proofErr w:type="spellEnd"/>
            <w:r w:rsidRPr="00DB0CAD">
              <w:rPr>
                <w:rFonts w:ascii="Arial" w:hAnsi="Arial" w:cs="Arial"/>
                <w:sz w:val="18"/>
                <w:szCs w:val="18"/>
              </w:rPr>
              <w:t xml:space="preserve"> –</w:t>
            </w:r>
            <w:r w:rsidRPr="00DB0CAD">
              <w:rPr>
                <w:rFonts w:ascii="Arial" w:hAnsi="Arial" w:cs="Arial"/>
                <w:spacing w:val="1"/>
                <w:sz w:val="18"/>
                <w:szCs w:val="18"/>
              </w:rPr>
              <w:t xml:space="preserve"> </w:t>
            </w:r>
            <w:r w:rsidRPr="00DB0CAD">
              <w:rPr>
                <w:rFonts w:ascii="Arial" w:hAnsi="Arial" w:cs="Arial"/>
                <w:sz w:val="18"/>
                <w:szCs w:val="18"/>
              </w:rPr>
              <w:t>Costos/Gastos</w:t>
            </w:r>
            <w:r w:rsidRPr="00DB0CAD">
              <w:rPr>
                <w:rFonts w:ascii="Arial" w:hAnsi="Arial" w:cs="Arial"/>
                <w:spacing w:val="1"/>
                <w:sz w:val="18"/>
                <w:szCs w:val="18"/>
              </w:rPr>
              <w:t xml:space="preserve"> </w:t>
            </w:r>
            <w:r w:rsidRPr="00DB0CAD">
              <w:rPr>
                <w:rFonts w:ascii="Arial" w:hAnsi="Arial" w:cs="Arial"/>
                <w:sz w:val="18"/>
                <w:szCs w:val="18"/>
              </w:rPr>
              <w:t>Operacionales)</w:t>
            </w:r>
            <w:r w:rsidRPr="00DB0CAD">
              <w:rPr>
                <w:rFonts w:ascii="Arial" w:hAnsi="Arial" w:cs="Arial"/>
                <w:spacing w:val="-8"/>
                <w:sz w:val="18"/>
                <w:szCs w:val="18"/>
              </w:rPr>
              <w:t xml:space="preserve"> </w:t>
            </w:r>
            <w:r w:rsidRPr="00DB0CAD">
              <w:rPr>
                <w:rFonts w:ascii="Arial" w:hAnsi="Arial" w:cs="Arial"/>
                <w:sz w:val="18"/>
                <w:szCs w:val="18"/>
              </w:rPr>
              <w:t>y</w:t>
            </w:r>
            <w:r w:rsidRPr="00DB0CAD">
              <w:rPr>
                <w:rFonts w:ascii="Arial" w:hAnsi="Arial" w:cs="Arial"/>
                <w:spacing w:val="-8"/>
                <w:sz w:val="18"/>
                <w:szCs w:val="18"/>
              </w:rPr>
              <w:t xml:space="preserve"> </w:t>
            </w:r>
            <w:proofErr w:type="spellStart"/>
            <w:r w:rsidRPr="00DB0CAD">
              <w:rPr>
                <w:rFonts w:ascii="Arial" w:hAnsi="Arial" w:cs="Arial"/>
                <w:sz w:val="18"/>
                <w:szCs w:val="18"/>
              </w:rPr>
              <w:t>Risk</w:t>
            </w:r>
            <w:proofErr w:type="spellEnd"/>
            <w:r w:rsidRPr="00DB0CAD">
              <w:rPr>
                <w:rFonts w:ascii="Arial" w:hAnsi="Arial" w:cs="Arial"/>
                <w:spacing w:val="-38"/>
                <w:sz w:val="18"/>
                <w:szCs w:val="18"/>
              </w:rPr>
              <w:t xml:space="preserve"> </w:t>
            </w:r>
            <w:r w:rsidRPr="00DB0CAD">
              <w:rPr>
                <w:rFonts w:ascii="Arial" w:hAnsi="Arial" w:cs="Arial"/>
                <w:sz w:val="18"/>
                <w:szCs w:val="18"/>
              </w:rPr>
              <w:t>(Riesgos asociados) a</w:t>
            </w:r>
            <w:r w:rsidRPr="00DB0CAD">
              <w:rPr>
                <w:rFonts w:ascii="Arial" w:hAnsi="Arial" w:cs="Arial"/>
                <w:spacing w:val="-38"/>
                <w:sz w:val="18"/>
                <w:szCs w:val="18"/>
              </w:rPr>
              <w:t xml:space="preserve"> </w:t>
            </w:r>
            <w:r w:rsidRPr="00DB0CAD">
              <w:rPr>
                <w:rFonts w:ascii="Arial" w:hAnsi="Arial" w:cs="Arial"/>
                <w:sz w:val="18"/>
                <w:szCs w:val="18"/>
              </w:rPr>
              <w:t>lo largo del ciclo de</w:t>
            </w:r>
            <w:r w:rsidRPr="00DB0CAD">
              <w:rPr>
                <w:rFonts w:ascii="Arial" w:hAnsi="Arial" w:cs="Arial"/>
                <w:spacing w:val="1"/>
                <w:sz w:val="18"/>
                <w:szCs w:val="18"/>
              </w:rPr>
              <w:t xml:space="preserve"> </w:t>
            </w:r>
            <w:r w:rsidRPr="00DB0CAD">
              <w:rPr>
                <w:rFonts w:ascii="Arial" w:hAnsi="Arial" w:cs="Arial"/>
                <w:sz w:val="18"/>
                <w:szCs w:val="18"/>
              </w:rPr>
              <w:t>vida</w:t>
            </w:r>
            <w:r w:rsidRPr="00DB0CAD">
              <w:rPr>
                <w:rFonts w:ascii="Arial" w:hAnsi="Arial" w:cs="Arial"/>
                <w:spacing w:val="-2"/>
                <w:sz w:val="18"/>
                <w:szCs w:val="18"/>
              </w:rPr>
              <w:t xml:space="preserve"> </w:t>
            </w:r>
            <w:r w:rsidRPr="00DB0CAD">
              <w:rPr>
                <w:rFonts w:ascii="Arial" w:hAnsi="Arial" w:cs="Arial"/>
                <w:sz w:val="18"/>
                <w:szCs w:val="18"/>
              </w:rPr>
              <w:t>del</w:t>
            </w:r>
            <w:r w:rsidRPr="00DB0CAD">
              <w:rPr>
                <w:rFonts w:ascii="Arial" w:hAnsi="Arial" w:cs="Arial"/>
                <w:spacing w:val="-1"/>
                <w:sz w:val="18"/>
                <w:szCs w:val="18"/>
              </w:rPr>
              <w:t xml:space="preserve"> </w:t>
            </w:r>
            <w:r w:rsidRPr="00DB0CAD">
              <w:rPr>
                <w:rFonts w:ascii="Arial" w:hAnsi="Arial" w:cs="Arial"/>
                <w:sz w:val="18"/>
                <w:szCs w:val="18"/>
              </w:rPr>
              <w:t>activo</w:t>
            </w:r>
          </w:p>
        </w:tc>
        <w:tc>
          <w:tcPr>
            <w:tcW w:w="3198" w:type="dxa"/>
            <w:vAlign w:val="center"/>
          </w:tcPr>
          <w:p w14:paraId="5E6C0CF8" w14:textId="77777777" w:rsidR="00A36F9C" w:rsidRPr="00DB0CAD" w:rsidRDefault="00C50D09" w:rsidP="00DB0CAD">
            <w:pPr>
              <w:pStyle w:val="TableParagraph"/>
              <w:spacing w:before="15"/>
              <w:ind w:left="68" w:right="62"/>
              <w:jc w:val="center"/>
              <w:rPr>
                <w:rFonts w:ascii="Arial" w:hAnsi="Arial" w:cs="Arial"/>
                <w:sz w:val="18"/>
                <w:szCs w:val="18"/>
              </w:rPr>
            </w:pPr>
            <w:r w:rsidRPr="00DB0CAD">
              <w:rPr>
                <w:rFonts w:ascii="Arial" w:hAnsi="Arial" w:cs="Arial"/>
                <w:sz w:val="18"/>
                <w:szCs w:val="18"/>
              </w:rPr>
              <w:t>Modela el impacto a largo plazo de las</w:t>
            </w:r>
            <w:r w:rsidRPr="00DB0CAD">
              <w:rPr>
                <w:rFonts w:ascii="Arial" w:hAnsi="Arial" w:cs="Arial"/>
                <w:spacing w:val="1"/>
                <w:sz w:val="18"/>
                <w:szCs w:val="18"/>
              </w:rPr>
              <w:t xml:space="preserve"> </w:t>
            </w:r>
            <w:r w:rsidRPr="00DB0CAD">
              <w:rPr>
                <w:rFonts w:ascii="Arial" w:hAnsi="Arial" w:cs="Arial"/>
                <w:sz w:val="18"/>
                <w:szCs w:val="18"/>
              </w:rPr>
              <w:t>decisiones y</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z w:val="18"/>
                <w:szCs w:val="18"/>
              </w:rPr>
              <w:t>las</w:t>
            </w:r>
            <w:r w:rsidRPr="00DB0CAD">
              <w:rPr>
                <w:rFonts w:ascii="Arial" w:hAnsi="Arial" w:cs="Arial"/>
                <w:spacing w:val="1"/>
                <w:sz w:val="18"/>
                <w:szCs w:val="18"/>
              </w:rPr>
              <w:t xml:space="preserve"> </w:t>
            </w:r>
            <w:r w:rsidRPr="00DB0CAD">
              <w:rPr>
                <w:rFonts w:ascii="Arial" w:hAnsi="Arial" w:cs="Arial"/>
                <w:sz w:val="18"/>
                <w:szCs w:val="18"/>
              </w:rPr>
              <w:t>ejecuciones</w:t>
            </w:r>
            <w:r w:rsidRPr="00DB0CAD">
              <w:rPr>
                <w:rFonts w:ascii="Arial" w:hAnsi="Arial" w:cs="Arial"/>
                <w:spacing w:val="1"/>
                <w:sz w:val="18"/>
                <w:szCs w:val="18"/>
              </w:rPr>
              <w:t xml:space="preserve"> </w:t>
            </w:r>
            <w:r w:rsidRPr="00DB0CAD">
              <w:rPr>
                <w:rFonts w:ascii="Arial" w:hAnsi="Arial" w:cs="Arial"/>
                <w:sz w:val="18"/>
                <w:szCs w:val="18"/>
              </w:rPr>
              <w:t>a</w:t>
            </w:r>
            <w:r w:rsidRPr="00DB0CAD">
              <w:rPr>
                <w:rFonts w:ascii="Arial" w:hAnsi="Arial" w:cs="Arial"/>
                <w:spacing w:val="1"/>
                <w:sz w:val="18"/>
                <w:szCs w:val="18"/>
              </w:rPr>
              <w:t xml:space="preserve"> </w:t>
            </w:r>
            <w:r w:rsidRPr="00DB0CAD">
              <w:rPr>
                <w:rFonts w:ascii="Arial" w:hAnsi="Arial" w:cs="Arial"/>
                <w:sz w:val="18"/>
                <w:szCs w:val="18"/>
              </w:rPr>
              <w:t>corto</w:t>
            </w:r>
            <w:r w:rsidRPr="00DB0CAD">
              <w:rPr>
                <w:rFonts w:ascii="Arial" w:hAnsi="Arial" w:cs="Arial"/>
                <w:spacing w:val="1"/>
                <w:sz w:val="18"/>
                <w:szCs w:val="18"/>
              </w:rPr>
              <w:t xml:space="preserve"> </w:t>
            </w:r>
            <w:r w:rsidRPr="00DB0CAD">
              <w:rPr>
                <w:rFonts w:ascii="Arial" w:hAnsi="Arial" w:cs="Arial"/>
                <w:sz w:val="18"/>
                <w:szCs w:val="18"/>
              </w:rPr>
              <w:t>plazo</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z w:val="18"/>
                <w:szCs w:val="18"/>
              </w:rPr>
              <w:t>los</w:t>
            </w:r>
            <w:r w:rsidRPr="00DB0CAD">
              <w:rPr>
                <w:rFonts w:ascii="Arial" w:hAnsi="Arial" w:cs="Arial"/>
                <w:spacing w:val="-1"/>
                <w:sz w:val="18"/>
                <w:szCs w:val="18"/>
              </w:rPr>
              <w:t xml:space="preserve"> </w:t>
            </w:r>
            <w:r w:rsidRPr="00DB0CAD">
              <w:rPr>
                <w:rFonts w:ascii="Arial" w:hAnsi="Arial" w:cs="Arial"/>
                <w:sz w:val="18"/>
                <w:szCs w:val="18"/>
              </w:rPr>
              <w:t>planes.</w:t>
            </w:r>
          </w:p>
          <w:p w14:paraId="723A7C2E" w14:textId="77777777" w:rsidR="00A36F9C" w:rsidRPr="00DB0CAD" w:rsidRDefault="00C50D09" w:rsidP="00DB0CAD">
            <w:pPr>
              <w:pStyle w:val="TableParagraph"/>
              <w:spacing w:before="1"/>
              <w:ind w:left="68" w:right="62"/>
              <w:jc w:val="center"/>
              <w:rPr>
                <w:rFonts w:ascii="Arial" w:hAnsi="Arial" w:cs="Arial"/>
                <w:sz w:val="18"/>
                <w:szCs w:val="18"/>
              </w:rPr>
            </w:pPr>
            <w:r w:rsidRPr="00DB0CAD">
              <w:rPr>
                <w:rFonts w:ascii="Arial" w:hAnsi="Arial" w:cs="Arial"/>
                <w:sz w:val="18"/>
                <w:szCs w:val="18"/>
              </w:rPr>
              <w:t>Resultado</w:t>
            </w:r>
            <w:r w:rsidRPr="00DB0CAD">
              <w:rPr>
                <w:rFonts w:ascii="Arial" w:hAnsi="Arial" w:cs="Arial"/>
                <w:spacing w:val="1"/>
                <w:sz w:val="18"/>
                <w:szCs w:val="18"/>
              </w:rPr>
              <w:t xml:space="preserve"> </w:t>
            </w:r>
            <w:r w:rsidRPr="00DB0CAD">
              <w:rPr>
                <w:rFonts w:ascii="Arial" w:hAnsi="Arial" w:cs="Arial"/>
                <w:sz w:val="18"/>
                <w:szCs w:val="18"/>
              </w:rPr>
              <w:t>&lt;=</w:t>
            </w:r>
            <w:r w:rsidRPr="00DB0CAD">
              <w:rPr>
                <w:rFonts w:ascii="Arial" w:hAnsi="Arial" w:cs="Arial"/>
                <w:spacing w:val="1"/>
                <w:sz w:val="18"/>
                <w:szCs w:val="18"/>
              </w:rPr>
              <w:t xml:space="preserve"> </w:t>
            </w:r>
            <w:r w:rsidRPr="00DB0CAD">
              <w:rPr>
                <w:rFonts w:ascii="Arial" w:hAnsi="Arial" w:cs="Arial"/>
                <w:sz w:val="18"/>
                <w:szCs w:val="18"/>
              </w:rPr>
              <w:t>1:</w:t>
            </w:r>
            <w:r w:rsidRPr="00DB0CAD">
              <w:rPr>
                <w:rFonts w:ascii="Arial" w:hAnsi="Arial" w:cs="Arial"/>
                <w:spacing w:val="1"/>
                <w:sz w:val="18"/>
                <w:szCs w:val="18"/>
              </w:rPr>
              <w:t xml:space="preserve"> </w:t>
            </w:r>
            <w:proofErr w:type="spellStart"/>
            <w:r w:rsidRPr="00DB0CAD">
              <w:rPr>
                <w:rFonts w:ascii="Arial" w:hAnsi="Arial" w:cs="Arial"/>
                <w:sz w:val="18"/>
                <w:szCs w:val="18"/>
              </w:rPr>
              <w:t>sub-ejecución</w:t>
            </w:r>
            <w:proofErr w:type="spellEnd"/>
            <w:r w:rsidRPr="00DB0CAD">
              <w:rPr>
                <w:rFonts w:ascii="Arial" w:hAnsi="Arial" w:cs="Arial"/>
                <w:spacing w:val="1"/>
                <w:sz w:val="18"/>
                <w:szCs w:val="18"/>
              </w:rPr>
              <w:t xml:space="preserve"> </w:t>
            </w:r>
            <w:r w:rsidRPr="00DB0CAD">
              <w:rPr>
                <w:rFonts w:ascii="Arial" w:hAnsi="Arial" w:cs="Arial"/>
                <w:sz w:val="18"/>
                <w:szCs w:val="18"/>
              </w:rPr>
              <w:t>o</w:t>
            </w:r>
            <w:r w:rsidRPr="00DB0CAD">
              <w:rPr>
                <w:rFonts w:ascii="Arial" w:hAnsi="Arial" w:cs="Arial"/>
                <w:spacing w:val="1"/>
                <w:sz w:val="18"/>
                <w:szCs w:val="18"/>
              </w:rPr>
              <w:t xml:space="preserve"> </w:t>
            </w:r>
            <w:r w:rsidRPr="00DB0CAD">
              <w:rPr>
                <w:rFonts w:ascii="Arial" w:hAnsi="Arial" w:cs="Arial"/>
                <w:sz w:val="18"/>
                <w:szCs w:val="18"/>
              </w:rPr>
              <w:t>reducciones</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z w:val="18"/>
                <w:szCs w:val="18"/>
              </w:rPr>
              <w:t>las</w:t>
            </w:r>
            <w:r w:rsidRPr="00DB0CAD">
              <w:rPr>
                <w:rFonts w:ascii="Arial" w:hAnsi="Arial" w:cs="Arial"/>
                <w:spacing w:val="1"/>
                <w:sz w:val="18"/>
                <w:szCs w:val="18"/>
              </w:rPr>
              <w:t xml:space="preserve"> </w:t>
            </w:r>
            <w:r w:rsidRPr="00DB0CAD">
              <w:rPr>
                <w:rFonts w:ascii="Arial" w:hAnsi="Arial" w:cs="Arial"/>
                <w:sz w:val="18"/>
                <w:szCs w:val="18"/>
              </w:rPr>
              <w:t>proyecciones</w:t>
            </w:r>
            <w:r w:rsidRPr="00DB0CAD">
              <w:rPr>
                <w:rFonts w:ascii="Arial" w:hAnsi="Arial" w:cs="Arial"/>
                <w:spacing w:val="1"/>
                <w:sz w:val="18"/>
                <w:szCs w:val="18"/>
              </w:rPr>
              <w:t xml:space="preserve"> </w:t>
            </w:r>
            <w:r w:rsidRPr="00DB0CAD">
              <w:rPr>
                <w:rFonts w:ascii="Arial" w:hAnsi="Arial" w:cs="Arial"/>
                <w:sz w:val="18"/>
                <w:szCs w:val="18"/>
              </w:rPr>
              <w:t>del</w:t>
            </w:r>
            <w:r w:rsidRPr="00DB0CAD">
              <w:rPr>
                <w:rFonts w:ascii="Arial" w:hAnsi="Arial" w:cs="Arial"/>
                <w:spacing w:val="1"/>
                <w:sz w:val="18"/>
                <w:szCs w:val="18"/>
              </w:rPr>
              <w:t xml:space="preserve"> </w:t>
            </w:r>
            <w:r w:rsidRPr="00DB0CAD">
              <w:rPr>
                <w:rFonts w:ascii="Arial" w:hAnsi="Arial" w:cs="Arial"/>
                <w:sz w:val="18"/>
                <w:szCs w:val="18"/>
              </w:rPr>
              <w:t>agregado</w:t>
            </w:r>
            <w:r w:rsidRPr="00DB0CAD">
              <w:rPr>
                <w:rFonts w:ascii="Arial" w:hAnsi="Arial" w:cs="Arial"/>
                <w:spacing w:val="1"/>
                <w:sz w:val="18"/>
                <w:szCs w:val="18"/>
              </w:rPr>
              <w:t xml:space="preserve"> </w:t>
            </w:r>
            <w:proofErr w:type="spellStart"/>
            <w:r w:rsidRPr="00DB0CAD">
              <w:rPr>
                <w:rFonts w:ascii="Arial" w:hAnsi="Arial" w:cs="Arial"/>
                <w:sz w:val="18"/>
                <w:szCs w:val="18"/>
              </w:rPr>
              <w:t>CapEx</w:t>
            </w:r>
            <w:proofErr w:type="spellEnd"/>
            <w:r w:rsidRPr="00DB0CAD">
              <w:rPr>
                <w:rFonts w:ascii="Arial" w:hAnsi="Arial" w:cs="Arial"/>
                <w:spacing w:val="1"/>
                <w:sz w:val="18"/>
                <w:szCs w:val="18"/>
              </w:rPr>
              <w:t xml:space="preserve"> </w:t>
            </w:r>
            <w:r w:rsidRPr="00DB0CAD">
              <w:rPr>
                <w:rFonts w:ascii="Arial" w:hAnsi="Arial" w:cs="Arial"/>
                <w:sz w:val="18"/>
                <w:szCs w:val="18"/>
              </w:rPr>
              <w:t>y</w:t>
            </w:r>
            <w:r w:rsidRPr="00DB0CAD">
              <w:rPr>
                <w:rFonts w:ascii="Arial" w:hAnsi="Arial" w:cs="Arial"/>
                <w:spacing w:val="1"/>
                <w:sz w:val="18"/>
                <w:szCs w:val="18"/>
              </w:rPr>
              <w:t xml:space="preserve"> </w:t>
            </w:r>
            <w:proofErr w:type="spellStart"/>
            <w:r w:rsidRPr="00DB0CAD">
              <w:rPr>
                <w:rFonts w:ascii="Arial" w:hAnsi="Arial" w:cs="Arial"/>
                <w:sz w:val="18"/>
                <w:szCs w:val="18"/>
              </w:rPr>
              <w:t>OpEx</w:t>
            </w:r>
            <w:proofErr w:type="spellEnd"/>
            <w:r w:rsidRPr="00DB0CAD">
              <w:rPr>
                <w:rFonts w:ascii="Arial" w:hAnsi="Arial" w:cs="Arial"/>
                <w:sz w:val="18"/>
                <w:szCs w:val="18"/>
              </w:rPr>
              <w:t>,</w:t>
            </w:r>
            <w:r w:rsidRPr="00DB0CAD">
              <w:rPr>
                <w:rFonts w:ascii="Arial" w:hAnsi="Arial" w:cs="Arial"/>
                <w:spacing w:val="1"/>
                <w:sz w:val="18"/>
                <w:szCs w:val="18"/>
              </w:rPr>
              <w:t xml:space="preserve"> </w:t>
            </w:r>
            <w:r w:rsidRPr="00DB0CAD">
              <w:rPr>
                <w:rFonts w:ascii="Arial" w:hAnsi="Arial" w:cs="Arial"/>
                <w:sz w:val="18"/>
                <w:szCs w:val="18"/>
              </w:rPr>
              <w:t>que</w:t>
            </w:r>
            <w:r w:rsidRPr="00DB0CAD">
              <w:rPr>
                <w:rFonts w:ascii="Arial" w:hAnsi="Arial" w:cs="Arial"/>
                <w:spacing w:val="1"/>
                <w:sz w:val="18"/>
                <w:szCs w:val="18"/>
              </w:rPr>
              <w:t xml:space="preserve"> </w:t>
            </w:r>
            <w:r w:rsidRPr="00DB0CAD">
              <w:rPr>
                <w:rFonts w:ascii="Arial" w:hAnsi="Arial" w:cs="Arial"/>
                <w:sz w:val="18"/>
                <w:szCs w:val="18"/>
              </w:rPr>
              <w:t>deben</w:t>
            </w:r>
            <w:r w:rsidRPr="00DB0CAD">
              <w:rPr>
                <w:rFonts w:ascii="Arial" w:hAnsi="Arial" w:cs="Arial"/>
                <w:spacing w:val="1"/>
                <w:sz w:val="18"/>
                <w:szCs w:val="18"/>
              </w:rPr>
              <w:t xml:space="preserve"> </w:t>
            </w:r>
            <w:r w:rsidRPr="00DB0CAD">
              <w:rPr>
                <w:rFonts w:ascii="Arial" w:hAnsi="Arial" w:cs="Arial"/>
                <w:sz w:val="18"/>
                <w:szCs w:val="18"/>
              </w:rPr>
              <w:t>explicarse</w:t>
            </w:r>
            <w:r w:rsidRPr="00DB0CAD">
              <w:rPr>
                <w:rFonts w:ascii="Arial" w:hAnsi="Arial" w:cs="Arial"/>
                <w:spacing w:val="1"/>
                <w:sz w:val="18"/>
                <w:szCs w:val="18"/>
              </w:rPr>
              <w:t xml:space="preserve"> </w:t>
            </w:r>
            <w:r w:rsidRPr="00DB0CAD">
              <w:rPr>
                <w:rFonts w:ascii="Arial" w:hAnsi="Arial" w:cs="Arial"/>
                <w:sz w:val="18"/>
                <w:szCs w:val="18"/>
              </w:rPr>
              <w:t>por</w:t>
            </w:r>
            <w:r w:rsidRPr="00DB0CAD">
              <w:rPr>
                <w:rFonts w:ascii="Arial" w:hAnsi="Arial" w:cs="Arial"/>
                <w:spacing w:val="1"/>
                <w:sz w:val="18"/>
                <w:szCs w:val="18"/>
              </w:rPr>
              <w:t xml:space="preserve"> </w:t>
            </w:r>
            <w:r w:rsidRPr="00DB0CAD">
              <w:rPr>
                <w:rFonts w:ascii="Arial" w:hAnsi="Arial" w:cs="Arial"/>
                <w:sz w:val="18"/>
                <w:szCs w:val="18"/>
              </w:rPr>
              <w:t>optimizaciones</w:t>
            </w:r>
            <w:r w:rsidRPr="00DB0CAD">
              <w:rPr>
                <w:rFonts w:ascii="Arial" w:hAnsi="Arial" w:cs="Arial"/>
                <w:spacing w:val="1"/>
                <w:sz w:val="18"/>
                <w:szCs w:val="18"/>
              </w:rPr>
              <w:t xml:space="preserve"> </w:t>
            </w:r>
            <w:r w:rsidRPr="00DB0CAD">
              <w:rPr>
                <w:rFonts w:ascii="Arial" w:hAnsi="Arial" w:cs="Arial"/>
                <w:sz w:val="18"/>
                <w:szCs w:val="18"/>
              </w:rPr>
              <w:t>hechas</w:t>
            </w:r>
            <w:r w:rsidRPr="00DB0CAD">
              <w:rPr>
                <w:rFonts w:ascii="Arial" w:hAnsi="Arial" w:cs="Arial"/>
                <w:spacing w:val="1"/>
                <w:sz w:val="18"/>
                <w:szCs w:val="18"/>
              </w:rPr>
              <w:t xml:space="preserve"> </w:t>
            </w:r>
            <w:r w:rsidRPr="00DB0CAD">
              <w:rPr>
                <w:rFonts w:ascii="Arial" w:hAnsi="Arial" w:cs="Arial"/>
                <w:sz w:val="18"/>
                <w:szCs w:val="18"/>
              </w:rPr>
              <w:t>o</w:t>
            </w:r>
            <w:r w:rsidRPr="00DB0CAD">
              <w:rPr>
                <w:rFonts w:ascii="Arial" w:hAnsi="Arial" w:cs="Arial"/>
                <w:spacing w:val="1"/>
                <w:sz w:val="18"/>
                <w:szCs w:val="18"/>
              </w:rPr>
              <w:t xml:space="preserve"> </w:t>
            </w:r>
            <w:r w:rsidRPr="00DB0CAD">
              <w:rPr>
                <w:rFonts w:ascii="Arial" w:hAnsi="Arial" w:cs="Arial"/>
                <w:sz w:val="18"/>
                <w:szCs w:val="18"/>
              </w:rPr>
              <w:t>mejoras</w:t>
            </w:r>
            <w:r w:rsidRPr="00DB0CAD">
              <w:rPr>
                <w:rFonts w:ascii="Arial" w:hAnsi="Arial" w:cs="Arial"/>
                <w:spacing w:val="-3"/>
                <w:sz w:val="18"/>
                <w:szCs w:val="18"/>
              </w:rPr>
              <w:t xml:space="preserve"> </w:t>
            </w:r>
            <w:r w:rsidRPr="00DB0CAD">
              <w:rPr>
                <w:rFonts w:ascii="Arial" w:hAnsi="Arial" w:cs="Arial"/>
                <w:sz w:val="18"/>
                <w:szCs w:val="18"/>
              </w:rPr>
              <w:t>del</w:t>
            </w:r>
            <w:r w:rsidRPr="00DB0CAD">
              <w:rPr>
                <w:rFonts w:ascii="Arial" w:hAnsi="Arial" w:cs="Arial"/>
                <w:spacing w:val="-2"/>
                <w:sz w:val="18"/>
                <w:szCs w:val="18"/>
              </w:rPr>
              <w:t xml:space="preserve"> </w:t>
            </w:r>
            <w:r w:rsidRPr="00DB0CAD">
              <w:rPr>
                <w:rFonts w:ascii="Arial" w:hAnsi="Arial" w:cs="Arial"/>
                <w:sz w:val="18"/>
                <w:szCs w:val="18"/>
              </w:rPr>
              <w:t>proceso</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2"/>
                <w:sz w:val="18"/>
                <w:szCs w:val="18"/>
              </w:rPr>
              <w:t xml:space="preserve"> </w:t>
            </w:r>
            <w:r w:rsidRPr="00DB0CAD">
              <w:rPr>
                <w:rFonts w:ascii="Arial" w:hAnsi="Arial" w:cs="Arial"/>
                <w:sz w:val="18"/>
                <w:szCs w:val="18"/>
              </w:rPr>
              <w:t>planificación.</w:t>
            </w:r>
          </w:p>
          <w:p w14:paraId="48BAD4BD" w14:textId="77777777" w:rsidR="00A36F9C" w:rsidRPr="00DB0CAD" w:rsidRDefault="00C50D09" w:rsidP="00DB0CAD">
            <w:pPr>
              <w:pStyle w:val="TableParagraph"/>
              <w:ind w:left="68" w:right="62"/>
              <w:jc w:val="center"/>
              <w:rPr>
                <w:rFonts w:ascii="Arial" w:hAnsi="Arial" w:cs="Arial"/>
                <w:sz w:val="18"/>
                <w:szCs w:val="18"/>
              </w:rPr>
            </w:pPr>
            <w:r w:rsidRPr="00DB0CAD">
              <w:rPr>
                <w:rFonts w:ascii="Arial" w:hAnsi="Arial" w:cs="Arial"/>
                <w:sz w:val="18"/>
                <w:szCs w:val="18"/>
              </w:rPr>
              <w:t>Resultado</w:t>
            </w:r>
            <w:r w:rsidRPr="00DB0CAD">
              <w:rPr>
                <w:rFonts w:ascii="Arial" w:hAnsi="Arial" w:cs="Arial"/>
                <w:spacing w:val="1"/>
                <w:sz w:val="18"/>
                <w:szCs w:val="18"/>
              </w:rPr>
              <w:t xml:space="preserve"> </w:t>
            </w:r>
            <w:r w:rsidRPr="00DB0CAD">
              <w:rPr>
                <w:rFonts w:ascii="Arial" w:hAnsi="Arial" w:cs="Arial"/>
                <w:sz w:val="18"/>
                <w:szCs w:val="18"/>
              </w:rPr>
              <w:t>&gt;</w:t>
            </w:r>
            <w:r w:rsidRPr="00DB0CAD">
              <w:rPr>
                <w:rFonts w:ascii="Arial" w:hAnsi="Arial" w:cs="Arial"/>
                <w:spacing w:val="1"/>
                <w:sz w:val="18"/>
                <w:szCs w:val="18"/>
              </w:rPr>
              <w:t xml:space="preserve"> </w:t>
            </w:r>
            <w:r w:rsidRPr="00DB0CAD">
              <w:rPr>
                <w:rFonts w:ascii="Arial" w:hAnsi="Arial" w:cs="Arial"/>
                <w:sz w:val="18"/>
                <w:szCs w:val="18"/>
              </w:rPr>
              <w:t>1:</w:t>
            </w:r>
            <w:r w:rsidRPr="00DB0CAD">
              <w:rPr>
                <w:rFonts w:ascii="Arial" w:hAnsi="Arial" w:cs="Arial"/>
                <w:spacing w:val="1"/>
                <w:sz w:val="18"/>
                <w:szCs w:val="18"/>
              </w:rPr>
              <w:t xml:space="preserve"> </w:t>
            </w:r>
            <w:r w:rsidRPr="00DB0CAD">
              <w:rPr>
                <w:rFonts w:ascii="Arial" w:hAnsi="Arial" w:cs="Arial"/>
                <w:sz w:val="18"/>
                <w:szCs w:val="18"/>
              </w:rPr>
              <w:t>sobre</w:t>
            </w:r>
            <w:r w:rsidRPr="00DB0CAD">
              <w:rPr>
                <w:rFonts w:ascii="Arial" w:hAnsi="Arial" w:cs="Arial"/>
                <w:spacing w:val="1"/>
                <w:sz w:val="18"/>
                <w:szCs w:val="18"/>
              </w:rPr>
              <w:t xml:space="preserve"> </w:t>
            </w:r>
            <w:r w:rsidRPr="00DB0CAD">
              <w:rPr>
                <w:rFonts w:ascii="Arial" w:hAnsi="Arial" w:cs="Arial"/>
                <w:sz w:val="18"/>
                <w:szCs w:val="18"/>
              </w:rPr>
              <w:t>ejecución</w:t>
            </w:r>
            <w:r w:rsidRPr="00DB0CAD">
              <w:rPr>
                <w:rFonts w:ascii="Arial" w:hAnsi="Arial" w:cs="Arial"/>
                <w:spacing w:val="1"/>
                <w:sz w:val="18"/>
                <w:szCs w:val="18"/>
              </w:rPr>
              <w:t xml:space="preserve"> </w:t>
            </w:r>
            <w:r w:rsidRPr="00DB0CAD">
              <w:rPr>
                <w:rFonts w:ascii="Arial" w:hAnsi="Arial" w:cs="Arial"/>
                <w:sz w:val="18"/>
                <w:szCs w:val="18"/>
              </w:rPr>
              <w:t>o</w:t>
            </w:r>
            <w:r w:rsidRPr="00DB0CAD">
              <w:rPr>
                <w:rFonts w:ascii="Arial" w:hAnsi="Arial" w:cs="Arial"/>
                <w:spacing w:val="1"/>
                <w:sz w:val="18"/>
                <w:szCs w:val="18"/>
              </w:rPr>
              <w:t xml:space="preserve"> </w:t>
            </w:r>
            <w:r w:rsidRPr="00DB0CAD">
              <w:rPr>
                <w:rFonts w:ascii="Arial" w:hAnsi="Arial" w:cs="Arial"/>
                <w:sz w:val="18"/>
                <w:szCs w:val="18"/>
              </w:rPr>
              <w:t>incremento</w:t>
            </w:r>
            <w:r w:rsidRPr="00DB0CAD">
              <w:rPr>
                <w:rFonts w:ascii="Arial" w:hAnsi="Arial" w:cs="Arial"/>
                <w:spacing w:val="1"/>
                <w:sz w:val="18"/>
                <w:szCs w:val="18"/>
              </w:rPr>
              <w:t xml:space="preserve"> </w:t>
            </w:r>
            <w:r w:rsidRPr="00DB0CAD">
              <w:rPr>
                <w:rFonts w:ascii="Arial" w:hAnsi="Arial" w:cs="Arial"/>
                <w:sz w:val="18"/>
                <w:szCs w:val="18"/>
              </w:rPr>
              <w:t>de</w:t>
            </w:r>
            <w:r w:rsidRPr="00DB0CAD">
              <w:rPr>
                <w:rFonts w:ascii="Arial" w:hAnsi="Arial" w:cs="Arial"/>
                <w:spacing w:val="1"/>
                <w:sz w:val="18"/>
                <w:szCs w:val="18"/>
              </w:rPr>
              <w:t xml:space="preserve"> </w:t>
            </w:r>
            <w:r w:rsidRPr="00DB0CAD">
              <w:rPr>
                <w:rFonts w:ascii="Arial" w:hAnsi="Arial" w:cs="Arial"/>
                <w:sz w:val="18"/>
                <w:szCs w:val="18"/>
              </w:rPr>
              <w:t>las</w:t>
            </w:r>
            <w:r w:rsidRPr="00DB0CAD">
              <w:rPr>
                <w:rFonts w:ascii="Arial" w:hAnsi="Arial" w:cs="Arial"/>
                <w:spacing w:val="1"/>
                <w:sz w:val="18"/>
                <w:szCs w:val="18"/>
              </w:rPr>
              <w:t xml:space="preserve"> </w:t>
            </w:r>
            <w:r w:rsidRPr="00DB0CAD">
              <w:rPr>
                <w:rFonts w:ascii="Arial" w:hAnsi="Arial" w:cs="Arial"/>
                <w:sz w:val="18"/>
                <w:szCs w:val="18"/>
              </w:rPr>
              <w:t>proyecciones</w:t>
            </w:r>
            <w:r w:rsidRPr="00DB0CAD">
              <w:rPr>
                <w:rFonts w:ascii="Arial" w:hAnsi="Arial" w:cs="Arial"/>
                <w:spacing w:val="1"/>
                <w:sz w:val="18"/>
                <w:szCs w:val="18"/>
              </w:rPr>
              <w:t xml:space="preserve"> </w:t>
            </w:r>
            <w:r w:rsidRPr="00DB0CAD">
              <w:rPr>
                <w:rFonts w:ascii="Arial" w:hAnsi="Arial" w:cs="Arial"/>
                <w:sz w:val="18"/>
                <w:szCs w:val="18"/>
              </w:rPr>
              <w:t>del</w:t>
            </w:r>
            <w:r w:rsidRPr="00DB0CAD">
              <w:rPr>
                <w:rFonts w:ascii="Arial" w:hAnsi="Arial" w:cs="Arial"/>
                <w:spacing w:val="1"/>
                <w:sz w:val="18"/>
                <w:szCs w:val="18"/>
              </w:rPr>
              <w:t xml:space="preserve"> </w:t>
            </w:r>
            <w:r w:rsidRPr="00DB0CAD">
              <w:rPr>
                <w:rFonts w:ascii="Arial" w:hAnsi="Arial" w:cs="Arial"/>
                <w:sz w:val="18"/>
                <w:szCs w:val="18"/>
              </w:rPr>
              <w:t>agregado</w:t>
            </w:r>
            <w:r w:rsidRPr="00DB0CAD">
              <w:rPr>
                <w:rFonts w:ascii="Arial" w:hAnsi="Arial" w:cs="Arial"/>
                <w:spacing w:val="1"/>
                <w:sz w:val="18"/>
                <w:szCs w:val="18"/>
              </w:rPr>
              <w:t xml:space="preserve"> </w:t>
            </w:r>
            <w:proofErr w:type="spellStart"/>
            <w:r w:rsidRPr="00DB0CAD">
              <w:rPr>
                <w:rFonts w:ascii="Arial" w:hAnsi="Arial" w:cs="Arial"/>
                <w:sz w:val="18"/>
                <w:szCs w:val="18"/>
              </w:rPr>
              <w:t>CapEx</w:t>
            </w:r>
            <w:proofErr w:type="spellEnd"/>
            <w:r w:rsidRPr="00DB0CAD">
              <w:rPr>
                <w:rFonts w:ascii="Arial" w:hAnsi="Arial" w:cs="Arial"/>
                <w:spacing w:val="1"/>
                <w:sz w:val="18"/>
                <w:szCs w:val="18"/>
              </w:rPr>
              <w:t xml:space="preserve"> </w:t>
            </w:r>
            <w:r w:rsidRPr="00DB0CAD">
              <w:rPr>
                <w:rFonts w:ascii="Arial" w:hAnsi="Arial" w:cs="Arial"/>
                <w:sz w:val="18"/>
                <w:szCs w:val="18"/>
              </w:rPr>
              <w:t>y</w:t>
            </w:r>
            <w:r w:rsidRPr="00DB0CAD">
              <w:rPr>
                <w:rFonts w:ascii="Arial" w:hAnsi="Arial" w:cs="Arial"/>
                <w:spacing w:val="1"/>
                <w:sz w:val="18"/>
                <w:szCs w:val="18"/>
              </w:rPr>
              <w:t xml:space="preserve"> </w:t>
            </w:r>
            <w:proofErr w:type="spellStart"/>
            <w:r w:rsidRPr="00DB0CAD">
              <w:rPr>
                <w:rFonts w:ascii="Arial" w:hAnsi="Arial" w:cs="Arial"/>
                <w:sz w:val="18"/>
                <w:szCs w:val="18"/>
              </w:rPr>
              <w:t>OpEx</w:t>
            </w:r>
            <w:proofErr w:type="spellEnd"/>
            <w:r w:rsidRPr="00DB0CAD">
              <w:rPr>
                <w:rFonts w:ascii="Arial" w:hAnsi="Arial" w:cs="Arial"/>
                <w:sz w:val="18"/>
                <w:szCs w:val="18"/>
              </w:rPr>
              <w:t>,</w:t>
            </w:r>
            <w:r w:rsidRPr="00DB0CAD">
              <w:rPr>
                <w:rFonts w:ascii="Arial" w:hAnsi="Arial" w:cs="Arial"/>
                <w:spacing w:val="1"/>
                <w:sz w:val="18"/>
                <w:szCs w:val="18"/>
              </w:rPr>
              <w:t xml:space="preserve"> </w:t>
            </w:r>
            <w:r w:rsidRPr="00DB0CAD">
              <w:rPr>
                <w:rFonts w:ascii="Arial" w:hAnsi="Arial" w:cs="Arial"/>
                <w:sz w:val="18"/>
                <w:szCs w:val="18"/>
              </w:rPr>
              <w:t>que</w:t>
            </w:r>
            <w:r w:rsidRPr="00DB0CAD">
              <w:rPr>
                <w:rFonts w:ascii="Arial" w:hAnsi="Arial" w:cs="Arial"/>
                <w:spacing w:val="1"/>
                <w:sz w:val="18"/>
                <w:szCs w:val="18"/>
              </w:rPr>
              <w:t xml:space="preserve"> </w:t>
            </w:r>
            <w:r w:rsidRPr="00DB0CAD">
              <w:rPr>
                <w:rFonts w:ascii="Arial" w:hAnsi="Arial" w:cs="Arial"/>
                <w:sz w:val="18"/>
                <w:szCs w:val="18"/>
              </w:rPr>
              <w:t>deben</w:t>
            </w:r>
            <w:r w:rsidRPr="00DB0CAD">
              <w:rPr>
                <w:rFonts w:ascii="Arial" w:hAnsi="Arial" w:cs="Arial"/>
                <w:spacing w:val="1"/>
                <w:sz w:val="18"/>
                <w:szCs w:val="18"/>
              </w:rPr>
              <w:t xml:space="preserve"> </w:t>
            </w:r>
            <w:r w:rsidRPr="00DB0CAD">
              <w:rPr>
                <w:rFonts w:ascii="Arial" w:hAnsi="Arial" w:cs="Arial"/>
                <w:sz w:val="18"/>
                <w:szCs w:val="18"/>
              </w:rPr>
              <w:t>explicarse</w:t>
            </w:r>
            <w:r w:rsidRPr="00DB0CAD">
              <w:rPr>
                <w:rFonts w:ascii="Arial" w:hAnsi="Arial" w:cs="Arial"/>
                <w:spacing w:val="1"/>
                <w:sz w:val="18"/>
                <w:szCs w:val="18"/>
              </w:rPr>
              <w:t xml:space="preserve"> </w:t>
            </w:r>
            <w:r w:rsidRPr="00DB0CAD">
              <w:rPr>
                <w:rFonts w:ascii="Arial" w:hAnsi="Arial" w:cs="Arial"/>
                <w:sz w:val="18"/>
                <w:szCs w:val="18"/>
              </w:rPr>
              <w:t>por</w:t>
            </w:r>
            <w:r w:rsidRPr="00DB0CAD">
              <w:rPr>
                <w:rFonts w:ascii="Arial" w:hAnsi="Arial" w:cs="Arial"/>
                <w:spacing w:val="1"/>
                <w:sz w:val="18"/>
                <w:szCs w:val="18"/>
              </w:rPr>
              <w:t xml:space="preserve"> </w:t>
            </w:r>
            <w:r w:rsidRPr="00DB0CAD">
              <w:rPr>
                <w:rFonts w:ascii="Arial" w:hAnsi="Arial" w:cs="Arial"/>
                <w:sz w:val="18"/>
                <w:szCs w:val="18"/>
              </w:rPr>
              <w:t>riesgos</w:t>
            </w:r>
            <w:r w:rsidRPr="00DB0CAD">
              <w:rPr>
                <w:rFonts w:ascii="Arial" w:hAnsi="Arial" w:cs="Arial"/>
                <w:spacing w:val="1"/>
                <w:sz w:val="18"/>
                <w:szCs w:val="18"/>
              </w:rPr>
              <w:t xml:space="preserve"> </w:t>
            </w:r>
            <w:r w:rsidRPr="00DB0CAD">
              <w:rPr>
                <w:rFonts w:ascii="Arial" w:hAnsi="Arial" w:cs="Arial"/>
                <w:sz w:val="18"/>
                <w:szCs w:val="18"/>
              </w:rPr>
              <w:t>materializados</w:t>
            </w:r>
            <w:r w:rsidRPr="00DB0CAD">
              <w:rPr>
                <w:rFonts w:ascii="Arial" w:hAnsi="Arial" w:cs="Arial"/>
                <w:spacing w:val="1"/>
                <w:sz w:val="18"/>
                <w:szCs w:val="18"/>
              </w:rPr>
              <w:t xml:space="preserve"> </w:t>
            </w:r>
            <w:r w:rsidRPr="00DB0CAD">
              <w:rPr>
                <w:rFonts w:ascii="Arial" w:hAnsi="Arial" w:cs="Arial"/>
                <w:sz w:val="18"/>
                <w:szCs w:val="18"/>
              </w:rPr>
              <w:t>o</w:t>
            </w:r>
            <w:r w:rsidRPr="00DB0CAD">
              <w:rPr>
                <w:rFonts w:ascii="Arial" w:hAnsi="Arial" w:cs="Arial"/>
                <w:spacing w:val="1"/>
                <w:sz w:val="18"/>
                <w:szCs w:val="18"/>
              </w:rPr>
              <w:t xml:space="preserve"> </w:t>
            </w:r>
            <w:r w:rsidRPr="00DB0CAD">
              <w:rPr>
                <w:rFonts w:ascii="Arial" w:hAnsi="Arial" w:cs="Arial"/>
                <w:sz w:val="18"/>
                <w:szCs w:val="18"/>
              </w:rPr>
              <w:t>nuevos</w:t>
            </w:r>
            <w:r w:rsidRPr="00DB0CAD">
              <w:rPr>
                <w:rFonts w:ascii="Arial" w:hAnsi="Arial" w:cs="Arial"/>
                <w:spacing w:val="1"/>
                <w:sz w:val="18"/>
                <w:szCs w:val="18"/>
              </w:rPr>
              <w:t xml:space="preserve"> </w:t>
            </w:r>
            <w:r w:rsidRPr="00DB0CAD">
              <w:rPr>
                <w:rFonts w:ascii="Arial" w:hAnsi="Arial" w:cs="Arial"/>
                <w:sz w:val="18"/>
                <w:szCs w:val="18"/>
              </w:rPr>
              <w:t>requerimientos</w:t>
            </w:r>
            <w:r w:rsidRPr="00DB0CAD">
              <w:rPr>
                <w:rFonts w:ascii="Arial" w:hAnsi="Arial" w:cs="Arial"/>
                <w:spacing w:val="1"/>
                <w:sz w:val="18"/>
                <w:szCs w:val="18"/>
              </w:rPr>
              <w:t xml:space="preserve"> </w:t>
            </w:r>
            <w:r w:rsidRPr="00DB0CAD">
              <w:rPr>
                <w:rFonts w:ascii="Arial" w:hAnsi="Arial" w:cs="Arial"/>
                <w:sz w:val="18"/>
                <w:szCs w:val="18"/>
              </w:rPr>
              <w:t>justificados</w:t>
            </w:r>
            <w:r w:rsidRPr="00DB0CAD">
              <w:rPr>
                <w:rFonts w:ascii="Arial" w:hAnsi="Arial" w:cs="Arial"/>
                <w:spacing w:val="1"/>
                <w:sz w:val="18"/>
                <w:szCs w:val="18"/>
              </w:rPr>
              <w:t xml:space="preserve"> </w:t>
            </w:r>
            <w:r w:rsidRPr="00DB0CAD">
              <w:rPr>
                <w:rFonts w:ascii="Arial" w:hAnsi="Arial" w:cs="Arial"/>
                <w:sz w:val="18"/>
                <w:szCs w:val="18"/>
              </w:rPr>
              <w:t>por</w:t>
            </w:r>
            <w:r w:rsidRPr="00DB0CAD">
              <w:rPr>
                <w:rFonts w:ascii="Arial" w:hAnsi="Arial" w:cs="Arial"/>
                <w:spacing w:val="1"/>
                <w:sz w:val="18"/>
                <w:szCs w:val="18"/>
              </w:rPr>
              <w:t xml:space="preserve"> </w:t>
            </w:r>
            <w:r w:rsidRPr="00DB0CAD">
              <w:rPr>
                <w:rFonts w:ascii="Arial" w:hAnsi="Arial" w:cs="Arial"/>
                <w:sz w:val="18"/>
                <w:szCs w:val="18"/>
              </w:rPr>
              <w:t>beneficio/costo</w:t>
            </w:r>
            <w:r w:rsidRPr="00DB0CAD">
              <w:rPr>
                <w:rFonts w:ascii="Arial" w:hAnsi="Arial" w:cs="Arial"/>
                <w:spacing w:val="27"/>
                <w:sz w:val="18"/>
                <w:szCs w:val="18"/>
              </w:rPr>
              <w:t xml:space="preserve"> </w:t>
            </w:r>
            <w:r w:rsidRPr="00DB0CAD">
              <w:rPr>
                <w:rFonts w:ascii="Arial" w:hAnsi="Arial" w:cs="Arial"/>
                <w:sz w:val="18"/>
                <w:szCs w:val="18"/>
              </w:rPr>
              <w:t>o</w:t>
            </w:r>
            <w:r w:rsidRPr="00DB0CAD">
              <w:rPr>
                <w:rFonts w:ascii="Arial" w:hAnsi="Arial" w:cs="Arial"/>
                <w:spacing w:val="27"/>
                <w:sz w:val="18"/>
                <w:szCs w:val="18"/>
              </w:rPr>
              <w:t xml:space="preserve"> </w:t>
            </w:r>
            <w:r w:rsidRPr="00DB0CAD">
              <w:rPr>
                <w:rFonts w:ascii="Arial" w:hAnsi="Arial" w:cs="Arial"/>
                <w:sz w:val="18"/>
                <w:szCs w:val="18"/>
              </w:rPr>
              <w:t>cumplimiento</w:t>
            </w:r>
          </w:p>
          <w:p w14:paraId="42804362" w14:textId="77777777" w:rsidR="00A36F9C" w:rsidRPr="00DB0CAD" w:rsidRDefault="00C50D09" w:rsidP="00DB0CAD">
            <w:pPr>
              <w:pStyle w:val="TableParagraph"/>
              <w:spacing w:before="1" w:line="214" w:lineRule="exact"/>
              <w:ind w:left="68"/>
              <w:jc w:val="center"/>
              <w:rPr>
                <w:rFonts w:ascii="Arial" w:hAnsi="Arial" w:cs="Arial"/>
                <w:sz w:val="18"/>
                <w:szCs w:val="18"/>
              </w:rPr>
            </w:pPr>
            <w:r w:rsidRPr="00DB0CAD">
              <w:rPr>
                <w:rFonts w:ascii="Arial" w:hAnsi="Arial" w:cs="Arial"/>
                <w:sz w:val="18"/>
                <w:szCs w:val="18"/>
              </w:rPr>
              <w:t>legal/regulatorio.</w:t>
            </w:r>
          </w:p>
        </w:tc>
        <w:tc>
          <w:tcPr>
            <w:tcW w:w="706" w:type="dxa"/>
            <w:vAlign w:val="center"/>
          </w:tcPr>
          <w:p w14:paraId="4DA5CF95" w14:textId="77777777" w:rsidR="00A36F9C" w:rsidRPr="00DB0CAD" w:rsidRDefault="00A36F9C" w:rsidP="00DB0CAD">
            <w:pPr>
              <w:pStyle w:val="TableParagraph"/>
              <w:jc w:val="center"/>
              <w:rPr>
                <w:rFonts w:ascii="Arial" w:hAnsi="Arial" w:cs="Arial"/>
                <w:sz w:val="18"/>
                <w:szCs w:val="18"/>
              </w:rPr>
            </w:pPr>
          </w:p>
          <w:p w14:paraId="6D195DD2" w14:textId="77777777" w:rsidR="00A36F9C" w:rsidRPr="00DB0CAD" w:rsidRDefault="00A36F9C" w:rsidP="00DB0CAD">
            <w:pPr>
              <w:pStyle w:val="TableParagraph"/>
              <w:jc w:val="center"/>
              <w:rPr>
                <w:rFonts w:ascii="Arial" w:hAnsi="Arial" w:cs="Arial"/>
                <w:sz w:val="18"/>
                <w:szCs w:val="18"/>
              </w:rPr>
            </w:pPr>
          </w:p>
          <w:p w14:paraId="01312134" w14:textId="77777777" w:rsidR="00A36F9C" w:rsidRPr="00DB0CAD" w:rsidRDefault="00A36F9C" w:rsidP="00DB0CAD">
            <w:pPr>
              <w:pStyle w:val="TableParagraph"/>
              <w:jc w:val="center"/>
              <w:rPr>
                <w:rFonts w:ascii="Arial" w:hAnsi="Arial" w:cs="Arial"/>
                <w:sz w:val="18"/>
                <w:szCs w:val="18"/>
              </w:rPr>
            </w:pPr>
          </w:p>
          <w:p w14:paraId="54D3682F" w14:textId="77777777" w:rsidR="00A36F9C" w:rsidRPr="00DB0CAD" w:rsidRDefault="00A36F9C" w:rsidP="00DB0CAD">
            <w:pPr>
              <w:pStyle w:val="TableParagraph"/>
              <w:jc w:val="center"/>
              <w:rPr>
                <w:rFonts w:ascii="Arial" w:hAnsi="Arial" w:cs="Arial"/>
                <w:sz w:val="18"/>
                <w:szCs w:val="18"/>
              </w:rPr>
            </w:pPr>
          </w:p>
          <w:p w14:paraId="4D50B7EE" w14:textId="77777777" w:rsidR="00A36F9C" w:rsidRPr="00DB0CAD" w:rsidRDefault="00A36F9C" w:rsidP="00DB0CAD">
            <w:pPr>
              <w:pStyle w:val="TableParagraph"/>
              <w:jc w:val="center"/>
              <w:rPr>
                <w:rFonts w:ascii="Arial" w:hAnsi="Arial" w:cs="Arial"/>
                <w:sz w:val="18"/>
                <w:szCs w:val="18"/>
              </w:rPr>
            </w:pPr>
          </w:p>
          <w:p w14:paraId="2CACF722" w14:textId="77777777" w:rsidR="00A36F9C" w:rsidRPr="00DB0CAD" w:rsidRDefault="00A36F9C" w:rsidP="00DB0CAD">
            <w:pPr>
              <w:pStyle w:val="TableParagraph"/>
              <w:jc w:val="center"/>
              <w:rPr>
                <w:rFonts w:ascii="Arial" w:hAnsi="Arial" w:cs="Arial"/>
                <w:sz w:val="18"/>
                <w:szCs w:val="18"/>
              </w:rPr>
            </w:pPr>
          </w:p>
          <w:p w14:paraId="0291ACBF" w14:textId="77777777" w:rsidR="00A36F9C" w:rsidRPr="00DB0CAD" w:rsidRDefault="00A36F9C" w:rsidP="00DB0CAD">
            <w:pPr>
              <w:pStyle w:val="TableParagraph"/>
              <w:spacing w:before="3"/>
              <w:jc w:val="center"/>
              <w:rPr>
                <w:rFonts w:ascii="Arial" w:hAnsi="Arial" w:cs="Arial"/>
                <w:sz w:val="18"/>
                <w:szCs w:val="18"/>
              </w:rPr>
            </w:pPr>
          </w:p>
          <w:p w14:paraId="299CC340" w14:textId="77777777" w:rsidR="00A36F9C" w:rsidRPr="00DB0CAD" w:rsidRDefault="00C50D09" w:rsidP="00DB0CAD">
            <w:pPr>
              <w:pStyle w:val="TableParagraph"/>
              <w:ind w:left="218" w:right="214"/>
              <w:jc w:val="center"/>
              <w:rPr>
                <w:rFonts w:ascii="Arial" w:hAnsi="Arial" w:cs="Arial"/>
                <w:sz w:val="18"/>
                <w:szCs w:val="18"/>
              </w:rPr>
            </w:pPr>
            <w:r w:rsidRPr="00DB0CAD">
              <w:rPr>
                <w:rFonts w:ascii="Arial" w:hAnsi="Arial" w:cs="Arial"/>
                <w:sz w:val="18"/>
                <w:szCs w:val="18"/>
              </w:rPr>
              <w:t>&gt;</w:t>
            </w:r>
            <w:r w:rsidRPr="00DB0CAD">
              <w:rPr>
                <w:rFonts w:ascii="Arial" w:hAnsi="Arial" w:cs="Arial"/>
                <w:spacing w:val="-1"/>
                <w:sz w:val="18"/>
                <w:szCs w:val="18"/>
              </w:rPr>
              <w:t xml:space="preserve"> </w:t>
            </w:r>
            <w:r w:rsidRPr="00DB0CAD">
              <w:rPr>
                <w:rFonts w:ascii="Arial" w:hAnsi="Arial" w:cs="Arial"/>
                <w:sz w:val="18"/>
                <w:szCs w:val="18"/>
              </w:rPr>
              <w:t>1</w:t>
            </w:r>
          </w:p>
        </w:tc>
        <w:tc>
          <w:tcPr>
            <w:tcW w:w="1136" w:type="dxa"/>
            <w:vAlign w:val="center"/>
          </w:tcPr>
          <w:p w14:paraId="7DFB3A00" w14:textId="77777777" w:rsidR="00A36F9C" w:rsidRPr="00DB0CAD" w:rsidRDefault="00A36F9C" w:rsidP="00DB0CAD">
            <w:pPr>
              <w:pStyle w:val="TableParagraph"/>
              <w:jc w:val="center"/>
              <w:rPr>
                <w:rFonts w:ascii="Arial" w:hAnsi="Arial" w:cs="Arial"/>
                <w:sz w:val="18"/>
                <w:szCs w:val="18"/>
              </w:rPr>
            </w:pPr>
          </w:p>
          <w:p w14:paraId="29ED1B58" w14:textId="77777777" w:rsidR="00A36F9C" w:rsidRPr="00DB0CAD" w:rsidRDefault="00A36F9C" w:rsidP="00DB0CAD">
            <w:pPr>
              <w:pStyle w:val="TableParagraph"/>
              <w:jc w:val="center"/>
              <w:rPr>
                <w:rFonts w:ascii="Arial" w:hAnsi="Arial" w:cs="Arial"/>
                <w:sz w:val="18"/>
                <w:szCs w:val="18"/>
              </w:rPr>
            </w:pPr>
          </w:p>
          <w:p w14:paraId="083ED6DD" w14:textId="77777777" w:rsidR="00A36F9C" w:rsidRPr="00DB0CAD" w:rsidRDefault="00A36F9C" w:rsidP="00DB0CAD">
            <w:pPr>
              <w:pStyle w:val="TableParagraph"/>
              <w:jc w:val="center"/>
              <w:rPr>
                <w:rFonts w:ascii="Arial" w:hAnsi="Arial" w:cs="Arial"/>
                <w:sz w:val="18"/>
                <w:szCs w:val="18"/>
              </w:rPr>
            </w:pPr>
          </w:p>
          <w:p w14:paraId="6DC5923B" w14:textId="77777777" w:rsidR="00A36F9C" w:rsidRPr="00DB0CAD" w:rsidRDefault="00A36F9C" w:rsidP="00DB0CAD">
            <w:pPr>
              <w:pStyle w:val="TableParagraph"/>
              <w:jc w:val="center"/>
              <w:rPr>
                <w:rFonts w:ascii="Arial" w:hAnsi="Arial" w:cs="Arial"/>
                <w:sz w:val="18"/>
                <w:szCs w:val="18"/>
              </w:rPr>
            </w:pPr>
          </w:p>
          <w:p w14:paraId="4F87D93E" w14:textId="77777777" w:rsidR="00A36F9C" w:rsidRPr="00DB0CAD" w:rsidRDefault="00A36F9C" w:rsidP="00DB0CAD">
            <w:pPr>
              <w:pStyle w:val="TableParagraph"/>
              <w:jc w:val="center"/>
              <w:rPr>
                <w:rFonts w:ascii="Arial" w:hAnsi="Arial" w:cs="Arial"/>
                <w:sz w:val="18"/>
                <w:szCs w:val="18"/>
              </w:rPr>
            </w:pPr>
          </w:p>
          <w:p w14:paraId="29A60A73" w14:textId="77777777" w:rsidR="00A36F9C" w:rsidRPr="00DB0CAD" w:rsidRDefault="00A36F9C" w:rsidP="00DB0CAD">
            <w:pPr>
              <w:pStyle w:val="TableParagraph"/>
              <w:jc w:val="center"/>
              <w:rPr>
                <w:rFonts w:ascii="Arial" w:hAnsi="Arial" w:cs="Arial"/>
                <w:sz w:val="18"/>
                <w:szCs w:val="18"/>
              </w:rPr>
            </w:pPr>
          </w:p>
          <w:p w14:paraId="61EB98F8" w14:textId="2E2B76FC" w:rsidR="00A36F9C" w:rsidRPr="00DB0CAD" w:rsidRDefault="00C50D09" w:rsidP="00DB0CAD">
            <w:pPr>
              <w:pStyle w:val="TableParagraph"/>
              <w:spacing w:before="125"/>
              <w:ind w:left="398" w:right="80" w:hanging="293"/>
              <w:jc w:val="center"/>
              <w:rPr>
                <w:rFonts w:ascii="Arial" w:hAnsi="Arial" w:cs="Arial"/>
                <w:sz w:val="18"/>
                <w:szCs w:val="18"/>
              </w:rPr>
            </w:pPr>
            <w:r w:rsidRPr="00DB0CAD">
              <w:rPr>
                <w:rFonts w:ascii="Arial" w:hAnsi="Arial" w:cs="Arial"/>
                <w:sz w:val="18"/>
                <w:szCs w:val="18"/>
              </w:rPr>
              <w:t xml:space="preserve">= </w:t>
            </w:r>
            <w:proofErr w:type="spellStart"/>
            <w:r w:rsidRPr="00DB0CAD">
              <w:rPr>
                <w:rFonts w:ascii="Arial" w:hAnsi="Arial" w:cs="Arial"/>
                <w:sz w:val="18"/>
                <w:szCs w:val="18"/>
              </w:rPr>
              <w:t>TotEx</w:t>
            </w:r>
            <w:proofErr w:type="spellEnd"/>
            <w:r w:rsidRPr="00DB0CAD">
              <w:rPr>
                <w:rFonts w:ascii="Arial" w:hAnsi="Arial" w:cs="Arial"/>
                <w:sz w:val="18"/>
                <w:szCs w:val="18"/>
              </w:rPr>
              <w:t xml:space="preserve"> base</w:t>
            </w:r>
            <w:r w:rsidRPr="00DB0CAD">
              <w:rPr>
                <w:rFonts w:ascii="Arial" w:hAnsi="Arial" w:cs="Arial"/>
                <w:spacing w:val="-39"/>
                <w:sz w:val="18"/>
                <w:szCs w:val="18"/>
              </w:rPr>
              <w:t xml:space="preserve"> </w:t>
            </w:r>
          </w:p>
        </w:tc>
        <w:tc>
          <w:tcPr>
            <w:tcW w:w="850" w:type="dxa"/>
            <w:vAlign w:val="center"/>
          </w:tcPr>
          <w:p w14:paraId="26584EF7" w14:textId="77777777" w:rsidR="00A36F9C" w:rsidRPr="00DB0CAD" w:rsidRDefault="00A36F9C" w:rsidP="00DB0CAD">
            <w:pPr>
              <w:pStyle w:val="TableParagraph"/>
              <w:jc w:val="center"/>
              <w:rPr>
                <w:rFonts w:ascii="Arial" w:hAnsi="Arial" w:cs="Arial"/>
                <w:sz w:val="18"/>
                <w:szCs w:val="18"/>
              </w:rPr>
            </w:pPr>
          </w:p>
          <w:p w14:paraId="24DA30A6" w14:textId="77777777" w:rsidR="00A36F9C" w:rsidRPr="00DB0CAD" w:rsidRDefault="00A36F9C" w:rsidP="00DB0CAD">
            <w:pPr>
              <w:pStyle w:val="TableParagraph"/>
              <w:jc w:val="center"/>
              <w:rPr>
                <w:rFonts w:ascii="Arial" w:hAnsi="Arial" w:cs="Arial"/>
                <w:sz w:val="18"/>
                <w:szCs w:val="18"/>
              </w:rPr>
            </w:pPr>
          </w:p>
          <w:p w14:paraId="61891EC1" w14:textId="77777777" w:rsidR="00A36F9C" w:rsidRPr="00DB0CAD" w:rsidRDefault="00A36F9C" w:rsidP="00DB0CAD">
            <w:pPr>
              <w:pStyle w:val="TableParagraph"/>
              <w:jc w:val="center"/>
              <w:rPr>
                <w:rFonts w:ascii="Arial" w:hAnsi="Arial" w:cs="Arial"/>
                <w:sz w:val="18"/>
                <w:szCs w:val="18"/>
              </w:rPr>
            </w:pPr>
          </w:p>
          <w:p w14:paraId="646DB2C5" w14:textId="77777777" w:rsidR="00A36F9C" w:rsidRPr="00DB0CAD" w:rsidRDefault="00A36F9C" w:rsidP="00DB0CAD">
            <w:pPr>
              <w:pStyle w:val="TableParagraph"/>
              <w:jc w:val="center"/>
              <w:rPr>
                <w:rFonts w:ascii="Arial" w:hAnsi="Arial" w:cs="Arial"/>
                <w:sz w:val="18"/>
                <w:szCs w:val="18"/>
              </w:rPr>
            </w:pPr>
          </w:p>
          <w:p w14:paraId="5F70158B" w14:textId="77777777" w:rsidR="00A36F9C" w:rsidRPr="00DB0CAD" w:rsidRDefault="00A36F9C" w:rsidP="00DB0CAD">
            <w:pPr>
              <w:pStyle w:val="TableParagraph"/>
              <w:jc w:val="center"/>
              <w:rPr>
                <w:rFonts w:ascii="Arial" w:hAnsi="Arial" w:cs="Arial"/>
                <w:sz w:val="18"/>
                <w:szCs w:val="18"/>
              </w:rPr>
            </w:pPr>
          </w:p>
          <w:p w14:paraId="69F75780" w14:textId="77777777" w:rsidR="00A36F9C" w:rsidRPr="00DB0CAD" w:rsidRDefault="00A36F9C" w:rsidP="00DB0CAD">
            <w:pPr>
              <w:pStyle w:val="TableParagraph"/>
              <w:jc w:val="center"/>
              <w:rPr>
                <w:rFonts w:ascii="Arial" w:hAnsi="Arial" w:cs="Arial"/>
                <w:sz w:val="18"/>
                <w:szCs w:val="18"/>
              </w:rPr>
            </w:pPr>
          </w:p>
          <w:p w14:paraId="50E4B9D1" w14:textId="77777777" w:rsidR="00A36F9C" w:rsidRPr="00DB0CAD" w:rsidRDefault="00A36F9C" w:rsidP="00DB0CAD">
            <w:pPr>
              <w:pStyle w:val="TableParagraph"/>
              <w:spacing w:before="3"/>
              <w:jc w:val="center"/>
              <w:rPr>
                <w:rFonts w:ascii="Arial" w:hAnsi="Arial" w:cs="Arial"/>
                <w:sz w:val="18"/>
                <w:szCs w:val="18"/>
              </w:rPr>
            </w:pPr>
          </w:p>
          <w:p w14:paraId="71B96B7A" w14:textId="77777777" w:rsidR="00A36F9C" w:rsidRPr="00DB0CAD" w:rsidRDefault="00C50D09" w:rsidP="00DB0CAD">
            <w:pPr>
              <w:pStyle w:val="TableParagraph"/>
              <w:ind w:left="164" w:right="165"/>
              <w:jc w:val="center"/>
              <w:rPr>
                <w:rFonts w:ascii="Arial" w:hAnsi="Arial" w:cs="Arial"/>
                <w:sz w:val="18"/>
                <w:szCs w:val="18"/>
              </w:rPr>
            </w:pPr>
            <w:r w:rsidRPr="00DB0CAD">
              <w:rPr>
                <w:rFonts w:ascii="Arial" w:hAnsi="Arial" w:cs="Arial"/>
                <w:sz w:val="18"/>
                <w:szCs w:val="18"/>
              </w:rPr>
              <w:t>&lt;=</w:t>
            </w:r>
            <w:r w:rsidRPr="00DB0CAD">
              <w:rPr>
                <w:rFonts w:ascii="Arial" w:hAnsi="Arial" w:cs="Arial"/>
                <w:spacing w:val="-2"/>
                <w:sz w:val="18"/>
                <w:szCs w:val="18"/>
              </w:rPr>
              <w:t xml:space="preserve"> </w:t>
            </w:r>
            <w:r w:rsidRPr="00DB0CAD">
              <w:rPr>
                <w:rFonts w:ascii="Arial" w:hAnsi="Arial" w:cs="Arial"/>
                <w:sz w:val="18"/>
                <w:szCs w:val="18"/>
              </w:rPr>
              <w:t>1</w:t>
            </w:r>
          </w:p>
        </w:tc>
      </w:tr>
    </w:tbl>
    <w:p w14:paraId="1C636135" w14:textId="77777777" w:rsidR="00A36F9C" w:rsidRPr="003057D6" w:rsidRDefault="00A36F9C" w:rsidP="00031FAF">
      <w:pPr>
        <w:pStyle w:val="Textoindependiente"/>
        <w:spacing w:before="4"/>
        <w:jc w:val="both"/>
        <w:rPr>
          <w:rFonts w:ascii="Arial" w:hAnsi="Arial" w:cs="Arial"/>
          <w:sz w:val="20"/>
          <w:szCs w:val="20"/>
        </w:rPr>
      </w:pPr>
    </w:p>
    <w:p w14:paraId="7EF7B554" w14:textId="77777777" w:rsidR="003A56A1" w:rsidRDefault="003A56A1" w:rsidP="003A56A1">
      <w:pPr>
        <w:tabs>
          <w:tab w:val="left" w:pos="849"/>
        </w:tabs>
        <w:ind w:left="142"/>
        <w:jc w:val="both"/>
        <w:rPr>
          <w:rFonts w:ascii="Arial" w:hAnsi="Arial" w:cs="Arial"/>
          <w:b/>
          <w:bCs/>
          <w:iCs/>
          <w:sz w:val="20"/>
          <w:szCs w:val="20"/>
        </w:rPr>
      </w:pPr>
    </w:p>
    <w:p w14:paraId="2B94EC5F" w14:textId="62DFDB66" w:rsidR="00A36F9C" w:rsidRPr="003A56A1" w:rsidRDefault="003A56A1" w:rsidP="003A56A1">
      <w:pPr>
        <w:tabs>
          <w:tab w:val="left" w:pos="849"/>
        </w:tabs>
        <w:ind w:left="142"/>
        <w:jc w:val="both"/>
        <w:rPr>
          <w:rFonts w:ascii="Arial" w:hAnsi="Arial" w:cs="Arial"/>
          <w:b/>
          <w:bCs/>
          <w:iCs/>
          <w:sz w:val="20"/>
          <w:szCs w:val="20"/>
        </w:rPr>
      </w:pPr>
      <w:r w:rsidRPr="003A56A1">
        <w:rPr>
          <w:rFonts w:ascii="Arial" w:hAnsi="Arial" w:cs="Arial"/>
          <w:b/>
          <w:bCs/>
          <w:iCs/>
          <w:sz w:val="20"/>
          <w:szCs w:val="20"/>
        </w:rPr>
        <w:t>IMPACTO SOCIAL Y AMBIENTAL</w:t>
      </w:r>
    </w:p>
    <w:p w14:paraId="0B3CC23F" w14:textId="77777777" w:rsidR="00A36F9C" w:rsidRPr="003057D6" w:rsidRDefault="00A36F9C" w:rsidP="00031FAF">
      <w:pPr>
        <w:pStyle w:val="Textoindependiente"/>
        <w:spacing w:before="6"/>
        <w:jc w:val="both"/>
        <w:rPr>
          <w:rFonts w:ascii="Arial" w:hAnsi="Arial" w:cs="Arial"/>
          <w:sz w:val="20"/>
          <w:szCs w:val="20"/>
        </w:rPr>
      </w:pPr>
    </w:p>
    <w:p w14:paraId="34F4942C" w14:textId="77777777" w:rsidR="00A36F9C" w:rsidRPr="003057D6" w:rsidRDefault="00C50D09" w:rsidP="00031FAF">
      <w:pPr>
        <w:pStyle w:val="Textoindependiente"/>
        <w:spacing w:before="56"/>
        <w:ind w:left="142" w:right="495"/>
        <w:jc w:val="both"/>
        <w:rPr>
          <w:rFonts w:ascii="Arial" w:hAnsi="Arial" w:cs="Arial"/>
          <w:sz w:val="20"/>
          <w:szCs w:val="20"/>
        </w:rPr>
      </w:pPr>
      <w:r w:rsidRPr="003057D6">
        <w:rPr>
          <w:rFonts w:ascii="Arial" w:hAnsi="Arial" w:cs="Arial"/>
          <w:spacing w:val="-1"/>
          <w:sz w:val="20"/>
          <w:szCs w:val="20"/>
        </w:rPr>
        <w:t>Bajo</w:t>
      </w:r>
      <w:r w:rsidRPr="003057D6">
        <w:rPr>
          <w:rFonts w:ascii="Arial" w:hAnsi="Arial" w:cs="Arial"/>
          <w:spacing w:val="-14"/>
          <w:sz w:val="20"/>
          <w:szCs w:val="20"/>
        </w:rPr>
        <w:t xml:space="preserve"> </w:t>
      </w:r>
      <w:r w:rsidRPr="003057D6">
        <w:rPr>
          <w:rFonts w:ascii="Arial" w:hAnsi="Arial" w:cs="Arial"/>
          <w:spacing w:val="-1"/>
          <w:sz w:val="20"/>
          <w:szCs w:val="20"/>
        </w:rPr>
        <w:t>el</w:t>
      </w:r>
      <w:r w:rsidRPr="003057D6">
        <w:rPr>
          <w:rFonts w:ascii="Arial" w:hAnsi="Arial" w:cs="Arial"/>
          <w:spacing w:val="-12"/>
          <w:sz w:val="20"/>
          <w:szCs w:val="20"/>
        </w:rPr>
        <w:t xml:space="preserve"> </w:t>
      </w:r>
      <w:r w:rsidRPr="003057D6">
        <w:rPr>
          <w:rFonts w:ascii="Arial" w:hAnsi="Arial" w:cs="Arial"/>
          <w:spacing w:val="-1"/>
          <w:sz w:val="20"/>
          <w:szCs w:val="20"/>
        </w:rPr>
        <w:t>concepto</w:t>
      </w:r>
      <w:r w:rsidRPr="003057D6">
        <w:rPr>
          <w:rFonts w:ascii="Arial" w:hAnsi="Arial" w:cs="Arial"/>
          <w:spacing w:val="-11"/>
          <w:sz w:val="20"/>
          <w:szCs w:val="20"/>
        </w:rPr>
        <w:t xml:space="preserve"> </w:t>
      </w:r>
      <w:r w:rsidRPr="003057D6">
        <w:rPr>
          <w:rFonts w:ascii="Arial" w:hAnsi="Arial" w:cs="Arial"/>
          <w:spacing w:val="-1"/>
          <w:sz w:val="20"/>
          <w:szCs w:val="20"/>
        </w:rPr>
        <w:t>de</w:t>
      </w:r>
      <w:r w:rsidRPr="003057D6">
        <w:rPr>
          <w:rFonts w:ascii="Arial" w:hAnsi="Arial" w:cs="Arial"/>
          <w:spacing w:val="-11"/>
          <w:sz w:val="20"/>
          <w:szCs w:val="20"/>
        </w:rPr>
        <w:t xml:space="preserve"> </w:t>
      </w:r>
      <w:r w:rsidRPr="003057D6">
        <w:rPr>
          <w:rFonts w:ascii="Arial" w:hAnsi="Arial" w:cs="Arial"/>
          <w:sz w:val="20"/>
          <w:szCs w:val="20"/>
        </w:rPr>
        <w:t>que</w:t>
      </w:r>
      <w:r w:rsidRPr="003057D6">
        <w:rPr>
          <w:rFonts w:ascii="Arial" w:hAnsi="Arial" w:cs="Arial"/>
          <w:spacing w:val="-14"/>
          <w:sz w:val="20"/>
          <w:szCs w:val="20"/>
        </w:rPr>
        <w:t xml:space="preserve"> </w:t>
      </w:r>
      <w:r w:rsidRPr="003057D6">
        <w:rPr>
          <w:rFonts w:ascii="Arial" w:hAnsi="Arial" w:cs="Arial"/>
          <w:sz w:val="20"/>
          <w:szCs w:val="20"/>
        </w:rPr>
        <w:t>es</w:t>
      </w:r>
      <w:r w:rsidRPr="003057D6">
        <w:rPr>
          <w:rFonts w:ascii="Arial" w:hAnsi="Arial" w:cs="Arial"/>
          <w:spacing w:val="-14"/>
          <w:sz w:val="20"/>
          <w:szCs w:val="20"/>
        </w:rPr>
        <w:t xml:space="preserve"> </w:t>
      </w:r>
      <w:r w:rsidRPr="003057D6">
        <w:rPr>
          <w:rFonts w:ascii="Arial" w:hAnsi="Arial" w:cs="Arial"/>
          <w:sz w:val="20"/>
          <w:szCs w:val="20"/>
        </w:rPr>
        <w:t>clave</w:t>
      </w:r>
      <w:r w:rsidRPr="003057D6">
        <w:rPr>
          <w:rFonts w:ascii="Arial" w:hAnsi="Arial" w:cs="Arial"/>
          <w:spacing w:val="-13"/>
          <w:sz w:val="20"/>
          <w:szCs w:val="20"/>
        </w:rPr>
        <w:t xml:space="preserve"> </w:t>
      </w:r>
      <w:r w:rsidRPr="003057D6">
        <w:rPr>
          <w:rFonts w:ascii="Arial" w:hAnsi="Arial" w:cs="Arial"/>
          <w:sz w:val="20"/>
          <w:szCs w:val="20"/>
        </w:rPr>
        <w:t>para</w:t>
      </w:r>
      <w:r w:rsidRPr="003057D6">
        <w:rPr>
          <w:rFonts w:ascii="Arial" w:hAnsi="Arial" w:cs="Arial"/>
          <w:spacing w:val="-12"/>
          <w:sz w:val="20"/>
          <w:szCs w:val="20"/>
        </w:rPr>
        <w:t xml:space="preserve"> </w:t>
      </w:r>
      <w:r w:rsidRPr="003057D6">
        <w:rPr>
          <w:rFonts w:ascii="Arial" w:hAnsi="Arial" w:cs="Arial"/>
          <w:sz w:val="20"/>
          <w:szCs w:val="20"/>
        </w:rPr>
        <w:t>la</w:t>
      </w:r>
      <w:r w:rsidRPr="003057D6">
        <w:rPr>
          <w:rFonts w:ascii="Arial" w:hAnsi="Arial" w:cs="Arial"/>
          <w:spacing w:val="-12"/>
          <w:sz w:val="20"/>
          <w:szCs w:val="20"/>
        </w:rPr>
        <w:t xml:space="preserve"> </w:t>
      </w:r>
      <w:r w:rsidRPr="003057D6">
        <w:rPr>
          <w:rFonts w:ascii="Arial" w:hAnsi="Arial" w:cs="Arial"/>
          <w:sz w:val="20"/>
          <w:szCs w:val="20"/>
        </w:rPr>
        <w:t>gestión</w:t>
      </w:r>
      <w:r w:rsidRPr="003057D6">
        <w:rPr>
          <w:rFonts w:ascii="Arial" w:hAnsi="Arial" w:cs="Arial"/>
          <w:spacing w:val="-13"/>
          <w:sz w:val="20"/>
          <w:szCs w:val="20"/>
        </w:rPr>
        <w:t xml:space="preserve"> </w:t>
      </w:r>
      <w:r w:rsidRPr="003057D6">
        <w:rPr>
          <w:rFonts w:ascii="Arial" w:hAnsi="Arial" w:cs="Arial"/>
          <w:sz w:val="20"/>
          <w:szCs w:val="20"/>
        </w:rPr>
        <w:t>del</w:t>
      </w:r>
      <w:r w:rsidRPr="003057D6">
        <w:rPr>
          <w:rFonts w:ascii="Arial" w:hAnsi="Arial" w:cs="Arial"/>
          <w:spacing w:val="-12"/>
          <w:sz w:val="20"/>
          <w:szCs w:val="20"/>
        </w:rPr>
        <w:t xml:space="preserve"> </w:t>
      </w:r>
      <w:r w:rsidRPr="003057D6">
        <w:rPr>
          <w:rFonts w:ascii="Arial" w:hAnsi="Arial" w:cs="Arial"/>
          <w:sz w:val="20"/>
          <w:szCs w:val="20"/>
        </w:rPr>
        <w:t>negocio</w:t>
      </w:r>
      <w:r w:rsidRPr="003057D6">
        <w:rPr>
          <w:rFonts w:ascii="Arial" w:hAnsi="Arial" w:cs="Arial"/>
          <w:spacing w:val="-13"/>
          <w:sz w:val="20"/>
          <w:szCs w:val="20"/>
        </w:rPr>
        <w:t xml:space="preserve"> </w:t>
      </w:r>
      <w:r w:rsidRPr="003057D6">
        <w:rPr>
          <w:rFonts w:ascii="Arial" w:hAnsi="Arial" w:cs="Arial"/>
          <w:sz w:val="20"/>
          <w:szCs w:val="20"/>
        </w:rPr>
        <w:t>la</w:t>
      </w:r>
      <w:r w:rsidRPr="003057D6">
        <w:rPr>
          <w:rFonts w:ascii="Arial" w:hAnsi="Arial" w:cs="Arial"/>
          <w:spacing w:val="-12"/>
          <w:sz w:val="20"/>
          <w:szCs w:val="20"/>
        </w:rPr>
        <w:t xml:space="preserve"> </w:t>
      </w:r>
      <w:r w:rsidRPr="003057D6">
        <w:rPr>
          <w:rFonts w:ascii="Arial" w:hAnsi="Arial" w:cs="Arial"/>
          <w:sz w:val="20"/>
          <w:szCs w:val="20"/>
        </w:rPr>
        <w:t>administración</w:t>
      </w:r>
      <w:r w:rsidRPr="003057D6">
        <w:rPr>
          <w:rFonts w:ascii="Arial" w:hAnsi="Arial" w:cs="Arial"/>
          <w:spacing w:val="-13"/>
          <w:sz w:val="20"/>
          <w:szCs w:val="20"/>
        </w:rPr>
        <w:t xml:space="preserve"> </w:t>
      </w:r>
      <w:r w:rsidRPr="003057D6">
        <w:rPr>
          <w:rFonts w:ascii="Arial" w:hAnsi="Arial" w:cs="Arial"/>
          <w:sz w:val="20"/>
          <w:szCs w:val="20"/>
        </w:rPr>
        <w:t>adecuada</w:t>
      </w:r>
      <w:r w:rsidRPr="003057D6">
        <w:rPr>
          <w:rFonts w:ascii="Arial" w:hAnsi="Arial" w:cs="Arial"/>
          <w:spacing w:val="-12"/>
          <w:sz w:val="20"/>
          <w:szCs w:val="20"/>
        </w:rPr>
        <w:t xml:space="preserve"> </w:t>
      </w:r>
      <w:r w:rsidRPr="003057D6">
        <w:rPr>
          <w:rFonts w:ascii="Arial" w:hAnsi="Arial" w:cs="Arial"/>
          <w:sz w:val="20"/>
          <w:szCs w:val="20"/>
        </w:rPr>
        <w:t>de</w:t>
      </w:r>
      <w:r w:rsidRPr="003057D6">
        <w:rPr>
          <w:rFonts w:ascii="Arial" w:hAnsi="Arial" w:cs="Arial"/>
          <w:spacing w:val="-11"/>
          <w:sz w:val="20"/>
          <w:szCs w:val="20"/>
        </w:rPr>
        <w:t xml:space="preserve"> </w:t>
      </w:r>
      <w:r w:rsidRPr="003057D6">
        <w:rPr>
          <w:rFonts w:ascii="Arial" w:hAnsi="Arial" w:cs="Arial"/>
          <w:sz w:val="20"/>
          <w:szCs w:val="20"/>
        </w:rPr>
        <w:t>los</w:t>
      </w:r>
      <w:r w:rsidRPr="003057D6">
        <w:rPr>
          <w:rFonts w:ascii="Arial" w:hAnsi="Arial" w:cs="Arial"/>
          <w:spacing w:val="-12"/>
          <w:sz w:val="20"/>
          <w:szCs w:val="20"/>
        </w:rPr>
        <w:t xml:space="preserve"> </w:t>
      </w:r>
      <w:r w:rsidRPr="003057D6">
        <w:rPr>
          <w:rFonts w:ascii="Arial" w:hAnsi="Arial" w:cs="Arial"/>
          <w:sz w:val="20"/>
          <w:szCs w:val="20"/>
        </w:rPr>
        <w:t>gastos</w:t>
      </w:r>
      <w:r w:rsidRPr="003057D6">
        <w:rPr>
          <w:rFonts w:ascii="Arial" w:hAnsi="Arial" w:cs="Arial"/>
          <w:spacing w:val="-47"/>
          <w:sz w:val="20"/>
          <w:szCs w:val="20"/>
        </w:rPr>
        <w:t xml:space="preserve"> </w:t>
      </w:r>
      <w:r w:rsidRPr="003057D6">
        <w:rPr>
          <w:rFonts w:ascii="Arial" w:hAnsi="Arial" w:cs="Arial"/>
          <w:sz w:val="20"/>
          <w:szCs w:val="20"/>
        </w:rPr>
        <w:t>AOM, es clave la definición y priorización de actividades e iniciativas de impacto social y ambiental</w:t>
      </w:r>
      <w:r w:rsidRPr="003057D6">
        <w:rPr>
          <w:rFonts w:ascii="Arial" w:hAnsi="Arial" w:cs="Arial"/>
          <w:spacing w:val="1"/>
          <w:sz w:val="20"/>
          <w:szCs w:val="20"/>
        </w:rPr>
        <w:t xml:space="preserve"> </w:t>
      </w:r>
      <w:r w:rsidRPr="003057D6">
        <w:rPr>
          <w:rFonts w:ascii="Arial" w:hAnsi="Arial" w:cs="Arial"/>
          <w:sz w:val="20"/>
          <w:szCs w:val="20"/>
        </w:rPr>
        <w:t>que</w:t>
      </w:r>
      <w:r w:rsidRPr="003057D6">
        <w:rPr>
          <w:rFonts w:ascii="Arial" w:hAnsi="Arial" w:cs="Arial"/>
          <w:spacing w:val="1"/>
          <w:sz w:val="20"/>
          <w:szCs w:val="20"/>
        </w:rPr>
        <w:t xml:space="preserve"> </w:t>
      </w:r>
      <w:r w:rsidRPr="003057D6">
        <w:rPr>
          <w:rFonts w:ascii="Arial" w:hAnsi="Arial" w:cs="Arial"/>
          <w:sz w:val="20"/>
          <w:szCs w:val="20"/>
        </w:rPr>
        <w:t>estén</w:t>
      </w:r>
      <w:r w:rsidRPr="003057D6">
        <w:rPr>
          <w:rFonts w:ascii="Arial" w:hAnsi="Arial" w:cs="Arial"/>
          <w:spacing w:val="1"/>
          <w:sz w:val="20"/>
          <w:szCs w:val="20"/>
        </w:rPr>
        <w:t xml:space="preserve"> </w:t>
      </w:r>
      <w:r w:rsidRPr="003057D6">
        <w:rPr>
          <w:rFonts w:ascii="Arial" w:hAnsi="Arial" w:cs="Arial"/>
          <w:sz w:val="20"/>
          <w:szCs w:val="20"/>
        </w:rPr>
        <w:t>alineadas</w:t>
      </w:r>
      <w:r w:rsidRPr="003057D6">
        <w:rPr>
          <w:rFonts w:ascii="Arial" w:hAnsi="Arial" w:cs="Arial"/>
          <w:spacing w:val="1"/>
          <w:sz w:val="20"/>
          <w:szCs w:val="20"/>
        </w:rPr>
        <w:t xml:space="preserve"> </w:t>
      </w:r>
      <w:r w:rsidRPr="003057D6">
        <w:rPr>
          <w:rFonts w:ascii="Arial" w:hAnsi="Arial" w:cs="Arial"/>
          <w:sz w:val="20"/>
          <w:szCs w:val="20"/>
        </w:rPr>
        <w:t>con</w:t>
      </w:r>
      <w:r w:rsidRPr="003057D6">
        <w:rPr>
          <w:rFonts w:ascii="Arial" w:hAnsi="Arial" w:cs="Arial"/>
          <w:spacing w:val="1"/>
          <w:sz w:val="20"/>
          <w:szCs w:val="20"/>
        </w:rPr>
        <w:t xml:space="preserve"> </w:t>
      </w:r>
      <w:r w:rsidRPr="003057D6">
        <w:rPr>
          <w:rFonts w:ascii="Arial" w:hAnsi="Arial" w:cs="Arial"/>
          <w:sz w:val="20"/>
          <w:szCs w:val="20"/>
        </w:rPr>
        <w:t>el</w:t>
      </w:r>
      <w:r w:rsidRPr="003057D6">
        <w:rPr>
          <w:rFonts w:ascii="Arial" w:hAnsi="Arial" w:cs="Arial"/>
          <w:spacing w:val="1"/>
          <w:sz w:val="20"/>
          <w:szCs w:val="20"/>
        </w:rPr>
        <w:t xml:space="preserve"> </w:t>
      </w:r>
      <w:r w:rsidRPr="003057D6">
        <w:rPr>
          <w:rFonts w:ascii="Arial" w:hAnsi="Arial" w:cs="Arial"/>
          <w:sz w:val="20"/>
          <w:szCs w:val="20"/>
        </w:rPr>
        <w:t>cumplimiento</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planeación</w:t>
      </w:r>
      <w:r w:rsidRPr="003057D6">
        <w:rPr>
          <w:rFonts w:ascii="Arial" w:hAnsi="Arial" w:cs="Arial"/>
          <w:spacing w:val="1"/>
          <w:sz w:val="20"/>
          <w:szCs w:val="20"/>
        </w:rPr>
        <w:t xml:space="preserve"> </w:t>
      </w:r>
      <w:r w:rsidRPr="003057D6">
        <w:rPr>
          <w:rFonts w:ascii="Arial" w:hAnsi="Arial" w:cs="Arial"/>
          <w:sz w:val="20"/>
          <w:szCs w:val="20"/>
        </w:rPr>
        <w:t>estratégica</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empresa</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contribución</w:t>
      </w:r>
      <w:r w:rsidRPr="003057D6">
        <w:rPr>
          <w:rFonts w:ascii="Arial" w:hAnsi="Arial" w:cs="Arial"/>
          <w:spacing w:val="-2"/>
          <w:sz w:val="20"/>
          <w:szCs w:val="20"/>
        </w:rPr>
        <w:t xml:space="preserve"> </w:t>
      </w:r>
      <w:r w:rsidRPr="003057D6">
        <w:rPr>
          <w:rFonts w:ascii="Arial" w:hAnsi="Arial" w:cs="Arial"/>
          <w:sz w:val="20"/>
          <w:szCs w:val="20"/>
        </w:rPr>
        <w:t>al logro de</w:t>
      </w:r>
      <w:r w:rsidRPr="003057D6">
        <w:rPr>
          <w:rFonts w:ascii="Arial" w:hAnsi="Arial" w:cs="Arial"/>
          <w:spacing w:val="1"/>
          <w:sz w:val="20"/>
          <w:szCs w:val="20"/>
        </w:rPr>
        <w:t xml:space="preserve"> </w:t>
      </w:r>
      <w:r w:rsidRPr="003057D6">
        <w:rPr>
          <w:rFonts w:ascii="Arial" w:hAnsi="Arial" w:cs="Arial"/>
          <w:sz w:val="20"/>
          <w:szCs w:val="20"/>
        </w:rPr>
        <w:t>las</w:t>
      </w:r>
      <w:r w:rsidRPr="003057D6">
        <w:rPr>
          <w:rFonts w:ascii="Arial" w:hAnsi="Arial" w:cs="Arial"/>
          <w:spacing w:val="-3"/>
          <w:sz w:val="20"/>
          <w:szCs w:val="20"/>
        </w:rPr>
        <w:t xml:space="preserve"> </w:t>
      </w:r>
      <w:r w:rsidRPr="003057D6">
        <w:rPr>
          <w:rFonts w:ascii="Arial" w:hAnsi="Arial" w:cs="Arial"/>
          <w:sz w:val="20"/>
          <w:szCs w:val="20"/>
        </w:rPr>
        <w:t>metas</w:t>
      </w:r>
      <w:r w:rsidRPr="003057D6">
        <w:rPr>
          <w:rFonts w:ascii="Arial" w:hAnsi="Arial" w:cs="Arial"/>
          <w:spacing w:val="-2"/>
          <w:sz w:val="20"/>
          <w:szCs w:val="20"/>
        </w:rPr>
        <w:t xml:space="preserve"> </w:t>
      </w:r>
      <w:r w:rsidRPr="003057D6">
        <w:rPr>
          <w:rFonts w:ascii="Arial" w:hAnsi="Arial" w:cs="Arial"/>
          <w:sz w:val="20"/>
          <w:szCs w:val="20"/>
        </w:rPr>
        <w:t>operacionales</w:t>
      </w:r>
      <w:r w:rsidRPr="003057D6">
        <w:rPr>
          <w:rFonts w:ascii="Arial" w:hAnsi="Arial" w:cs="Arial"/>
          <w:spacing w:val="-1"/>
          <w:sz w:val="20"/>
          <w:szCs w:val="20"/>
        </w:rPr>
        <w:t xml:space="preserve"> </w:t>
      </w:r>
      <w:r w:rsidRPr="003057D6">
        <w:rPr>
          <w:rFonts w:ascii="Arial" w:hAnsi="Arial" w:cs="Arial"/>
          <w:sz w:val="20"/>
          <w:szCs w:val="20"/>
        </w:rPr>
        <w:t>establecidas en</w:t>
      </w:r>
      <w:r w:rsidRPr="003057D6">
        <w:rPr>
          <w:rFonts w:ascii="Arial" w:hAnsi="Arial" w:cs="Arial"/>
          <w:spacing w:val="-3"/>
          <w:sz w:val="20"/>
          <w:szCs w:val="20"/>
        </w:rPr>
        <w:t xml:space="preserve"> </w:t>
      </w:r>
      <w:r w:rsidRPr="003057D6">
        <w:rPr>
          <w:rFonts w:ascii="Arial" w:hAnsi="Arial" w:cs="Arial"/>
          <w:sz w:val="20"/>
          <w:szCs w:val="20"/>
        </w:rPr>
        <w:t>el largo</w:t>
      </w:r>
      <w:r w:rsidRPr="003057D6">
        <w:rPr>
          <w:rFonts w:ascii="Arial" w:hAnsi="Arial" w:cs="Arial"/>
          <w:spacing w:val="1"/>
          <w:sz w:val="20"/>
          <w:szCs w:val="20"/>
        </w:rPr>
        <w:t xml:space="preserve"> </w:t>
      </w:r>
      <w:r w:rsidRPr="003057D6">
        <w:rPr>
          <w:rFonts w:ascii="Arial" w:hAnsi="Arial" w:cs="Arial"/>
          <w:sz w:val="20"/>
          <w:szCs w:val="20"/>
        </w:rPr>
        <w:t>plazo.</w:t>
      </w:r>
    </w:p>
    <w:p w14:paraId="1CC95FD8" w14:textId="77777777" w:rsidR="00A36F9C" w:rsidRPr="003057D6" w:rsidRDefault="00A36F9C" w:rsidP="00031FAF">
      <w:pPr>
        <w:pStyle w:val="Textoindependiente"/>
        <w:spacing w:before="7"/>
        <w:jc w:val="both"/>
        <w:rPr>
          <w:rFonts w:ascii="Arial" w:hAnsi="Arial" w:cs="Arial"/>
          <w:sz w:val="20"/>
          <w:szCs w:val="20"/>
        </w:rPr>
      </w:pPr>
    </w:p>
    <w:p w14:paraId="746E9970" w14:textId="77777777" w:rsidR="00A36F9C" w:rsidRPr="003057D6" w:rsidRDefault="00C50D09" w:rsidP="00031FAF">
      <w:pPr>
        <w:pStyle w:val="Textoindependiente"/>
        <w:spacing w:before="56"/>
        <w:ind w:left="142" w:right="496"/>
        <w:jc w:val="both"/>
        <w:rPr>
          <w:rFonts w:ascii="Arial" w:hAnsi="Arial" w:cs="Arial"/>
          <w:sz w:val="20"/>
          <w:szCs w:val="20"/>
        </w:rPr>
      </w:pPr>
      <w:r w:rsidRPr="003057D6">
        <w:rPr>
          <w:rFonts w:ascii="Arial" w:hAnsi="Arial" w:cs="Arial"/>
          <w:sz w:val="20"/>
          <w:szCs w:val="20"/>
        </w:rPr>
        <w:t>En este sentido, se definen criterios operacionales que aportan sustancialmente al impacto social y</w:t>
      </w:r>
      <w:r w:rsidRPr="003057D6">
        <w:rPr>
          <w:rFonts w:ascii="Arial" w:hAnsi="Arial" w:cs="Arial"/>
          <w:spacing w:val="-47"/>
          <w:sz w:val="20"/>
          <w:szCs w:val="20"/>
        </w:rPr>
        <w:t xml:space="preserve"> </w:t>
      </w:r>
      <w:r w:rsidRPr="003057D6">
        <w:rPr>
          <w:rFonts w:ascii="Arial" w:hAnsi="Arial" w:cs="Arial"/>
          <w:sz w:val="20"/>
          <w:szCs w:val="20"/>
        </w:rPr>
        <w:t>ambiental 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3"/>
          <w:sz w:val="20"/>
          <w:szCs w:val="20"/>
        </w:rPr>
        <w:t xml:space="preserve"> </w:t>
      </w:r>
      <w:r w:rsidRPr="003057D6">
        <w:rPr>
          <w:rFonts w:ascii="Arial" w:hAnsi="Arial" w:cs="Arial"/>
          <w:sz w:val="20"/>
          <w:szCs w:val="20"/>
        </w:rPr>
        <w:t>compañía.</w:t>
      </w:r>
    </w:p>
    <w:p w14:paraId="520151D3" w14:textId="77777777" w:rsidR="00A36F9C" w:rsidRPr="003057D6" w:rsidRDefault="00A36F9C" w:rsidP="00031FAF">
      <w:pPr>
        <w:pStyle w:val="Textoindependiente"/>
        <w:jc w:val="both"/>
        <w:rPr>
          <w:rFonts w:ascii="Arial" w:hAnsi="Arial" w:cs="Arial"/>
          <w:sz w:val="20"/>
          <w:szCs w:val="20"/>
        </w:rPr>
      </w:pPr>
    </w:p>
    <w:p w14:paraId="17ACFA79" w14:textId="77777777" w:rsidR="00A36F9C" w:rsidRPr="003057D6" w:rsidRDefault="00C50D09" w:rsidP="00B05307">
      <w:pPr>
        <w:pStyle w:val="Textoindependiente"/>
        <w:spacing w:before="1"/>
        <w:ind w:left="142" w:right="496"/>
        <w:jc w:val="both"/>
        <w:rPr>
          <w:rFonts w:ascii="Arial" w:hAnsi="Arial" w:cs="Arial"/>
          <w:sz w:val="20"/>
          <w:szCs w:val="20"/>
        </w:rPr>
      </w:pPr>
      <w:r w:rsidRPr="003057D6">
        <w:rPr>
          <w:rFonts w:ascii="Arial" w:hAnsi="Arial" w:cs="Arial"/>
          <w:sz w:val="20"/>
          <w:szCs w:val="20"/>
        </w:rPr>
        <w:t>Estos</w:t>
      </w:r>
      <w:r w:rsidRPr="003057D6">
        <w:rPr>
          <w:rFonts w:ascii="Arial" w:hAnsi="Arial" w:cs="Arial"/>
          <w:spacing w:val="-5"/>
          <w:sz w:val="20"/>
          <w:szCs w:val="20"/>
        </w:rPr>
        <w:t xml:space="preserve"> </w:t>
      </w:r>
      <w:r w:rsidRPr="003057D6">
        <w:rPr>
          <w:rFonts w:ascii="Arial" w:hAnsi="Arial" w:cs="Arial"/>
          <w:sz w:val="20"/>
          <w:szCs w:val="20"/>
        </w:rPr>
        <w:t>criterios</w:t>
      </w:r>
      <w:r w:rsidRPr="003057D6">
        <w:rPr>
          <w:rFonts w:ascii="Arial" w:hAnsi="Arial" w:cs="Arial"/>
          <w:spacing w:val="-2"/>
          <w:sz w:val="20"/>
          <w:szCs w:val="20"/>
        </w:rPr>
        <w:t xml:space="preserve"> </w:t>
      </w:r>
      <w:r w:rsidRPr="003057D6">
        <w:rPr>
          <w:rFonts w:ascii="Arial" w:hAnsi="Arial" w:cs="Arial"/>
          <w:sz w:val="20"/>
          <w:szCs w:val="20"/>
        </w:rPr>
        <w:t>parten</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la</w:t>
      </w:r>
      <w:r w:rsidRPr="003057D6">
        <w:rPr>
          <w:rFonts w:ascii="Arial" w:hAnsi="Arial" w:cs="Arial"/>
          <w:spacing w:val="-8"/>
          <w:sz w:val="20"/>
          <w:szCs w:val="20"/>
        </w:rPr>
        <w:t xml:space="preserve"> </w:t>
      </w:r>
      <w:r w:rsidRPr="003057D6">
        <w:rPr>
          <w:rFonts w:ascii="Arial" w:hAnsi="Arial" w:cs="Arial"/>
          <w:sz w:val="20"/>
          <w:szCs w:val="20"/>
        </w:rPr>
        <w:t>base</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las</w:t>
      </w:r>
      <w:r w:rsidRPr="003057D6">
        <w:rPr>
          <w:rFonts w:ascii="Arial" w:hAnsi="Arial" w:cs="Arial"/>
          <w:spacing w:val="-5"/>
          <w:sz w:val="20"/>
          <w:szCs w:val="20"/>
        </w:rPr>
        <w:t xml:space="preserve"> </w:t>
      </w:r>
      <w:r w:rsidRPr="003057D6">
        <w:rPr>
          <w:rFonts w:ascii="Arial" w:hAnsi="Arial" w:cs="Arial"/>
          <w:sz w:val="20"/>
          <w:szCs w:val="20"/>
        </w:rPr>
        <w:t>estrategias</w:t>
      </w:r>
      <w:r w:rsidRPr="003057D6">
        <w:rPr>
          <w:rFonts w:ascii="Arial" w:hAnsi="Arial" w:cs="Arial"/>
          <w:spacing w:val="-3"/>
          <w:sz w:val="20"/>
          <w:szCs w:val="20"/>
        </w:rPr>
        <w:t xml:space="preserve"> </w:t>
      </w:r>
      <w:r w:rsidRPr="003057D6">
        <w:rPr>
          <w:rFonts w:ascii="Arial" w:hAnsi="Arial" w:cs="Arial"/>
          <w:sz w:val="20"/>
          <w:szCs w:val="20"/>
        </w:rPr>
        <w:t>del</w:t>
      </w:r>
      <w:r w:rsidRPr="003057D6">
        <w:rPr>
          <w:rFonts w:ascii="Arial" w:hAnsi="Arial" w:cs="Arial"/>
          <w:spacing w:val="-4"/>
          <w:sz w:val="20"/>
          <w:szCs w:val="20"/>
        </w:rPr>
        <w:t xml:space="preserve"> </w:t>
      </w:r>
      <w:r w:rsidRPr="003057D6">
        <w:rPr>
          <w:rFonts w:ascii="Arial" w:hAnsi="Arial" w:cs="Arial"/>
          <w:sz w:val="20"/>
          <w:szCs w:val="20"/>
        </w:rPr>
        <w:t>ciclo</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4"/>
          <w:sz w:val="20"/>
          <w:szCs w:val="20"/>
        </w:rPr>
        <w:t xml:space="preserve"> </w:t>
      </w:r>
      <w:r w:rsidRPr="003057D6">
        <w:rPr>
          <w:rFonts w:ascii="Arial" w:hAnsi="Arial" w:cs="Arial"/>
          <w:sz w:val="20"/>
          <w:szCs w:val="20"/>
        </w:rPr>
        <w:t>vida</w:t>
      </w:r>
      <w:r w:rsidRPr="003057D6">
        <w:rPr>
          <w:rFonts w:ascii="Arial" w:hAnsi="Arial" w:cs="Arial"/>
          <w:spacing w:val="-3"/>
          <w:sz w:val="20"/>
          <w:szCs w:val="20"/>
        </w:rPr>
        <w:t xml:space="preserve"> </w:t>
      </w:r>
      <w:r w:rsidRPr="003057D6">
        <w:rPr>
          <w:rFonts w:ascii="Arial" w:hAnsi="Arial" w:cs="Arial"/>
          <w:sz w:val="20"/>
          <w:szCs w:val="20"/>
        </w:rPr>
        <w:t>que</w:t>
      </w:r>
      <w:r w:rsidRPr="003057D6">
        <w:rPr>
          <w:rFonts w:ascii="Arial" w:hAnsi="Arial" w:cs="Arial"/>
          <w:spacing w:val="-2"/>
          <w:sz w:val="20"/>
          <w:szCs w:val="20"/>
        </w:rPr>
        <w:t xml:space="preserve"> </w:t>
      </w:r>
      <w:r w:rsidRPr="003057D6">
        <w:rPr>
          <w:rFonts w:ascii="Arial" w:hAnsi="Arial" w:cs="Arial"/>
          <w:sz w:val="20"/>
          <w:szCs w:val="20"/>
        </w:rPr>
        <w:t>apuntan</w:t>
      </w:r>
      <w:r w:rsidRPr="003057D6">
        <w:rPr>
          <w:rFonts w:ascii="Arial" w:hAnsi="Arial" w:cs="Arial"/>
          <w:spacing w:val="-4"/>
          <w:sz w:val="20"/>
          <w:szCs w:val="20"/>
        </w:rPr>
        <w:t xml:space="preserve"> </w:t>
      </w:r>
      <w:r w:rsidRPr="003057D6">
        <w:rPr>
          <w:rFonts w:ascii="Arial" w:hAnsi="Arial" w:cs="Arial"/>
          <w:sz w:val="20"/>
          <w:szCs w:val="20"/>
        </w:rPr>
        <w:t>al</w:t>
      </w:r>
      <w:r w:rsidRPr="003057D6">
        <w:rPr>
          <w:rFonts w:ascii="Arial" w:hAnsi="Arial" w:cs="Arial"/>
          <w:spacing w:val="-2"/>
          <w:sz w:val="20"/>
          <w:szCs w:val="20"/>
        </w:rPr>
        <w:t xml:space="preserve"> </w:t>
      </w:r>
      <w:r w:rsidRPr="003057D6">
        <w:rPr>
          <w:rFonts w:ascii="Arial" w:hAnsi="Arial" w:cs="Arial"/>
          <w:sz w:val="20"/>
          <w:szCs w:val="20"/>
        </w:rPr>
        <w:t>cumplimiento</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47"/>
          <w:sz w:val="20"/>
          <w:szCs w:val="20"/>
        </w:rPr>
        <w:t xml:space="preserve"> </w:t>
      </w:r>
      <w:r w:rsidRPr="003057D6">
        <w:rPr>
          <w:rFonts w:ascii="Arial" w:hAnsi="Arial" w:cs="Arial"/>
          <w:sz w:val="20"/>
          <w:szCs w:val="20"/>
        </w:rPr>
        <w:t>los objetivos estratégicos y objetivos del sistema integrado de gestión de la organización. Cuando</w:t>
      </w:r>
      <w:r w:rsidRPr="003057D6">
        <w:rPr>
          <w:rFonts w:ascii="Arial" w:hAnsi="Arial" w:cs="Arial"/>
          <w:spacing w:val="1"/>
          <w:sz w:val="20"/>
          <w:szCs w:val="20"/>
        </w:rPr>
        <w:t xml:space="preserve"> </w:t>
      </w:r>
      <w:r w:rsidRPr="003057D6">
        <w:rPr>
          <w:rFonts w:ascii="Arial" w:hAnsi="Arial" w:cs="Arial"/>
          <w:sz w:val="20"/>
          <w:szCs w:val="20"/>
        </w:rPr>
        <w:t>se analicen</w:t>
      </w:r>
      <w:r w:rsidRPr="003057D6">
        <w:rPr>
          <w:rFonts w:ascii="Arial" w:hAnsi="Arial" w:cs="Arial"/>
          <w:spacing w:val="-2"/>
          <w:sz w:val="20"/>
          <w:szCs w:val="20"/>
        </w:rPr>
        <w:t xml:space="preserve"> </w:t>
      </w:r>
      <w:r w:rsidRPr="003057D6">
        <w:rPr>
          <w:rFonts w:ascii="Arial" w:hAnsi="Arial" w:cs="Arial"/>
          <w:sz w:val="20"/>
          <w:szCs w:val="20"/>
        </w:rPr>
        <w:t>alternativas</w:t>
      </w:r>
      <w:r w:rsidRPr="003057D6">
        <w:rPr>
          <w:rFonts w:ascii="Arial" w:hAnsi="Arial" w:cs="Arial"/>
          <w:spacing w:val="-3"/>
          <w:sz w:val="20"/>
          <w:szCs w:val="20"/>
        </w:rPr>
        <w:t xml:space="preserve"> </w:t>
      </w:r>
      <w:r w:rsidRPr="003057D6">
        <w:rPr>
          <w:rFonts w:ascii="Arial" w:hAnsi="Arial" w:cs="Arial"/>
          <w:sz w:val="20"/>
          <w:szCs w:val="20"/>
        </w:rPr>
        <w:t>se</w:t>
      </w:r>
      <w:r w:rsidRPr="003057D6">
        <w:rPr>
          <w:rFonts w:ascii="Arial" w:hAnsi="Arial" w:cs="Arial"/>
          <w:spacing w:val="-1"/>
          <w:sz w:val="20"/>
          <w:szCs w:val="20"/>
        </w:rPr>
        <w:t xml:space="preserve"> </w:t>
      </w:r>
      <w:r w:rsidRPr="003057D6">
        <w:rPr>
          <w:rFonts w:ascii="Arial" w:hAnsi="Arial" w:cs="Arial"/>
          <w:sz w:val="20"/>
          <w:szCs w:val="20"/>
        </w:rPr>
        <w:t>privilegiarán</w:t>
      </w:r>
      <w:r w:rsidRPr="003057D6">
        <w:rPr>
          <w:rFonts w:ascii="Arial" w:hAnsi="Arial" w:cs="Arial"/>
          <w:spacing w:val="-1"/>
          <w:sz w:val="20"/>
          <w:szCs w:val="20"/>
        </w:rPr>
        <w:t xml:space="preserve"> </w:t>
      </w:r>
      <w:r w:rsidRPr="003057D6">
        <w:rPr>
          <w:rFonts w:ascii="Arial" w:hAnsi="Arial" w:cs="Arial"/>
          <w:sz w:val="20"/>
          <w:szCs w:val="20"/>
        </w:rPr>
        <w:t>aquellas que:</w:t>
      </w:r>
    </w:p>
    <w:p w14:paraId="6211C03B" w14:textId="77777777" w:rsidR="00A36F9C" w:rsidRPr="003057D6" w:rsidRDefault="00A36F9C" w:rsidP="00B05307">
      <w:pPr>
        <w:pStyle w:val="Textoindependiente"/>
        <w:ind w:right="496"/>
        <w:jc w:val="both"/>
        <w:rPr>
          <w:rFonts w:ascii="Arial" w:hAnsi="Arial" w:cs="Arial"/>
          <w:sz w:val="20"/>
          <w:szCs w:val="20"/>
        </w:rPr>
      </w:pPr>
    </w:p>
    <w:p w14:paraId="5E089430" w14:textId="77777777" w:rsidR="00A36F9C" w:rsidRPr="003057D6" w:rsidRDefault="00C50D09" w:rsidP="00B05307">
      <w:pPr>
        <w:pStyle w:val="Prrafodelista"/>
        <w:numPr>
          <w:ilvl w:val="1"/>
          <w:numId w:val="3"/>
        </w:numPr>
        <w:tabs>
          <w:tab w:val="left" w:pos="861"/>
          <w:tab w:val="left" w:pos="862"/>
        </w:tabs>
        <w:spacing w:before="1"/>
        <w:ind w:right="496" w:hanging="361"/>
        <w:jc w:val="both"/>
        <w:rPr>
          <w:rFonts w:ascii="Arial" w:hAnsi="Arial" w:cs="Arial"/>
          <w:sz w:val="20"/>
          <w:szCs w:val="20"/>
        </w:rPr>
      </w:pPr>
      <w:r w:rsidRPr="003057D6">
        <w:rPr>
          <w:rFonts w:ascii="Arial" w:hAnsi="Arial" w:cs="Arial"/>
          <w:sz w:val="20"/>
          <w:szCs w:val="20"/>
        </w:rPr>
        <w:t>No generan</w:t>
      </w:r>
      <w:r w:rsidRPr="003057D6">
        <w:rPr>
          <w:rFonts w:ascii="Arial" w:hAnsi="Arial" w:cs="Arial"/>
          <w:spacing w:val="-3"/>
          <w:sz w:val="20"/>
          <w:szCs w:val="20"/>
        </w:rPr>
        <w:t xml:space="preserve"> </w:t>
      </w:r>
      <w:r w:rsidRPr="003057D6">
        <w:rPr>
          <w:rFonts w:ascii="Arial" w:hAnsi="Arial" w:cs="Arial"/>
          <w:sz w:val="20"/>
          <w:szCs w:val="20"/>
        </w:rPr>
        <w:t>energía</w:t>
      </w:r>
      <w:r w:rsidRPr="003057D6">
        <w:rPr>
          <w:rFonts w:ascii="Arial" w:hAnsi="Arial" w:cs="Arial"/>
          <w:spacing w:val="-1"/>
          <w:sz w:val="20"/>
          <w:szCs w:val="20"/>
        </w:rPr>
        <w:t xml:space="preserve"> </w:t>
      </w:r>
      <w:r w:rsidRPr="003057D6">
        <w:rPr>
          <w:rFonts w:ascii="Arial" w:hAnsi="Arial" w:cs="Arial"/>
          <w:sz w:val="20"/>
          <w:szCs w:val="20"/>
        </w:rPr>
        <w:t>no</w:t>
      </w:r>
      <w:r w:rsidRPr="003057D6">
        <w:rPr>
          <w:rFonts w:ascii="Arial" w:hAnsi="Arial" w:cs="Arial"/>
          <w:spacing w:val="1"/>
          <w:sz w:val="20"/>
          <w:szCs w:val="20"/>
        </w:rPr>
        <w:t xml:space="preserve"> </w:t>
      </w:r>
      <w:r w:rsidRPr="003057D6">
        <w:rPr>
          <w:rFonts w:ascii="Arial" w:hAnsi="Arial" w:cs="Arial"/>
          <w:sz w:val="20"/>
          <w:szCs w:val="20"/>
        </w:rPr>
        <w:t>suministrada</w:t>
      </w:r>
    </w:p>
    <w:p w14:paraId="0A29DFD7" w14:textId="1F2FA5E2" w:rsidR="00A36F9C" w:rsidRPr="003057D6" w:rsidRDefault="00C50D09" w:rsidP="00B05307">
      <w:pPr>
        <w:pStyle w:val="Prrafodelista"/>
        <w:numPr>
          <w:ilvl w:val="1"/>
          <w:numId w:val="3"/>
        </w:numPr>
        <w:tabs>
          <w:tab w:val="left" w:pos="861"/>
          <w:tab w:val="left" w:pos="862"/>
        </w:tabs>
        <w:spacing w:line="267" w:lineRule="exact"/>
        <w:ind w:right="496" w:hanging="361"/>
        <w:jc w:val="both"/>
        <w:rPr>
          <w:rFonts w:ascii="Arial" w:hAnsi="Arial" w:cs="Arial"/>
          <w:sz w:val="20"/>
          <w:szCs w:val="20"/>
        </w:rPr>
      </w:pPr>
      <w:r w:rsidRPr="003057D6">
        <w:rPr>
          <w:rFonts w:ascii="Arial" w:hAnsi="Arial" w:cs="Arial"/>
          <w:spacing w:val="-1"/>
          <w:sz w:val="20"/>
          <w:szCs w:val="20"/>
        </w:rPr>
        <w:t>No</w:t>
      </w:r>
      <w:r w:rsidRPr="003057D6">
        <w:rPr>
          <w:rFonts w:ascii="Arial" w:hAnsi="Arial" w:cs="Arial"/>
          <w:spacing w:val="-8"/>
          <w:sz w:val="20"/>
          <w:szCs w:val="20"/>
        </w:rPr>
        <w:t xml:space="preserve"> </w:t>
      </w:r>
      <w:r w:rsidRPr="003057D6">
        <w:rPr>
          <w:rFonts w:ascii="Arial" w:hAnsi="Arial" w:cs="Arial"/>
          <w:spacing w:val="-1"/>
          <w:sz w:val="20"/>
          <w:szCs w:val="20"/>
        </w:rPr>
        <w:t>generan</w:t>
      </w:r>
      <w:r w:rsidRPr="003057D6">
        <w:rPr>
          <w:rFonts w:ascii="Arial" w:hAnsi="Arial" w:cs="Arial"/>
          <w:spacing w:val="-12"/>
          <w:sz w:val="20"/>
          <w:szCs w:val="20"/>
        </w:rPr>
        <w:t xml:space="preserve"> </w:t>
      </w:r>
      <w:r w:rsidRPr="003057D6">
        <w:rPr>
          <w:rFonts w:ascii="Arial" w:hAnsi="Arial" w:cs="Arial"/>
          <w:spacing w:val="-1"/>
          <w:sz w:val="20"/>
          <w:szCs w:val="20"/>
        </w:rPr>
        <w:t>el</w:t>
      </w:r>
      <w:r w:rsidRPr="003057D6">
        <w:rPr>
          <w:rFonts w:ascii="Arial" w:hAnsi="Arial" w:cs="Arial"/>
          <w:spacing w:val="-9"/>
          <w:sz w:val="20"/>
          <w:szCs w:val="20"/>
        </w:rPr>
        <w:t xml:space="preserve"> </w:t>
      </w:r>
      <w:r w:rsidRPr="003057D6">
        <w:rPr>
          <w:rFonts w:ascii="Arial" w:hAnsi="Arial" w:cs="Arial"/>
          <w:spacing w:val="-1"/>
          <w:sz w:val="20"/>
          <w:szCs w:val="20"/>
        </w:rPr>
        <w:t>pago</w:t>
      </w:r>
      <w:r w:rsidRPr="003057D6">
        <w:rPr>
          <w:rFonts w:ascii="Arial" w:hAnsi="Arial" w:cs="Arial"/>
          <w:spacing w:val="-7"/>
          <w:sz w:val="20"/>
          <w:szCs w:val="20"/>
        </w:rPr>
        <w:t xml:space="preserve"> </w:t>
      </w:r>
      <w:r w:rsidRPr="003057D6">
        <w:rPr>
          <w:rFonts w:ascii="Arial" w:hAnsi="Arial" w:cs="Arial"/>
          <w:spacing w:val="-1"/>
          <w:sz w:val="20"/>
          <w:szCs w:val="20"/>
        </w:rPr>
        <w:t>de</w:t>
      </w:r>
      <w:r w:rsidRPr="003057D6">
        <w:rPr>
          <w:rFonts w:ascii="Arial" w:hAnsi="Arial" w:cs="Arial"/>
          <w:spacing w:val="-8"/>
          <w:sz w:val="20"/>
          <w:szCs w:val="20"/>
        </w:rPr>
        <w:t xml:space="preserve"> </w:t>
      </w:r>
      <w:r w:rsidRPr="003057D6">
        <w:rPr>
          <w:rFonts w:ascii="Arial" w:hAnsi="Arial" w:cs="Arial"/>
          <w:spacing w:val="-1"/>
          <w:sz w:val="20"/>
          <w:szCs w:val="20"/>
        </w:rPr>
        <w:t>compensaciones</w:t>
      </w:r>
      <w:r w:rsidR="00D015E9">
        <w:rPr>
          <w:rFonts w:ascii="Arial" w:hAnsi="Arial" w:cs="Arial"/>
          <w:spacing w:val="-1"/>
          <w:sz w:val="20"/>
          <w:szCs w:val="20"/>
        </w:rPr>
        <w:t xml:space="preserve"> y/o multas a entidades gubernamentales</w:t>
      </w:r>
      <w:r w:rsidRPr="003057D6">
        <w:rPr>
          <w:rFonts w:ascii="Arial" w:hAnsi="Arial" w:cs="Arial"/>
          <w:spacing w:val="-1"/>
          <w:sz w:val="20"/>
          <w:szCs w:val="20"/>
        </w:rPr>
        <w:t>,</w:t>
      </w:r>
      <w:r w:rsidRPr="003057D6">
        <w:rPr>
          <w:rFonts w:ascii="Arial" w:hAnsi="Arial" w:cs="Arial"/>
          <w:spacing w:val="-9"/>
          <w:sz w:val="20"/>
          <w:szCs w:val="20"/>
        </w:rPr>
        <w:t xml:space="preserve"> </w:t>
      </w:r>
      <w:r w:rsidRPr="003057D6">
        <w:rPr>
          <w:rFonts w:ascii="Arial" w:hAnsi="Arial" w:cs="Arial"/>
          <w:sz w:val="20"/>
          <w:szCs w:val="20"/>
        </w:rPr>
        <w:t>entendida</w:t>
      </w:r>
      <w:r w:rsidRPr="003057D6">
        <w:rPr>
          <w:rFonts w:ascii="Arial" w:hAnsi="Arial" w:cs="Arial"/>
          <w:spacing w:val="-9"/>
          <w:sz w:val="20"/>
          <w:szCs w:val="20"/>
        </w:rPr>
        <w:t xml:space="preserve"> </w:t>
      </w:r>
      <w:r w:rsidRPr="003057D6">
        <w:rPr>
          <w:rFonts w:ascii="Arial" w:hAnsi="Arial" w:cs="Arial"/>
          <w:sz w:val="20"/>
          <w:szCs w:val="20"/>
        </w:rPr>
        <w:t>como</w:t>
      </w:r>
      <w:r w:rsidRPr="003057D6">
        <w:rPr>
          <w:rFonts w:ascii="Arial" w:hAnsi="Arial" w:cs="Arial"/>
          <w:spacing w:val="-10"/>
          <w:sz w:val="20"/>
          <w:szCs w:val="20"/>
        </w:rPr>
        <w:t xml:space="preserve"> </w:t>
      </w:r>
      <w:r w:rsidRPr="003057D6">
        <w:rPr>
          <w:rFonts w:ascii="Arial" w:hAnsi="Arial" w:cs="Arial"/>
          <w:sz w:val="20"/>
          <w:szCs w:val="20"/>
        </w:rPr>
        <w:t>una</w:t>
      </w:r>
      <w:r w:rsidRPr="003057D6">
        <w:rPr>
          <w:rFonts w:ascii="Arial" w:hAnsi="Arial" w:cs="Arial"/>
          <w:spacing w:val="-12"/>
          <w:sz w:val="20"/>
          <w:szCs w:val="20"/>
        </w:rPr>
        <w:t xml:space="preserve"> </w:t>
      </w:r>
      <w:r w:rsidRPr="003057D6">
        <w:rPr>
          <w:rFonts w:ascii="Arial" w:hAnsi="Arial" w:cs="Arial"/>
          <w:sz w:val="20"/>
          <w:szCs w:val="20"/>
        </w:rPr>
        <w:t>medida</w:t>
      </w:r>
      <w:r w:rsidRPr="003057D6">
        <w:rPr>
          <w:rFonts w:ascii="Arial" w:hAnsi="Arial" w:cs="Arial"/>
          <w:spacing w:val="-9"/>
          <w:sz w:val="20"/>
          <w:szCs w:val="20"/>
        </w:rPr>
        <w:t xml:space="preserve"> </w:t>
      </w:r>
      <w:r w:rsidRPr="003057D6">
        <w:rPr>
          <w:rFonts w:ascii="Arial" w:hAnsi="Arial" w:cs="Arial"/>
          <w:sz w:val="20"/>
          <w:szCs w:val="20"/>
        </w:rPr>
        <w:t>de</w:t>
      </w:r>
      <w:r w:rsidRPr="003057D6">
        <w:rPr>
          <w:rFonts w:ascii="Arial" w:hAnsi="Arial" w:cs="Arial"/>
          <w:spacing w:val="-10"/>
          <w:sz w:val="20"/>
          <w:szCs w:val="20"/>
        </w:rPr>
        <w:t xml:space="preserve"> </w:t>
      </w:r>
      <w:r w:rsidRPr="003057D6">
        <w:rPr>
          <w:rFonts w:ascii="Arial" w:hAnsi="Arial" w:cs="Arial"/>
          <w:sz w:val="20"/>
          <w:szCs w:val="20"/>
        </w:rPr>
        <w:t>calidad</w:t>
      </w:r>
      <w:r w:rsidRPr="003057D6">
        <w:rPr>
          <w:rFonts w:ascii="Arial" w:hAnsi="Arial" w:cs="Arial"/>
          <w:spacing w:val="-13"/>
          <w:sz w:val="20"/>
          <w:szCs w:val="20"/>
        </w:rPr>
        <w:t xml:space="preserve"> </w:t>
      </w:r>
      <w:r w:rsidRPr="003057D6">
        <w:rPr>
          <w:rFonts w:ascii="Arial" w:hAnsi="Arial" w:cs="Arial"/>
          <w:sz w:val="20"/>
          <w:szCs w:val="20"/>
        </w:rPr>
        <w:t>del</w:t>
      </w:r>
      <w:r w:rsidRPr="003057D6">
        <w:rPr>
          <w:rFonts w:ascii="Arial" w:hAnsi="Arial" w:cs="Arial"/>
          <w:spacing w:val="-8"/>
          <w:sz w:val="20"/>
          <w:szCs w:val="20"/>
        </w:rPr>
        <w:t xml:space="preserve"> </w:t>
      </w:r>
      <w:r w:rsidRPr="003057D6">
        <w:rPr>
          <w:rFonts w:ascii="Arial" w:hAnsi="Arial" w:cs="Arial"/>
          <w:sz w:val="20"/>
          <w:szCs w:val="20"/>
        </w:rPr>
        <w:t>servicio</w:t>
      </w:r>
    </w:p>
    <w:p w14:paraId="037CEBE3" w14:textId="77777777" w:rsidR="00A36F9C" w:rsidRPr="003057D6" w:rsidRDefault="00C50D09" w:rsidP="00B05307">
      <w:pPr>
        <w:pStyle w:val="Prrafodelista"/>
        <w:numPr>
          <w:ilvl w:val="1"/>
          <w:numId w:val="3"/>
        </w:numPr>
        <w:tabs>
          <w:tab w:val="left" w:pos="861"/>
          <w:tab w:val="left" w:pos="862"/>
        </w:tabs>
        <w:spacing w:line="267" w:lineRule="exact"/>
        <w:ind w:right="496" w:hanging="361"/>
        <w:jc w:val="both"/>
        <w:rPr>
          <w:rFonts w:ascii="Arial" w:hAnsi="Arial" w:cs="Arial"/>
          <w:sz w:val="20"/>
          <w:szCs w:val="20"/>
        </w:rPr>
      </w:pPr>
      <w:r w:rsidRPr="003057D6">
        <w:rPr>
          <w:rFonts w:ascii="Arial" w:hAnsi="Arial" w:cs="Arial"/>
          <w:sz w:val="20"/>
          <w:szCs w:val="20"/>
        </w:rPr>
        <w:t>No generan</w:t>
      </w:r>
      <w:r w:rsidRPr="003057D6">
        <w:rPr>
          <w:rFonts w:ascii="Arial" w:hAnsi="Arial" w:cs="Arial"/>
          <w:spacing w:val="-2"/>
          <w:sz w:val="20"/>
          <w:szCs w:val="20"/>
        </w:rPr>
        <w:t xml:space="preserve"> </w:t>
      </w:r>
      <w:r w:rsidRPr="003057D6">
        <w:rPr>
          <w:rFonts w:ascii="Arial" w:hAnsi="Arial" w:cs="Arial"/>
          <w:sz w:val="20"/>
          <w:szCs w:val="20"/>
        </w:rPr>
        <w:t>fugas</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1"/>
          <w:sz w:val="20"/>
          <w:szCs w:val="20"/>
        </w:rPr>
        <w:t xml:space="preserve"> </w:t>
      </w:r>
      <w:r w:rsidRPr="003057D6">
        <w:rPr>
          <w:rFonts w:ascii="Arial" w:hAnsi="Arial" w:cs="Arial"/>
          <w:sz w:val="20"/>
          <w:szCs w:val="20"/>
        </w:rPr>
        <w:t>SF6</w:t>
      </w:r>
    </w:p>
    <w:p w14:paraId="6A722074" w14:textId="77777777" w:rsidR="00A36F9C" w:rsidRPr="003057D6" w:rsidRDefault="00C50D09" w:rsidP="00B05307">
      <w:pPr>
        <w:pStyle w:val="Prrafodelista"/>
        <w:numPr>
          <w:ilvl w:val="1"/>
          <w:numId w:val="3"/>
        </w:numPr>
        <w:tabs>
          <w:tab w:val="left" w:pos="861"/>
          <w:tab w:val="left" w:pos="862"/>
        </w:tabs>
        <w:spacing w:before="1"/>
        <w:ind w:right="496" w:hanging="361"/>
        <w:jc w:val="both"/>
        <w:rPr>
          <w:rFonts w:ascii="Arial" w:hAnsi="Arial" w:cs="Arial"/>
          <w:sz w:val="20"/>
          <w:szCs w:val="20"/>
        </w:rPr>
      </w:pPr>
      <w:r w:rsidRPr="003057D6">
        <w:rPr>
          <w:rFonts w:ascii="Arial" w:hAnsi="Arial" w:cs="Arial"/>
          <w:sz w:val="20"/>
          <w:szCs w:val="20"/>
        </w:rPr>
        <w:t>No generan</w:t>
      </w:r>
      <w:r w:rsidRPr="003057D6">
        <w:rPr>
          <w:rFonts w:ascii="Arial" w:hAnsi="Arial" w:cs="Arial"/>
          <w:spacing w:val="-5"/>
          <w:sz w:val="20"/>
          <w:szCs w:val="20"/>
        </w:rPr>
        <w:t xml:space="preserve"> </w:t>
      </w:r>
      <w:r w:rsidRPr="003057D6">
        <w:rPr>
          <w:rFonts w:ascii="Arial" w:hAnsi="Arial" w:cs="Arial"/>
          <w:sz w:val="20"/>
          <w:szCs w:val="20"/>
        </w:rPr>
        <w:t>emisiones de</w:t>
      </w:r>
      <w:r w:rsidRPr="003057D6">
        <w:rPr>
          <w:rFonts w:ascii="Arial" w:hAnsi="Arial" w:cs="Arial"/>
          <w:spacing w:val="-2"/>
          <w:sz w:val="20"/>
          <w:szCs w:val="20"/>
        </w:rPr>
        <w:t xml:space="preserve"> </w:t>
      </w:r>
      <w:r w:rsidRPr="003057D6">
        <w:rPr>
          <w:rFonts w:ascii="Arial" w:hAnsi="Arial" w:cs="Arial"/>
          <w:sz w:val="20"/>
          <w:szCs w:val="20"/>
        </w:rPr>
        <w:t>CO2</w:t>
      </w:r>
    </w:p>
    <w:p w14:paraId="3753FCCD" w14:textId="77777777" w:rsidR="00A36F9C" w:rsidRPr="003057D6" w:rsidRDefault="00C50D09" w:rsidP="00B05307">
      <w:pPr>
        <w:pStyle w:val="Prrafodelista"/>
        <w:numPr>
          <w:ilvl w:val="1"/>
          <w:numId w:val="3"/>
        </w:numPr>
        <w:tabs>
          <w:tab w:val="left" w:pos="861"/>
          <w:tab w:val="left" w:pos="862"/>
        </w:tabs>
        <w:ind w:right="496" w:hanging="361"/>
        <w:jc w:val="both"/>
        <w:rPr>
          <w:rFonts w:ascii="Arial" w:hAnsi="Arial" w:cs="Arial"/>
          <w:sz w:val="20"/>
          <w:szCs w:val="20"/>
        </w:rPr>
      </w:pPr>
      <w:r w:rsidRPr="003057D6">
        <w:rPr>
          <w:rFonts w:ascii="Arial" w:hAnsi="Arial" w:cs="Arial"/>
          <w:sz w:val="20"/>
          <w:szCs w:val="20"/>
        </w:rPr>
        <w:t>No generan</w:t>
      </w:r>
      <w:r w:rsidRPr="003057D6">
        <w:rPr>
          <w:rFonts w:ascii="Arial" w:hAnsi="Arial" w:cs="Arial"/>
          <w:spacing w:val="-4"/>
          <w:sz w:val="20"/>
          <w:szCs w:val="20"/>
        </w:rPr>
        <w:t xml:space="preserve"> </w:t>
      </w:r>
      <w:r w:rsidRPr="003057D6">
        <w:rPr>
          <w:rFonts w:ascii="Arial" w:hAnsi="Arial" w:cs="Arial"/>
          <w:sz w:val="20"/>
          <w:szCs w:val="20"/>
        </w:rPr>
        <w:t>multas ambientales,</w:t>
      </w:r>
      <w:r w:rsidRPr="003057D6">
        <w:rPr>
          <w:rFonts w:ascii="Arial" w:hAnsi="Arial" w:cs="Arial"/>
          <w:spacing w:val="-3"/>
          <w:sz w:val="20"/>
          <w:szCs w:val="20"/>
        </w:rPr>
        <w:t xml:space="preserve"> </w:t>
      </w:r>
      <w:r w:rsidRPr="003057D6">
        <w:rPr>
          <w:rFonts w:ascii="Arial" w:hAnsi="Arial" w:cs="Arial"/>
          <w:sz w:val="20"/>
          <w:szCs w:val="20"/>
        </w:rPr>
        <w:t>entendidas como</w:t>
      </w:r>
      <w:r w:rsidRPr="003057D6">
        <w:rPr>
          <w:rFonts w:ascii="Arial" w:hAnsi="Arial" w:cs="Arial"/>
          <w:spacing w:val="-2"/>
          <w:sz w:val="20"/>
          <w:szCs w:val="20"/>
        </w:rPr>
        <w:t xml:space="preserve"> </w:t>
      </w:r>
      <w:r w:rsidRPr="003057D6">
        <w:rPr>
          <w:rFonts w:ascii="Arial" w:hAnsi="Arial" w:cs="Arial"/>
          <w:sz w:val="20"/>
          <w:szCs w:val="20"/>
        </w:rPr>
        <w:t>derivadas</w:t>
      </w:r>
      <w:r w:rsidRPr="003057D6">
        <w:rPr>
          <w:rFonts w:ascii="Arial" w:hAnsi="Arial" w:cs="Arial"/>
          <w:spacing w:val="-1"/>
          <w:sz w:val="20"/>
          <w:szCs w:val="20"/>
        </w:rPr>
        <w:t xml:space="preserve"> </w:t>
      </w:r>
      <w:r w:rsidRPr="003057D6">
        <w:rPr>
          <w:rFonts w:ascii="Arial" w:hAnsi="Arial" w:cs="Arial"/>
          <w:sz w:val="20"/>
          <w:szCs w:val="20"/>
        </w:rPr>
        <w:t>de un</w:t>
      </w:r>
      <w:r w:rsidRPr="003057D6">
        <w:rPr>
          <w:rFonts w:ascii="Arial" w:hAnsi="Arial" w:cs="Arial"/>
          <w:spacing w:val="-4"/>
          <w:sz w:val="20"/>
          <w:szCs w:val="20"/>
        </w:rPr>
        <w:t xml:space="preserve"> </w:t>
      </w:r>
      <w:r w:rsidRPr="003057D6">
        <w:rPr>
          <w:rFonts w:ascii="Arial" w:hAnsi="Arial" w:cs="Arial"/>
          <w:sz w:val="20"/>
          <w:szCs w:val="20"/>
        </w:rPr>
        <w:t>mal</w:t>
      </w:r>
      <w:r w:rsidRPr="003057D6">
        <w:rPr>
          <w:rFonts w:ascii="Arial" w:hAnsi="Arial" w:cs="Arial"/>
          <w:spacing w:val="-4"/>
          <w:sz w:val="20"/>
          <w:szCs w:val="20"/>
        </w:rPr>
        <w:t xml:space="preserve"> </w:t>
      </w:r>
      <w:r w:rsidRPr="003057D6">
        <w:rPr>
          <w:rFonts w:ascii="Arial" w:hAnsi="Arial" w:cs="Arial"/>
          <w:sz w:val="20"/>
          <w:szCs w:val="20"/>
        </w:rPr>
        <w:t>manejo</w:t>
      </w:r>
      <w:r w:rsidRPr="003057D6">
        <w:rPr>
          <w:rFonts w:ascii="Arial" w:hAnsi="Arial" w:cs="Arial"/>
          <w:spacing w:val="-1"/>
          <w:sz w:val="20"/>
          <w:szCs w:val="20"/>
        </w:rPr>
        <w:t xml:space="preserve"> </w:t>
      </w:r>
      <w:r w:rsidRPr="003057D6">
        <w:rPr>
          <w:rFonts w:ascii="Arial" w:hAnsi="Arial" w:cs="Arial"/>
          <w:sz w:val="20"/>
          <w:szCs w:val="20"/>
        </w:rPr>
        <w:t>ambiental</w:t>
      </w:r>
    </w:p>
    <w:p w14:paraId="2C160536" w14:textId="77777777" w:rsidR="00A36F9C" w:rsidRPr="003057D6" w:rsidRDefault="00C50D09" w:rsidP="00B05307">
      <w:pPr>
        <w:pStyle w:val="Prrafodelista"/>
        <w:numPr>
          <w:ilvl w:val="1"/>
          <w:numId w:val="3"/>
        </w:numPr>
        <w:tabs>
          <w:tab w:val="left" w:pos="861"/>
          <w:tab w:val="left" w:pos="862"/>
        </w:tabs>
        <w:ind w:right="496" w:hanging="361"/>
        <w:jc w:val="both"/>
        <w:rPr>
          <w:rFonts w:ascii="Arial" w:hAnsi="Arial" w:cs="Arial"/>
          <w:sz w:val="20"/>
          <w:szCs w:val="20"/>
        </w:rPr>
      </w:pPr>
      <w:r w:rsidRPr="003057D6">
        <w:rPr>
          <w:rFonts w:ascii="Arial" w:hAnsi="Arial" w:cs="Arial"/>
          <w:sz w:val="20"/>
          <w:szCs w:val="20"/>
        </w:rPr>
        <w:t>Generan</w:t>
      </w:r>
      <w:r w:rsidRPr="003057D6">
        <w:rPr>
          <w:rFonts w:ascii="Arial" w:hAnsi="Arial" w:cs="Arial"/>
          <w:spacing w:val="-5"/>
          <w:sz w:val="20"/>
          <w:szCs w:val="20"/>
        </w:rPr>
        <w:t xml:space="preserve"> </w:t>
      </w:r>
      <w:r w:rsidRPr="003057D6">
        <w:rPr>
          <w:rFonts w:ascii="Arial" w:hAnsi="Arial" w:cs="Arial"/>
          <w:sz w:val="20"/>
          <w:szCs w:val="20"/>
        </w:rPr>
        <w:t>menor</w:t>
      </w:r>
      <w:r w:rsidRPr="003057D6">
        <w:rPr>
          <w:rFonts w:ascii="Arial" w:hAnsi="Arial" w:cs="Arial"/>
          <w:spacing w:val="-1"/>
          <w:sz w:val="20"/>
          <w:szCs w:val="20"/>
        </w:rPr>
        <w:t xml:space="preserve"> </w:t>
      </w:r>
      <w:r w:rsidRPr="003057D6">
        <w:rPr>
          <w:rFonts w:ascii="Arial" w:hAnsi="Arial" w:cs="Arial"/>
          <w:sz w:val="20"/>
          <w:szCs w:val="20"/>
        </w:rPr>
        <w:t>riesgo</w:t>
      </w:r>
      <w:r w:rsidRPr="003057D6">
        <w:rPr>
          <w:rFonts w:ascii="Arial" w:hAnsi="Arial" w:cs="Arial"/>
          <w:spacing w:val="-1"/>
          <w:sz w:val="20"/>
          <w:szCs w:val="20"/>
        </w:rPr>
        <w:t xml:space="preserve"> </w:t>
      </w:r>
      <w:r w:rsidRPr="003057D6">
        <w:rPr>
          <w:rFonts w:ascii="Arial" w:hAnsi="Arial" w:cs="Arial"/>
          <w:sz w:val="20"/>
          <w:szCs w:val="20"/>
        </w:rPr>
        <w:t>de accidente de</w:t>
      </w:r>
      <w:r w:rsidRPr="003057D6">
        <w:rPr>
          <w:rFonts w:ascii="Arial" w:hAnsi="Arial" w:cs="Arial"/>
          <w:spacing w:val="-1"/>
          <w:sz w:val="20"/>
          <w:szCs w:val="20"/>
        </w:rPr>
        <w:t xml:space="preserve"> </w:t>
      </w:r>
      <w:r w:rsidRPr="003057D6">
        <w:rPr>
          <w:rFonts w:ascii="Arial" w:hAnsi="Arial" w:cs="Arial"/>
          <w:sz w:val="20"/>
          <w:szCs w:val="20"/>
        </w:rPr>
        <w:t>trabajadores</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4"/>
          <w:sz w:val="20"/>
          <w:szCs w:val="20"/>
        </w:rPr>
        <w:t xml:space="preserve"> </w:t>
      </w:r>
      <w:r w:rsidRPr="003057D6">
        <w:rPr>
          <w:rFonts w:ascii="Arial" w:hAnsi="Arial" w:cs="Arial"/>
          <w:sz w:val="20"/>
          <w:szCs w:val="20"/>
        </w:rPr>
        <w:t>contratistas</w:t>
      </w:r>
    </w:p>
    <w:p w14:paraId="63D2C00F" w14:textId="77777777" w:rsidR="00A36F9C" w:rsidRPr="003057D6" w:rsidRDefault="00A36F9C" w:rsidP="00031FAF">
      <w:pPr>
        <w:pStyle w:val="Textoindependiente"/>
        <w:spacing w:before="1"/>
        <w:jc w:val="both"/>
        <w:rPr>
          <w:rFonts w:ascii="Arial" w:hAnsi="Arial" w:cs="Arial"/>
          <w:sz w:val="20"/>
          <w:szCs w:val="20"/>
        </w:rPr>
      </w:pPr>
    </w:p>
    <w:p w14:paraId="271ED851" w14:textId="57090151" w:rsidR="00A36F9C" w:rsidRPr="00C81E79" w:rsidRDefault="00C81E79" w:rsidP="00C81E79">
      <w:pPr>
        <w:tabs>
          <w:tab w:val="left" w:pos="849"/>
        </w:tabs>
        <w:ind w:left="142"/>
        <w:jc w:val="both"/>
        <w:rPr>
          <w:rFonts w:ascii="Arial" w:hAnsi="Arial" w:cs="Arial"/>
          <w:b/>
          <w:bCs/>
          <w:iCs/>
          <w:sz w:val="20"/>
          <w:szCs w:val="20"/>
        </w:rPr>
      </w:pPr>
      <w:r w:rsidRPr="00C81E79">
        <w:rPr>
          <w:rFonts w:ascii="Arial" w:hAnsi="Arial" w:cs="Arial"/>
          <w:b/>
          <w:bCs/>
          <w:iCs/>
          <w:sz w:val="20"/>
          <w:szCs w:val="20"/>
        </w:rPr>
        <w:t>VIGENCIA CORPORATIVA</w:t>
      </w:r>
    </w:p>
    <w:p w14:paraId="655D5F3C" w14:textId="77777777" w:rsidR="00A36F9C" w:rsidRPr="003057D6" w:rsidRDefault="00A36F9C" w:rsidP="00031FAF">
      <w:pPr>
        <w:pStyle w:val="Textoindependiente"/>
        <w:spacing w:before="5"/>
        <w:jc w:val="both"/>
        <w:rPr>
          <w:rFonts w:ascii="Arial" w:hAnsi="Arial" w:cs="Arial"/>
          <w:sz w:val="20"/>
          <w:szCs w:val="20"/>
        </w:rPr>
      </w:pPr>
    </w:p>
    <w:p w14:paraId="4A1B6965" w14:textId="2387DF1D" w:rsidR="00A36F9C" w:rsidRPr="003057D6" w:rsidRDefault="00C50D09" w:rsidP="00031FAF">
      <w:pPr>
        <w:pStyle w:val="Textoindependiente"/>
        <w:spacing w:before="56"/>
        <w:ind w:left="142" w:right="495"/>
        <w:jc w:val="both"/>
        <w:rPr>
          <w:rFonts w:ascii="Arial" w:hAnsi="Arial" w:cs="Arial"/>
          <w:sz w:val="20"/>
          <w:szCs w:val="20"/>
        </w:rPr>
      </w:pPr>
      <w:r w:rsidRPr="003057D6">
        <w:rPr>
          <w:rFonts w:ascii="Arial" w:hAnsi="Arial" w:cs="Arial"/>
          <w:sz w:val="20"/>
          <w:szCs w:val="20"/>
        </w:rPr>
        <w:t>La</w:t>
      </w:r>
      <w:r w:rsidRPr="003057D6">
        <w:rPr>
          <w:rFonts w:ascii="Arial" w:hAnsi="Arial" w:cs="Arial"/>
          <w:spacing w:val="-8"/>
          <w:sz w:val="20"/>
          <w:szCs w:val="20"/>
        </w:rPr>
        <w:t xml:space="preserve"> </w:t>
      </w:r>
      <w:r w:rsidRPr="003057D6">
        <w:rPr>
          <w:rFonts w:ascii="Arial" w:hAnsi="Arial" w:cs="Arial"/>
          <w:sz w:val="20"/>
          <w:szCs w:val="20"/>
        </w:rPr>
        <w:t>vigencia</w:t>
      </w:r>
      <w:r w:rsidRPr="003057D6">
        <w:rPr>
          <w:rFonts w:ascii="Arial" w:hAnsi="Arial" w:cs="Arial"/>
          <w:spacing w:val="-8"/>
          <w:sz w:val="20"/>
          <w:szCs w:val="20"/>
        </w:rPr>
        <w:t xml:space="preserve"> </w:t>
      </w:r>
      <w:r w:rsidRPr="003057D6">
        <w:rPr>
          <w:rFonts w:ascii="Arial" w:hAnsi="Arial" w:cs="Arial"/>
          <w:sz w:val="20"/>
          <w:szCs w:val="20"/>
        </w:rPr>
        <w:t>corporativa</w:t>
      </w:r>
      <w:r w:rsidRPr="003057D6">
        <w:rPr>
          <w:rFonts w:ascii="Arial" w:hAnsi="Arial" w:cs="Arial"/>
          <w:spacing w:val="-8"/>
          <w:sz w:val="20"/>
          <w:szCs w:val="20"/>
        </w:rPr>
        <w:t xml:space="preserve"> </w:t>
      </w:r>
      <w:r w:rsidRPr="003057D6">
        <w:rPr>
          <w:rFonts w:ascii="Arial" w:hAnsi="Arial" w:cs="Arial"/>
          <w:sz w:val="20"/>
          <w:szCs w:val="20"/>
        </w:rPr>
        <w:t>se</w:t>
      </w:r>
      <w:r w:rsidRPr="003057D6">
        <w:rPr>
          <w:rFonts w:ascii="Arial" w:hAnsi="Arial" w:cs="Arial"/>
          <w:spacing w:val="-7"/>
          <w:sz w:val="20"/>
          <w:szCs w:val="20"/>
        </w:rPr>
        <w:t xml:space="preserve"> </w:t>
      </w:r>
      <w:r w:rsidRPr="003057D6">
        <w:rPr>
          <w:rFonts w:ascii="Arial" w:hAnsi="Arial" w:cs="Arial"/>
          <w:sz w:val="20"/>
          <w:szCs w:val="20"/>
        </w:rPr>
        <w:t>alinea</w:t>
      </w:r>
      <w:r w:rsidRPr="003057D6">
        <w:rPr>
          <w:rFonts w:ascii="Arial" w:hAnsi="Arial" w:cs="Arial"/>
          <w:spacing w:val="-7"/>
          <w:sz w:val="20"/>
          <w:szCs w:val="20"/>
        </w:rPr>
        <w:t xml:space="preserve"> </w:t>
      </w:r>
      <w:r w:rsidRPr="003057D6">
        <w:rPr>
          <w:rFonts w:ascii="Arial" w:hAnsi="Arial" w:cs="Arial"/>
          <w:sz w:val="20"/>
          <w:szCs w:val="20"/>
        </w:rPr>
        <w:t>con</w:t>
      </w:r>
      <w:r w:rsidRPr="003057D6">
        <w:rPr>
          <w:rFonts w:ascii="Arial" w:hAnsi="Arial" w:cs="Arial"/>
          <w:spacing w:val="-9"/>
          <w:sz w:val="20"/>
          <w:szCs w:val="20"/>
        </w:rPr>
        <w:t xml:space="preserve"> </w:t>
      </w:r>
      <w:r w:rsidRPr="003057D6">
        <w:rPr>
          <w:rFonts w:ascii="Arial" w:hAnsi="Arial" w:cs="Arial"/>
          <w:sz w:val="20"/>
          <w:szCs w:val="20"/>
        </w:rPr>
        <w:t>el</w:t>
      </w:r>
      <w:r w:rsidRPr="003057D6">
        <w:rPr>
          <w:rFonts w:ascii="Arial" w:hAnsi="Arial" w:cs="Arial"/>
          <w:spacing w:val="-10"/>
          <w:sz w:val="20"/>
          <w:szCs w:val="20"/>
        </w:rPr>
        <w:t xml:space="preserve"> </w:t>
      </w:r>
      <w:r w:rsidRPr="003057D6">
        <w:rPr>
          <w:rFonts w:ascii="Arial" w:hAnsi="Arial" w:cs="Arial"/>
          <w:sz w:val="20"/>
          <w:szCs w:val="20"/>
        </w:rPr>
        <w:t>valor</w:t>
      </w:r>
      <w:r w:rsidRPr="003057D6">
        <w:rPr>
          <w:rFonts w:ascii="Arial" w:hAnsi="Arial" w:cs="Arial"/>
          <w:spacing w:val="-7"/>
          <w:sz w:val="20"/>
          <w:szCs w:val="20"/>
        </w:rPr>
        <w:t xml:space="preserve"> </w:t>
      </w:r>
      <w:r w:rsidRPr="003057D6">
        <w:rPr>
          <w:rFonts w:ascii="Arial" w:hAnsi="Arial" w:cs="Arial"/>
          <w:sz w:val="20"/>
          <w:szCs w:val="20"/>
        </w:rPr>
        <w:t>al</w:t>
      </w:r>
      <w:r w:rsidRPr="003057D6">
        <w:rPr>
          <w:rFonts w:ascii="Arial" w:hAnsi="Arial" w:cs="Arial"/>
          <w:spacing w:val="-9"/>
          <w:sz w:val="20"/>
          <w:szCs w:val="20"/>
        </w:rPr>
        <w:t xml:space="preserve"> </w:t>
      </w:r>
      <w:r w:rsidRPr="003057D6">
        <w:rPr>
          <w:rFonts w:ascii="Arial" w:hAnsi="Arial" w:cs="Arial"/>
          <w:sz w:val="20"/>
          <w:szCs w:val="20"/>
        </w:rPr>
        <w:t>accionista</w:t>
      </w:r>
      <w:r w:rsidRPr="003057D6">
        <w:rPr>
          <w:rFonts w:ascii="Arial" w:hAnsi="Arial" w:cs="Arial"/>
          <w:spacing w:val="-7"/>
          <w:sz w:val="20"/>
          <w:szCs w:val="20"/>
        </w:rPr>
        <w:t xml:space="preserve"> </w:t>
      </w:r>
      <w:r w:rsidRPr="003057D6">
        <w:rPr>
          <w:rFonts w:ascii="Arial" w:hAnsi="Arial" w:cs="Arial"/>
          <w:sz w:val="20"/>
          <w:szCs w:val="20"/>
        </w:rPr>
        <w:t>y</w:t>
      </w:r>
      <w:r w:rsidRPr="003057D6">
        <w:rPr>
          <w:rFonts w:ascii="Arial" w:hAnsi="Arial" w:cs="Arial"/>
          <w:spacing w:val="-10"/>
          <w:sz w:val="20"/>
          <w:szCs w:val="20"/>
        </w:rPr>
        <w:t xml:space="preserve"> </w:t>
      </w:r>
      <w:r w:rsidRPr="003057D6">
        <w:rPr>
          <w:rFonts w:ascii="Arial" w:hAnsi="Arial" w:cs="Arial"/>
          <w:sz w:val="20"/>
          <w:szCs w:val="20"/>
        </w:rPr>
        <w:t>valor</w:t>
      </w:r>
      <w:r w:rsidRPr="003057D6">
        <w:rPr>
          <w:rFonts w:ascii="Arial" w:hAnsi="Arial" w:cs="Arial"/>
          <w:spacing w:val="-10"/>
          <w:sz w:val="20"/>
          <w:szCs w:val="20"/>
        </w:rPr>
        <w:t xml:space="preserve"> </w:t>
      </w:r>
      <w:r w:rsidRPr="003057D6">
        <w:rPr>
          <w:rFonts w:ascii="Arial" w:hAnsi="Arial" w:cs="Arial"/>
          <w:sz w:val="20"/>
          <w:szCs w:val="20"/>
        </w:rPr>
        <w:t>social</w:t>
      </w:r>
      <w:r w:rsidRPr="003057D6">
        <w:rPr>
          <w:rFonts w:ascii="Arial" w:hAnsi="Arial" w:cs="Arial"/>
          <w:spacing w:val="-10"/>
          <w:sz w:val="20"/>
          <w:szCs w:val="20"/>
        </w:rPr>
        <w:t xml:space="preserve"> </w:t>
      </w:r>
      <w:r w:rsidRPr="003057D6">
        <w:rPr>
          <w:rFonts w:ascii="Arial" w:hAnsi="Arial" w:cs="Arial"/>
          <w:sz w:val="20"/>
          <w:szCs w:val="20"/>
        </w:rPr>
        <w:t>y</w:t>
      </w:r>
      <w:r w:rsidRPr="003057D6">
        <w:rPr>
          <w:rFonts w:ascii="Arial" w:hAnsi="Arial" w:cs="Arial"/>
          <w:spacing w:val="-7"/>
          <w:sz w:val="20"/>
          <w:szCs w:val="20"/>
        </w:rPr>
        <w:t xml:space="preserve"> </w:t>
      </w:r>
      <w:r w:rsidRPr="003057D6">
        <w:rPr>
          <w:rFonts w:ascii="Arial" w:hAnsi="Arial" w:cs="Arial"/>
          <w:sz w:val="20"/>
          <w:szCs w:val="20"/>
        </w:rPr>
        <w:t>ambiental</w:t>
      </w:r>
      <w:r w:rsidRPr="003057D6">
        <w:rPr>
          <w:rFonts w:ascii="Arial" w:hAnsi="Arial" w:cs="Arial"/>
          <w:spacing w:val="-9"/>
          <w:sz w:val="20"/>
          <w:szCs w:val="20"/>
        </w:rPr>
        <w:t xml:space="preserve"> </w:t>
      </w:r>
      <w:r w:rsidRPr="003057D6">
        <w:rPr>
          <w:rFonts w:ascii="Arial" w:hAnsi="Arial" w:cs="Arial"/>
          <w:sz w:val="20"/>
          <w:szCs w:val="20"/>
        </w:rPr>
        <w:t>dado</w:t>
      </w:r>
      <w:r w:rsidRPr="003057D6">
        <w:rPr>
          <w:rFonts w:ascii="Arial" w:hAnsi="Arial" w:cs="Arial"/>
          <w:spacing w:val="-7"/>
          <w:sz w:val="20"/>
          <w:szCs w:val="20"/>
        </w:rPr>
        <w:t xml:space="preserve"> </w:t>
      </w:r>
      <w:r w:rsidRPr="003057D6">
        <w:rPr>
          <w:rFonts w:ascii="Arial" w:hAnsi="Arial" w:cs="Arial"/>
          <w:sz w:val="20"/>
          <w:szCs w:val="20"/>
        </w:rPr>
        <w:t>que</w:t>
      </w:r>
      <w:r w:rsidRPr="003057D6">
        <w:rPr>
          <w:rFonts w:ascii="Arial" w:hAnsi="Arial" w:cs="Arial"/>
          <w:spacing w:val="-7"/>
          <w:sz w:val="20"/>
          <w:szCs w:val="20"/>
        </w:rPr>
        <w:t xml:space="preserve"> </w:t>
      </w:r>
      <w:r w:rsidR="007255CF">
        <w:rPr>
          <w:rFonts w:ascii="Arial" w:hAnsi="Arial" w:cs="Arial"/>
          <w:spacing w:val="-7"/>
          <w:sz w:val="20"/>
          <w:szCs w:val="20"/>
        </w:rPr>
        <w:t xml:space="preserve">a </w:t>
      </w:r>
      <w:r w:rsidRPr="003057D6">
        <w:rPr>
          <w:rFonts w:ascii="Arial" w:hAnsi="Arial" w:cs="Arial"/>
          <w:sz w:val="20"/>
          <w:szCs w:val="20"/>
        </w:rPr>
        <w:t>ambo</w:t>
      </w:r>
      <w:r w:rsidR="007255CF">
        <w:rPr>
          <w:rFonts w:ascii="Arial" w:hAnsi="Arial" w:cs="Arial"/>
          <w:sz w:val="20"/>
          <w:szCs w:val="20"/>
        </w:rPr>
        <w:t xml:space="preserve">s </w:t>
      </w:r>
      <w:r w:rsidRPr="003057D6">
        <w:rPr>
          <w:rFonts w:ascii="Arial" w:hAnsi="Arial" w:cs="Arial"/>
          <w:sz w:val="20"/>
          <w:szCs w:val="20"/>
        </w:rPr>
        <w:t xml:space="preserve">debemos asegurarlos en el corto y largo plazo. Así mismo </w:t>
      </w:r>
      <w:r w:rsidR="00365A22" w:rsidRPr="003057D6">
        <w:rPr>
          <w:rFonts w:ascii="Arial" w:hAnsi="Arial" w:cs="Arial"/>
          <w:sz w:val="20"/>
          <w:szCs w:val="20"/>
        </w:rPr>
        <w:t>hay que asegurar</w:t>
      </w:r>
      <w:r w:rsidRPr="003057D6">
        <w:rPr>
          <w:rFonts w:ascii="Arial" w:hAnsi="Arial" w:cs="Arial"/>
          <w:sz w:val="20"/>
          <w:szCs w:val="20"/>
        </w:rPr>
        <w:t xml:space="preserve"> que en el futuro la </w:t>
      </w:r>
      <w:r w:rsidRPr="003057D6">
        <w:rPr>
          <w:rFonts w:ascii="Arial" w:hAnsi="Arial" w:cs="Arial"/>
          <w:sz w:val="20"/>
          <w:szCs w:val="20"/>
        </w:rPr>
        <w:lastRenderedPageBreak/>
        <w:t>empres</w:t>
      </w:r>
      <w:r w:rsidR="007255CF">
        <w:rPr>
          <w:rFonts w:ascii="Arial" w:hAnsi="Arial" w:cs="Arial"/>
          <w:sz w:val="20"/>
          <w:szCs w:val="20"/>
        </w:rPr>
        <w:t xml:space="preserve">a </w:t>
      </w:r>
      <w:r w:rsidRPr="003057D6">
        <w:rPr>
          <w:rFonts w:ascii="Arial" w:hAnsi="Arial" w:cs="Arial"/>
          <w:sz w:val="20"/>
          <w:szCs w:val="20"/>
        </w:rPr>
        <w:t>siga generando valor por establecer desde hoy acciones que nos mantengan en el futuro, a través</w:t>
      </w:r>
      <w:r w:rsidRPr="003057D6">
        <w:rPr>
          <w:rFonts w:ascii="Arial" w:hAnsi="Arial" w:cs="Arial"/>
          <w:spacing w:val="1"/>
          <w:sz w:val="20"/>
          <w:szCs w:val="20"/>
        </w:rPr>
        <w:t xml:space="preserve"> </w:t>
      </w:r>
      <w:r w:rsidRPr="003057D6">
        <w:rPr>
          <w:rFonts w:ascii="Arial" w:hAnsi="Arial" w:cs="Arial"/>
          <w:sz w:val="20"/>
          <w:szCs w:val="20"/>
        </w:rPr>
        <w:t>de la innovación, actualidad</w:t>
      </w:r>
      <w:r w:rsidRPr="003057D6">
        <w:rPr>
          <w:rFonts w:ascii="Arial" w:hAnsi="Arial" w:cs="Arial"/>
          <w:spacing w:val="-1"/>
          <w:sz w:val="20"/>
          <w:szCs w:val="20"/>
        </w:rPr>
        <w:t xml:space="preserve"> </w:t>
      </w:r>
      <w:r w:rsidRPr="003057D6">
        <w:rPr>
          <w:rFonts w:ascii="Arial" w:hAnsi="Arial" w:cs="Arial"/>
          <w:sz w:val="20"/>
          <w:szCs w:val="20"/>
        </w:rPr>
        <w:t>tecnológica,</w:t>
      </w:r>
      <w:r w:rsidRPr="003057D6">
        <w:rPr>
          <w:rFonts w:ascii="Arial" w:hAnsi="Arial" w:cs="Arial"/>
          <w:spacing w:val="-3"/>
          <w:sz w:val="20"/>
          <w:szCs w:val="20"/>
        </w:rPr>
        <w:t xml:space="preserve"> </w:t>
      </w:r>
      <w:r w:rsidRPr="003057D6">
        <w:rPr>
          <w:rFonts w:ascii="Arial" w:hAnsi="Arial" w:cs="Arial"/>
          <w:sz w:val="20"/>
          <w:szCs w:val="20"/>
        </w:rPr>
        <w:t>digital y</w:t>
      </w:r>
      <w:r w:rsidRPr="003057D6">
        <w:rPr>
          <w:rFonts w:ascii="Arial" w:hAnsi="Arial" w:cs="Arial"/>
          <w:spacing w:val="-2"/>
          <w:sz w:val="20"/>
          <w:szCs w:val="20"/>
        </w:rPr>
        <w:t xml:space="preserve"> </w:t>
      </w:r>
      <w:r w:rsidRPr="003057D6">
        <w:rPr>
          <w:rFonts w:ascii="Arial" w:hAnsi="Arial" w:cs="Arial"/>
          <w:sz w:val="20"/>
          <w:szCs w:val="20"/>
        </w:rPr>
        <w:t>capacidades.</w:t>
      </w:r>
    </w:p>
    <w:p w14:paraId="18A7376A" w14:textId="77777777" w:rsidR="00A36F9C" w:rsidRPr="003057D6" w:rsidRDefault="00C50D09" w:rsidP="00031FAF">
      <w:pPr>
        <w:pStyle w:val="Textoindependiente"/>
        <w:ind w:left="142" w:right="493"/>
        <w:jc w:val="both"/>
        <w:rPr>
          <w:rFonts w:ascii="Arial" w:hAnsi="Arial" w:cs="Arial"/>
          <w:sz w:val="20"/>
          <w:szCs w:val="20"/>
        </w:rPr>
      </w:pPr>
      <w:r w:rsidRPr="003057D6">
        <w:rPr>
          <w:rFonts w:ascii="Arial" w:hAnsi="Arial" w:cs="Arial"/>
          <w:sz w:val="20"/>
          <w:szCs w:val="20"/>
        </w:rPr>
        <w:t>En este sentido se considera la alineación estratégica hacia los nuevos negocios de energía, las</w:t>
      </w:r>
      <w:r w:rsidRPr="003057D6">
        <w:rPr>
          <w:rFonts w:ascii="Arial" w:hAnsi="Arial" w:cs="Arial"/>
          <w:spacing w:val="1"/>
          <w:sz w:val="20"/>
          <w:szCs w:val="20"/>
        </w:rPr>
        <w:t xml:space="preserve"> </w:t>
      </w:r>
      <w:r w:rsidRPr="003057D6">
        <w:rPr>
          <w:rFonts w:ascii="Arial" w:hAnsi="Arial" w:cs="Arial"/>
          <w:sz w:val="20"/>
          <w:szCs w:val="20"/>
        </w:rPr>
        <w:t>capacidades</w:t>
      </w:r>
      <w:r w:rsidRPr="003057D6">
        <w:rPr>
          <w:rFonts w:ascii="Arial" w:hAnsi="Arial" w:cs="Arial"/>
          <w:spacing w:val="1"/>
          <w:sz w:val="20"/>
          <w:szCs w:val="20"/>
        </w:rPr>
        <w:t xml:space="preserve"> </w:t>
      </w:r>
      <w:r w:rsidRPr="003057D6">
        <w:rPr>
          <w:rFonts w:ascii="Arial" w:hAnsi="Arial" w:cs="Arial"/>
          <w:sz w:val="20"/>
          <w:szCs w:val="20"/>
        </w:rPr>
        <w:t>organizaciones</w:t>
      </w:r>
      <w:r w:rsidRPr="003057D6">
        <w:rPr>
          <w:rFonts w:ascii="Arial" w:hAnsi="Arial" w:cs="Arial"/>
          <w:spacing w:val="1"/>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talento</w:t>
      </w:r>
      <w:r w:rsidRPr="003057D6">
        <w:rPr>
          <w:rFonts w:ascii="Arial" w:hAnsi="Arial" w:cs="Arial"/>
          <w:spacing w:val="1"/>
          <w:sz w:val="20"/>
          <w:szCs w:val="20"/>
        </w:rPr>
        <w:t xml:space="preserve"> </w:t>
      </w:r>
      <w:r w:rsidRPr="003057D6">
        <w:rPr>
          <w:rFonts w:ascii="Arial" w:hAnsi="Arial" w:cs="Arial"/>
          <w:sz w:val="20"/>
          <w:szCs w:val="20"/>
        </w:rPr>
        <w:t>en</w:t>
      </w:r>
      <w:r w:rsidRPr="003057D6">
        <w:rPr>
          <w:rFonts w:ascii="Arial" w:hAnsi="Arial" w:cs="Arial"/>
          <w:spacing w:val="1"/>
          <w:sz w:val="20"/>
          <w:szCs w:val="20"/>
        </w:rPr>
        <w:t xml:space="preserve"> </w:t>
      </w:r>
      <w:r w:rsidRPr="003057D6">
        <w:rPr>
          <w:rFonts w:ascii="Arial" w:hAnsi="Arial" w:cs="Arial"/>
          <w:sz w:val="20"/>
          <w:szCs w:val="20"/>
        </w:rPr>
        <w:t>el</w:t>
      </w:r>
      <w:r w:rsidRPr="003057D6">
        <w:rPr>
          <w:rFonts w:ascii="Arial" w:hAnsi="Arial" w:cs="Arial"/>
          <w:spacing w:val="1"/>
          <w:sz w:val="20"/>
          <w:szCs w:val="20"/>
        </w:rPr>
        <w:t xml:space="preserve"> </w:t>
      </w:r>
      <w:r w:rsidRPr="003057D6">
        <w:rPr>
          <w:rFonts w:ascii="Arial" w:hAnsi="Arial" w:cs="Arial"/>
          <w:sz w:val="20"/>
          <w:szCs w:val="20"/>
        </w:rPr>
        <w:t>largo</w:t>
      </w:r>
      <w:r w:rsidRPr="003057D6">
        <w:rPr>
          <w:rFonts w:ascii="Arial" w:hAnsi="Arial" w:cs="Arial"/>
          <w:spacing w:val="1"/>
          <w:sz w:val="20"/>
          <w:szCs w:val="20"/>
        </w:rPr>
        <w:t xml:space="preserve"> </w:t>
      </w:r>
      <w:r w:rsidRPr="003057D6">
        <w:rPr>
          <w:rFonts w:ascii="Arial" w:hAnsi="Arial" w:cs="Arial"/>
          <w:sz w:val="20"/>
          <w:szCs w:val="20"/>
        </w:rPr>
        <w:t>plazo</w:t>
      </w:r>
      <w:r w:rsidRPr="003057D6">
        <w:rPr>
          <w:rFonts w:ascii="Arial" w:hAnsi="Arial" w:cs="Arial"/>
          <w:spacing w:val="1"/>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1"/>
          <w:sz w:val="20"/>
          <w:szCs w:val="20"/>
        </w:rPr>
        <w:t xml:space="preserve"> </w:t>
      </w:r>
      <w:r w:rsidRPr="003057D6">
        <w:rPr>
          <w:rFonts w:ascii="Arial" w:hAnsi="Arial" w:cs="Arial"/>
          <w:sz w:val="20"/>
          <w:szCs w:val="20"/>
        </w:rPr>
        <w:t>digitalización</w:t>
      </w:r>
      <w:r w:rsidRPr="003057D6">
        <w:rPr>
          <w:rFonts w:ascii="Arial" w:hAnsi="Arial" w:cs="Arial"/>
          <w:spacing w:val="1"/>
          <w:sz w:val="20"/>
          <w:szCs w:val="20"/>
        </w:rPr>
        <w:t xml:space="preserve"> </w:t>
      </w:r>
      <w:r w:rsidRPr="003057D6">
        <w:rPr>
          <w:rFonts w:ascii="Arial" w:hAnsi="Arial" w:cs="Arial"/>
          <w:sz w:val="20"/>
          <w:szCs w:val="20"/>
        </w:rPr>
        <w:t>que</w:t>
      </w:r>
      <w:r w:rsidRPr="003057D6">
        <w:rPr>
          <w:rFonts w:ascii="Arial" w:hAnsi="Arial" w:cs="Arial"/>
          <w:spacing w:val="1"/>
          <w:sz w:val="20"/>
          <w:szCs w:val="20"/>
        </w:rPr>
        <w:t xml:space="preserve"> </w:t>
      </w:r>
      <w:r w:rsidRPr="003057D6">
        <w:rPr>
          <w:rFonts w:ascii="Arial" w:hAnsi="Arial" w:cs="Arial"/>
          <w:sz w:val="20"/>
          <w:szCs w:val="20"/>
        </w:rPr>
        <w:t>apalanque</w:t>
      </w:r>
      <w:r w:rsidRPr="003057D6">
        <w:rPr>
          <w:rFonts w:ascii="Arial" w:hAnsi="Arial" w:cs="Arial"/>
          <w:spacing w:val="1"/>
          <w:sz w:val="20"/>
          <w:szCs w:val="20"/>
        </w:rPr>
        <w:t xml:space="preserve"> </w:t>
      </w:r>
      <w:r w:rsidRPr="003057D6">
        <w:rPr>
          <w:rFonts w:ascii="Arial" w:hAnsi="Arial" w:cs="Arial"/>
          <w:sz w:val="20"/>
          <w:szCs w:val="20"/>
        </w:rPr>
        <w:t>el</w:t>
      </w:r>
      <w:r w:rsidRPr="003057D6">
        <w:rPr>
          <w:rFonts w:ascii="Arial" w:hAnsi="Arial" w:cs="Arial"/>
          <w:spacing w:val="-47"/>
          <w:sz w:val="20"/>
          <w:szCs w:val="20"/>
        </w:rPr>
        <w:t xml:space="preserve"> </w:t>
      </w:r>
      <w:r w:rsidRPr="003057D6">
        <w:rPr>
          <w:rFonts w:ascii="Arial" w:hAnsi="Arial" w:cs="Arial"/>
          <w:sz w:val="20"/>
          <w:szCs w:val="20"/>
        </w:rPr>
        <w:t>desarrollo de</w:t>
      </w:r>
      <w:r w:rsidRPr="003057D6">
        <w:rPr>
          <w:rFonts w:ascii="Arial" w:hAnsi="Arial" w:cs="Arial"/>
          <w:spacing w:val="-3"/>
          <w:sz w:val="20"/>
          <w:szCs w:val="20"/>
        </w:rPr>
        <w:t xml:space="preserve"> </w:t>
      </w:r>
      <w:r w:rsidRPr="003057D6">
        <w:rPr>
          <w:rFonts w:ascii="Arial" w:hAnsi="Arial" w:cs="Arial"/>
          <w:sz w:val="20"/>
          <w:szCs w:val="20"/>
        </w:rPr>
        <w:t>la</w:t>
      </w:r>
      <w:r w:rsidRPr="003057D6">
        <w:rPr>
          <w:rFonts w:ascii="Arial" w:hAnsi="Arial" w:cs="Arial"/>
          <w:spacing w:val="-2"/>
          <w:sz w:val="20"/>
          <w:szCs w:val="20"/>
        </w:rPr>
        <w:t xml:space="preserve"> </w:t>
      </w:r>
      <w:r w:rsidRPr="003057D6">
        <w:rPr>
          <w:rFonts w:ascii="Arial" w:hAnsi="Arial" w:cs="Arial"/>
          <w:sz w:val="20"/>
          <w:szCs w:val="20"/>
        </w:rPr>
        <w:t>organización.</w:t>
      </w:r>
    </w:p>
    <w:p w14:paraId="62058A50" w14:textId="77777777" w:rsidR="00A36F9C" w:rsidRPr="003057D6" w:rsidRDefault="00A36F9C" w:rsidP="00031FAF">
      <w:pPr>
        <w:pStyle w:val="Textoindependiente"/>
        <w:jc w:val="both"/>
        <w:rPr>
          <w:rFonts w:ascii="Arial" w:hAnsi="Arial" w:cs="Arial"/>
          <w:sz w:val="20"/>
          <w:szCs w:val="20"/>
        </w:rPr>
      </w:pPr>
    </w:p>
    <w:p w14:paraId="099810BB" w14:textId="62761F00" w:rsidR="00A36F9C" w:rsidRPr="00E3343B" w:rsidRDefault="00C50D09" w:rsidP="001D7FFA">
      <w:pPr>
        <w:pStyle w:val="Ttulo3"/>
        <w:numPr>
          <w:ilvl w:val="2"/>
          <w:numId w:val="22"/>
        </w:numPr>
        <w:rPr>
          <w:rFonts w:ascii="Arial" w:hAnsi="Arial" w:cs="Arial"/>
          <w:b/>
          <w:bCs/>
          <w:color w:val="auto"/>
          <w:sz w:val="20"/>
          <w:szCs w:val="20"/>
        </w:rPr>
      </w:pPr>
      <w:bookmarkStart w:id="228" w:name="_Toc131166548"/>
      <w:bookmarkStart w:id="229" w:name="_Toc132368352"/>
      <w:r w:rsidRPr="00E3343B">
        <w:rPr>
          <w:rFonts w:ascii="Arial" w:hAnsi="Arial" w:cs="Arial"/>
          <w:b/>
          <w:bCs/>
          <w:color w:val="auto"/>
          <w:sz w:val="20"/>
          <w:szCs w:val="20"/>
        </w:rPr>
        <w:t>Criterios</w:t>
      </w:r>
      <w:r w:rsidRPr="00E3343B">
        <w:rPr>
          <w:rFonts w:ascii="Arial" w:hAnsi="Arial" w:cs="Arial"/>
          <w:b/>
          <w:bCs/>
          <w:color w:val="auto"/>
          <w:spacing w:val="-5"/>
          <w:sz w:val="20"/>
          <w:szCs w:val="20"/>
        </w:rPr>
        <w:t xml:space="preserve"> </w:t>
      </w:r>
      <w:r w:rsidRPr="00E3343B">
        <w:rPr>
          <w:rFonts w:ascii="Arial" w:hAnsi="Arial" w:cs="Arial"/>
          <w:b/>
          <w:bCs/>
          <w:color w:val="auto"/>
          <w:sz w:val="20"/>
          <w:szCs w:val="20"/>
        </w:rPr>
        <w:t>de</w:t>
      </w:r>
      <w:r w:rsidRPr="00E3343B">
        <w:rPr>
          <w:rFonts w:ascii="Arial" w:hAnsi="Arial" w:cs="Arial"/>
          <w:b/>
          <w:bCs/>
          <w:color w:val="auto"/>
          <w:spacing w:val="-5"/>
          <w:sz w:val="20"/>
          <w:szCs w:val="20"/>
        </w:rPr>
        <w:t xml:space="preserve"> </w:t>
      </w:r>
      <w:r w:rsidRPr="00E3343B">
        <w:rPr>
          <w:rFonts w:ascii="Arial" w:hAnsi="Arial" w:cs="Arial"/>
          <w:b/>
          <w:bCs/>
          <w:color w:val="auto"/>
          <w:sz w:val="20"/>
          <w:szCs w:val="20"/>
        </w:rPr>
        <w:t>proporcionalidad</w:t>
      </w:r>
      <w:bookmarkEnd w:id="228"/>
      <w:bookmarkEnd w:id="229"/>
    </w:p>
    <w:p w14:paraId="0DC9DACB" w14:textId="77777777" w:rsidR="0020767A" w:rsidRDefault="0020767A" w:rsidP="00031FAF">
      <w:pPr>
        <w:pStyle w:val="Textoindependiente"/>
        <w:ind w:left="142" w:right="496"/>
        <w:jc w:val="both"/>
        <w:rPr>
          <w:rFonts w:ascii="Arial" w:hAnsi="Arial" w:cs="Arial"/>
          <w:sz w:val="20"/>
          <w:szCs w:val="20"/>
        </w:rPr>
      </w:pPr>
    </w:p>
    <w:p w14:paraId="29C69E77" w14:textId="6E3BF8EF" w:rsidR="00A36F9C" w:rsidRPr="003057D6" w:rsidRDefault="00C50D09" w:rsidP="00031FAF">
      <w:pPr>
        <w:pStyle w:val="Textoindependiente"/>
        <w:ind w:left="142" w:right="496"/>
        <w:jc w:val="both"/>
        <w:rPr>
          <w:rFonts w:ascii="Arial" w:hAnsi="Arial" w:cs="Arial"/>
          <w:sz w:val="20"/>
          <w:szCs w:val="20"/>
        </w:rPr>
      </w:pPr>
      <w:r w:rsidRPr="003057D6">
        <w:rPr>
          <w:rFonts w:ascii="Arial" w:hAnsi="Arial" w:cs="Arial"/>
          <w:sz w:val="20"/>
          <w:szCs w:val="20"/>
        </w:rPr>
        <w:t>Los criterios de proporcionalidad aseguran que las decisiones sean tomadas de forma eficiente y</w:t>
      </w:r>
      <w:r w:rsidRPr="003057D6">
        <w:rPr>
          <w:rFonts w:ascii="Arial" w:hAnsi="Arial" w:cs="Arial"/>
          <w:spacing w:val="1"/>
          <w:sz w:val="20"/>
          <w:szCs w:val="20"/>
        </w:rPr>
        <w:t xml:space="preserve"> </w:t>
      </w:r>
      <w:r w:rsidRPr="003057D6">
        <w:rPr>
          <w:rFonts w:ascii="Arial" w:hAnsi="Arial" w:cs="Arial"/>
          <w:sz w:val="20"/>
          <w:szCs w:val="20"/>
        </w:rPr>
        <w:t>que no se genere un esfuerzo innecesario en los procesos de toma de decisiones, de tal forma que</w:t>
      </w:r>
      <w:r w:rsidRPr="003057D6">
        <w:rPr>
          <w:rFonts w:ascii="Arial" w:hAnsi="Arial" w:cs="Arial"/>
          <w:spacing w:val="1"/>
          <w:sz w:val="20"/>
          <w:szCs w:val="20"/>
        </w:rPr>
        <w:t xml:space="preserve"> </w:t>
      </w:r>
      <w:r w:rsidRPr="003057D6">
        <w:rPr>
          <w:rFonts w:ascii="Arial" w:hAnsi="Arial" w:cs="Arial"/>
          <w:sz w:val="20"/>
          <w:szCs w:val="20"/>
        </w:rPr>
        <w:t>tengan</w:t>
      </w:r>
      <w:r w:rsidRPr="003057D6">
        <w:rPr>
          <w:rFonts w:ascii="Arial" w:hAnsi="Arial" w:cs="Arial"/>
          <w:spacing w:val="-2"/>
          <w:sz w:val="20"/>
          <w:szCs w:val="20"/>
        </w:rPr>
        <w:t xml:space="preserve"> </w:t>
      </w:r>
      <w:r w:rsidRPr="003057D6">
        <w:rPr>
          <w:rFonts w:ascii="Arial" w:hAnsi="Arial" w:cs="Arial"/>
          <w:sz w:val="20"/>
          <w:szCs w:val="20"/>
        </w:rPr>
        <w:t>un</w:t>
      </w:r>
      <w:r w:rsidRPr="003057D6">
        <w:rPr>
          <w:rFonts w:ascii="Arial" w:hAnsi="Arial" w:cs="Arial"/>
          <w:spacing w:val="-2"/>
          <w:sz w:val="20"/>
          <w:szCs w:val="20"/>
        </w:rPr>
        <w:t xml:space="preserve"> </w:t>
      </w:r>
      <w:r w:rsidRPr="003057D6">
        <w:rPr>
          <w:rFonts w:ascii="Arial" w:hAnsi="Arial" w:cs="Arial"/>
          <w:sz w:val="20"/>
          <w:szCs w:val="20"/>
        </w:rPr>
        <w:t>enfoque</w:t>
      </w:r>
      <w:r w:rsidRPr="003057D6">
        <w:rPr>
          <w:rFonts w:ascii="Arial" w:hAnsi="Arial" w:cs="Arial"/>
          <w:spacing w:val="-2"/>
          <w:sz w:val="20"/>
          <w:szCs w:val="20"/>
        </w:rPr>
        <w:t xml:space="preserve"> </w:t>
      </w:r>
      <w:r w:rsidRPr="003057D6">
        <w:rPr>
          <w:rFonts w:ascii="Arial" w:hAnsi="Arial" w:cs="Arial"/>
          <w:sz w:val="20"/>
          <w:szCs w:val="20"/>
        </w:rPr>
        <w:t>oportuno y</w:t>
      </w:r>
      <w:r w:rsidRPr="003057D6">
        <w:rPr>
          <w:rFonts w:ascii="Arial" w:hAnsi="Arial" w:cs="Arial"/>
          <w:spacing w:val="-2"/>
          <w:sz w:val="20"/>
          <w:szCs w:val="20"/>
        </w:rPr>
        <w:t xml:space="preserve"> </w:t>
      </w:r>
      <w:r w:rsidRPr="003057D6">
        <w:rPr>
          <w:rFonts w:ascii="Arial" w:hAnsi="Arial" w:cs="Arial"/>
          <w:sz w:val="20"/>
          <w:szCs w:val="20"/>
        </w:rPr>
        <w:t>ágil que responda</w:t>
      </w:r>
      <w:r w:rsidRPr="003057D6">
        <w:rPr>
          <w:rFonts w:ascii="Arial" w:hAnsi="Arial" w:cs="Arial"/>
          <w:spacing w:val="-1"/>
          <w:sz w:val="20"/>
          <w:szCs w:val="20"/>
        </w:rPr>
        <w:t xml:space="preserve"> </w:t>
      </w:r>
      <w:r w:rsidRPr="003057D6">
        <w:rPr>
          <w:rFonts w:ascii="Arial" w:hAnsi="Arial" w:cs="Arial"/>
          <w:sz w:val="20"/>
          <w:szCs w:val="20"/>
        </w:rPr>
        <w:t>a las</w:t>
      </w:r>
      <w:r w:rsidRPr="003057D6">
        <w:rPr>
          <w:rFonts w:ascii="Arial" w:hAnsi="Arial" w:cs="Arial"/>
          <w:spacing w:val="-1"/>
          <w:sz w:val="20"/>
          <w:szCs w:val="20"/>
        </w:rPr>
        <w:t xml:space="preserve"> </w:t>
      </w:r>
      <w:r w:rsidRPr="003057D6">
        <w:rPr>
          <w:rFonts w:ascii="Arial" w:hAnsi="Arial" w:cs="Arial"/>
          <w:sz w:val="20"/>
          <w:szCs w:val="20"/>
        </w:rPr>
        <w:t>necesidades 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4"/>
          <w:sz w:val="20"/>
          <w:szCs w:val="20"/>
        </w:rPr>
        <w:t xml:space="preserve"> </w:t>
      </w:r>
      <w:r w:rsidRPr="003057D6">
        <w:rPr>
          <w:rFonts w:ascii="Arial" w:hAnsi="Arial" w:cs="Arial"/>
          <w:sz w:val="20"/>
          <w:szCs w:val="20"/>
        </w:rPr>
        <w:t>organización.</w:t>
      </w:r>
    </w:p>
    <w:p w14:paraId="43BA0E7A" w14:textId="77777777" w:rsidR="00A36F9C" w:rsidRPr="003057D6" w:rsidRDefault="00A36F9C" w:rsidP="00031FAF">
      <w:pPr>
        <w:pStyle w:val="Textoindependiente"/>
        <w:spacing w:before="11"/>
        <w:jc w:val="both"/>
        <w:rPr>
          <w:rFonts w:ascii="Arial" w:hAnsi="Arial" w:cs="Arial"/>
          <w:sz w:val="20"/>
          <w:szCs w:val="20"/>
        </w:rPr>
      </w:pPr>
    </w:p>
    <w:p w14:paraId="53CA3097" w14:textId="77777777" w:rsidR="00A36F9C" w:rsidRPr="003057D6" w:rsidRDefault="00C50D09" w:rsidP="00031FAF">
      <w:pPr>
        <w:pStyle w:val="Textoindependiente"/>
        <w:ind w:left="142" w:right="495"/>
        <w:jc w:val="both"/>
        <w:rPr>
          <w:rFonts w:ascii="Arial" w:hAnsi="Arial" w:cs="Arial"/>
          <w:sz w:val="20"/>
          <w:szCs w:val="20"/>
        </w:rPr>
      </w:pPr>
      <w:r w:rsidRPr="003057D6">
        <w:rPr>
          <w:rFonts w:ascii="Arial" w:hAnsi="Arial" w:cs="Arial"/>
          <w:spacing w:val="-1"/>
          <w:sz w:val="20"/>
          <w:szCs w:val="20"/>
        </w:rPr>
        <w:t>Hay</w:t>
      </w:r>
      <w:r w:rsidRPr="003057D6">
        <w:rPr>
          <w:rFonts w:ascii="Arial" w:hAnsi="Arial" w:cs="Arial"/>
          <w:spacing w:val="-11"/>
          <w:sz w:val="20"/>
          <w:szCs w:val="20"/>
        </w:rPr>
        <w:t xml:space="preserve"> </w:t>
      </w:r>
      <w:r w:rsidRPr="003057D6">
        <w:rPr>
          <w:rFonts w:ascii="Arial" w:hAnsi="Arial" w:cs="Arial"/>
          <w:spacing w:val="-1"/>
          <w:sz w:val="20"/>
          <w:szCs w:val="20"/>
        </w:rPr>
        <w:t>decisiones</w:t>
      </w:r>
      <w:r w:rsidRPr="003057D6">
        <w:rPr>
          <w:rFonts w:ascii="Arial" w:hAnsi="Arial" w:cs="Arial"/>
          <w:spacing w:val="-11"/>
          <w:sz w:val="20"/>
          <w:szCs w:val="20"/>
        </w:rPr>
        <w:t xml:space="preserve"> </w:t>
      </w:r>
      <w:r w:rsidRPr="003057D6">
        <w:rPr>
          <w:rFonts w:ascii="Arial" w:hAnsi="Arial" w:cs="Arial"/>
          <w:spacing w:val="-1"/>
          <w:sz w:val="20"/>
          <w:szCs w:val="20"/>
        </w:rPr>
        <w:t>que</w:t>
      </w:r>
      <w:r w:rsidRPr="003057D6">
        <w:rPr>
          <w:rFonts w:ascii="Arial" w:hAnsi="Arial" w:cs="Arial"/>
          <w:spacing w:val="-11"/>
          <w:sz w:val="20"/>
          <w:szCs w:val="20"/>
        </w:rPr>
        <w:t xml:space="preserve"> </w:t>
      </w:r>
      <w:r w:rsidRPr="003057D6">
        <w:rPr>
          <w:rFonts w:ascii="Arial" w:hAnsi="Arial" w:cs="Arial"/>
          <w:sz w:val="20"/>
          <w:szCs w:val="20"/>
        </w:rPr>
        <w:t>llevarán</w:t>
      </w:r>
      <w:r w:rsidRPr="003057D6">
        <w:rPr>
          <w:rFonts w:ascii="Arial" w:hAnsi="Arial" w:cs="Arial"/>
          <w:spacing w:val="-13"/>
          <w:sz w:val="20"/>
          <w:szCs w:val="20"/>
        </w:rPr>
        <w:t xml:space="preserve"> </w:t>
      </w:r>
      <w:r w:rsidRPr="003057D6">
        <w:rPr>
          <w:rFonts w:ascii="Arial" w:hAnsi="Arial" w:cs="Arial"/>
          <w:sz w:val="20"/>
          <w:szCs w:val="20"/>
        </w:rPr>
        <w:t>obligatoriamente</w:t>
      </w:r>
      <w:r w:rsidRPr="003057D6">
        <w:rPr>
          <w:rFonts w:ascii="Arial" w:hAnsi="Arial" w:cs="Arial"/>
          <w:spacing w:val="-10"/>
          <w:sz w:val="20"/>
          <w:szCs w:val="20"/>
        </w:rPr>
        <w:t xml:space="preserve"> </w:t>
      </w:r>
      <w:r w:rsidRPr="003057D6">
        <w:rPr>
          <w:rFonts w:ascii="Arial" w:hAnsi="Arial" w:cs="Arial"/>
          <w:sz w:val="20"/>
          <w:szCs w:val="20"/>
        </w:rPr>
        <w:t>al</w:t>
      </w:r>
      <w:r w:rsidRPr="003057D6">
        <w:rPr>
          <w:rFonts w:ascii="Arial" w:hAnsi="Arial" w:cs="Arial"/>
          <w:spacing w:val="-12"/>
          <w:sz w:val="20"/>
          <w:szCs w:val="20"/>
        </w:rPr>
        <w:t xml:space="preserve"> </w:t>
      </w:r>
      <w:r w:rsidRPr="003057D6">
        <w:rPr>
          <w:rFonts w:ascii="Arial" w:hAnsi="Arial" w:cs="Arial"/>
          <w:sz w:val="20"/>
          <w:szCs w:val="20"/>
        </w:rPr>
        <w:t>uso</w:t>
      </w:r>
      <w:r w:rsidRPr="003057D6">
        <w:rPr>
          <w:rFonts w:ascii="Arial" w:hAnsi="Arial" w:cs="Arial"/>
          <w:spacing w:val="-11"/>
          <w:sz w:val="20"/>
          <w:szCs w:val="20"/>
        </w:rPr>
        <w:t xml:space="preserve"> </w:t>
      </w:r>
      <w:r w:rsidRPr="003057D6">
        <w:rPr>
          <w:rFonts w:ascii="Arial" w:hAnsi="Arial" w:cs="Arial"/>
          <w:sz w:val="20"/>
          <w:szCs w:val="20"/>
        </w:rPr>
        <w:t>de</w:t>
      </w:r>
      <w:r w:rsidRPr="003057D6">
        <w:rPr>
          <w:rFonts w:ascii="Arial" w:hAnsi="Arial" w:cs="Arial"/>
          <w:spacing w:val="-16"/>
          <w:sz w:val="20"/>
          <w:szCs w:val="20"/>
        </w:rPr>
        <w:t xml:space="preserve"> </w:t>
      </w:r>
      <w:r w:rsidRPr="003057D6">
        <w:rPr>
          <w:rFonts w:ascii="Arial" w:hAnsi="Arial" w:cs="Arial"/>
          <w:sz w:val="20"/>
          <w:szCs w:val="20"/>
        </w:rPr>
        <w:t>metodologías</w:t>
      </w:r>
      <w:r w:rsidRPr="003057D6">
        <w:rPr>
          <w:rFonts w:ascii="Arial" w:hAnsi="Arial" w:cs="Arial"/>
          <w:spacing w:val="-14"/>
          <w:sz w:val="20"/>
          <w:szCs w:val="20"/>
        </w:rPr>
        <w:t xml:space="preserve"> </w:t>
      </w:r>
      <w:r w:rsidRPr="003057D6">
        <w:rPr>
          <w:rFonts w:ascii="Arial" w:hAnsi="Arial" w:cs="Arial"/>
          <w:sz w:val="20"/>
          <w:szCs w:val="20"/>
        </w:rPr>
        <w:t>o</w:t>
      </w:r>
      <w:r w:rsidRPr="003057D6">
        <w:rPr>
          <w:rFonts w:ascii="Arial" w:hAnsi="Arial" w:cs="Arial"/>
          <w:spacing w:val="-11"/>
          <w:sz w:val="20"/>
          <w:szCs w:val="20"/>
        </w:rPr>
        <w:t xml:space="preserve"> </w:t>
      </w:r>
      <w:r w:rsidRPr="003057D6">
        <w:rPr>
          <w:rFonts w:ascii="Arial" w:hAnsi="Arial" w:cs="Arial"/>
          <w:sz w:val="20"/>
          <w:szCs w:val="20"/>
        </w:rPr>
        <w:t>herramientas</w:t>
      </w:r>
      <w:r w:rsidRPr="003057D6">
        <w:rPr>
          <w:rFonts w:ascii="Arial" w:hAnsi="Arial" w:cs="Arial"/>
          <w:spacing w:val="-11"/>
          <w:sz w:val="20"/>
          <w:szCs w:val="20"/>
        </w:rPr>
        <w:t xml:space="preserve"> </w:t>
      </w:r>
      <w:r w:rsidRPr="003057D6">
        <w:rPr>
          <w:rFonts w:ascii="Arial" w:hAnsi="Arial" w:cs="Arial"/>
          <w:sz w:val="20"/>
          <w:szCs w:val="20"/>
        </w:rPr>
        <w:t>más</w:t>
      </w:r>
      <w:r w:rsidRPr="003057D6">
        <w:rPr>
          <w:rFonts w:ascii="Arial" w:hAnsi="Arial" w:cs="Arial"/>
          <w:spacing w:val="-14"/>
          <w:sz w:val="20"/>
          <w:szCs w:val="20"/>
        </w:rPr>
        <w:t xml:space="preserve"> </w:t>
      </w:r>
      <w:r w:rsidRPr="003057D6">
        <w:rPr>
          <w:rFonts w:ascii="Arial" w:hAnsi="Arial" w:cs="Arial"/>
          <w:sz w:val="20"/>
          <w:szCs w:val="20"/>
        </w:rPr>
        <w:t>complejas</w:t>
      </w:r>
      <w:r w:rsidRPr="003057D6">
        <w:rPr>
          <w:rFonts w:ascii="Arial" w:hAnsi="Arial" w:cs="Arial"/>
          <w:spacing w:val="-47"/>
          <w:sz w:val="20"/>
          <w:szCs w:val="20"/>
        </w:rPr>
        <w:t xml:space="preserve"> </w:t>
      </w:r>
      <w:r w:rsidRPr="003057D6">
        <w:rPr>
          <w:rFonts w:ascii="Arial" w:hAnsi="Arial" w:cs="Arial"/>
          <w:sz w:val="20"/>
          <w:szCs w:val="20"/>
        </w:rPr>
        <w:t>y</w:t>
      </w:r>
      <w:r w:rsidRPr="003057D6">
        <w:rPr>
          <w:rFonts w:ascii="Arial" w:hAnsi="Arial" w:cs="Arial"/>
          <w:spacing w:val="-1"/>
          <w:sz w:val="20"/>
          <w:szCs w:val="20"/>
        </w:rPr>
        <w:t xml:space="preserve"> </w:t>
      </w:r>
      <w:r w:rsidRPr="003057D6">
        <w:rPr>
          <w:rFonts w:ascii="Arial" w:hAnsi="Arial" w:cs="Arial"/>
          <w:sz w:val="20"/>
          <w:szCs w:val="20"/>
        </w:rPr>
        <w:t>otras que</w:t>
      </w:r>
      <w:r w:rsidRPr="003057D6">
        <w:rPr>
          <w:rFonts w:ascii="Arial" w:hAnsi="Arial" w:cs="Arial"/>
          <w:spacing w:val="-3"/>
          <w:sz w:val="20"/>
          <w:szCs w:val="20"/>
        </w:rPr>
        <w:t xml:space="preserve"> </w:t>
      </w:r>
      <w:r w:rsidRPr="003057D6">
        <w:rPr>
          <w:rFonts w:ascii="Arial" w:hAnsi="Arial" w:cs="Arial"/>
          <w:sz w:val="20"/>
          <w:szCs w:val="20"/>
        </w:rPr>
        <w:t>se</w:t>
      </w:r>
      <w:r w:rsidRPr="003057D6">
        <w:rPr>
          <w:rFonts w:ascii="Arial" w:hAnsi="Arial" w:cs="Arial"/>
          <w:spacing w:val="1"/>
          <w:sz w:val="20"/>
          <w:szCs w:val="20"/>
        </w:rPr>
        <w:t xml:space="preserve"> </w:t>
      </w:r>
      <w:r w:rsidRPr="003057D6">
        <w:rPr>
          <w:rFonts w:ascii="Arial" w:hAnsi="Arial" w:cs="Arial"/>
          <w:sz w:val="20"/>
          <w:szCs w:val="20"/>
        </w:rPr>
        <w:t>podrán</w:t>
      </w:r>
      <w:r w:rsidRPr="003057D6">
        <w:rPr>
          <w:rFonts w:ascii="Arial" w:hAnsi="Arial" w:cs="Arial"/>
          <w:spacing w:val="-1"/>
          <w:sz w:val="20"/>
          <w:szCs w:val="20"/>
        </w:rPr>
        <w:t xml:space="preserve"> </w:t>
      </w:r>
      <w:r w:rsidRPr="003057D6">
        <w:rPr>
          <w:rFonts w:ascii="Arial" w:hAnsi="Arial" w:cs="Arial"/>
          <w:sz w:val="20"/>
          <w:szCs w:val="20"/>
        </w:rPr>
        <w:t>tomar</w:t>
      </w:r>
      <w:r w:rsidRPr="003057D6">
        <w:rPr>
          <w:rFonts w:ascii="Arial" w:hAnsi="Arial" w:cs="Arial"/>
          <w:spacing w:val="-1"/>
          <w:sz w:val="20"/>
          <w:szCs w:val="20"/>
        </w:rPr>
        <w:t xml:space="preserve"> </w:t>
      </w:r>
      <w:r w:rsidRPr="003057D6">
        <w:rPr>
          <w:rFonts w:ascii="Arial" w:hAnsi="Arial" w:cs="Arial"/>
          <w:sz w:val="20"/>
          <w:szCs w:val="20"/>
        </w:rPr>
        <w:t>desde</w:t>
      </w:r>
      <w:r w:rsidRPr="003057D6">
        <w:rPr>
          <w:rFonts w:ascii="Arial" w:hAnsi="Arial" w:cs="Arial"/>
          <w:spacing w:val="1"/>
          <w:sz w:val="20"/>
          <w:szCs w:val="20"/>
        </w:rPr>
        <w:t xml:space="preserve"> </w:t>
      </w:r>
      <w:r w:rsidRPr="003057D6">
        <w:rPr>
          <w:rFonts w:ascii="Arial" w:hAnsi="Arial" w:cs="Arial"/>
          <w:sz w:val="20"/>
          <w:szCs w:val="20"/>
        </w:rPr>
        <w:t>la</w:t>
      </w:r>
      <w:r w:rsidRPr="003057D6">
        <w:rPr>
          <w:rFonts w:ascii="Arial" w:hAnsi="Arial" w:cs="Arial"/>
          <w:spacing w:val="-3"/>
          <w:sz w:val="20"/>
          <w:szCs w:val="20"/>
        </w:rPr>
        <w:t xml:space="preserve"> </w:t>
      </w:r>
      <w:r w:rsidRPr="003057D6">
        <w:rPr>
          <w:rFonts w:ascii="Arial" w:hAnsi="Arial" w:cs="Arial"/>
          <w:sz w:val="20"/>
          <w:szCs w:val="20"/>
        </w:rPr>
        <w:t>experiencia</w:t>
      </w:r>
      <w:r w:rsidRPr="003057D6">
        <w:rPr>
          <w:rFonts w:ascii="Arial" w:hAnsi="Arial" w:cs="Arial"/>
          <w:spacing w:val="-3"/>
          <w:sz w:val="20"/>
          <w:szCs w:val="20"/>
        </w:rPr>
        <w:t xml:space="preserve"> </w:t>
      </w:r>
      <w:r w:rsidRPr="003057D6">
        <w:rPr>
          <w:rFonts w:ascii="Arial" w:hAnsi="Arial" w:cs="Arial"/>
          <w:sz w:val="20"/>
          <w:szCs w:val="20"/>
        </w:rPr>
        <w:t>o</w:t>
      </w:r>
      <w:r w:rsidRPr="003057D6">
        <w:rPr>
          <w:rFonts w:ascii="Arial" w:hAnsi="Arial" w:cs="Arial"/>
          <w:spacing w:val="1"/>
          <w:sz w:val="20"/>
          <w:szCs w:val="20"/>
        </w:rPr>
        <w:t xml:space="preserve"> </w:t>
      </w:r>
      <w:r w:rsidRPr="003057D6">
        <w:rPr>
          <w:rFonts w:ascii="Arial" w:hAnsi="Arial" w:cs="Arial"/>
          <w:sz w:val="20"/>
          <w:szCs w:val="20"/>
        </w:rPr>
        <w:t>sentido</w:t>
      </w:r>
      <w:r w:rsidRPr="003057D6">
        <w:rPr>
          <w:rFonts w:ascii="Arial" w:hAnsi="Arial" w:cs="Arial"/>
          <w:spacing w:val="1"/>
          <w:sz w:val="20"/>
          <w:szCs w:val="20"/>
        </w:rPr>
        <w:t xml:space="preserve"> </w:t>
      </w:r>
      <w:r w:rsidRPr="003057D6">
        <w:rPr>
          <w:rFonts w:ascii="Arial" w:hAnsi="Arial" w:cs="Arial"/>
          <w:sz w:val="20"/>
          <w:szCs w:val="20"/>
        </w:rPr>
        <w:t>común</w:t>
      </w:r>
      <w:r w:rsidRPr="003057D6">
        <w:rPr>
          <w:rFonts w:ascii="Arial" w:hAnsi="Arial" w:cs="Arial"/>
          <w:spacing w:val="-2"/>
          <w:sz w:val="20"/>
          <w:szCs w:val="20"/>
        </w:rPr>
        <w:t xml:space="preserve"> </w:t>
      </w:r>
      <w:r w:rsidRPr="003057D6">
        <w:rPr>
          <w:rFonts w:ascii="Arial" w:hAnsi="Arial" w:cs="Arial"/>
          <w:sz w:val="20"/>
          <w:szCs w:val="20"/>
        </w:rPr>
        <w:t>de los</w:t>
      </w:r>
      <w:r w:rsidRPr="003057D6">
        <w:rPr>
          <w:rFonts w:ascii="Arial" w:hAnsi="Arial" w:cs="Arial"/>
          <w:spacing w:val="-2"/>
          <w:sz w:val="20"/>
          <w:szCs w:val="20"/>
        </w:rPr>
        <w:t xml:space="preserve"> </w:t>
      </w:r>
      <w:r w:rsidRPr="003057D6">
        <w:rPr>
          <w:rFonts w:ascii="Arial" w:hAnsi="Arial" w:cs="Arial"/>
          <w:sz w:val="20"/>
          <w:szCs w:val="20"/>
        </w:rPr>
        <w:t>trabajadores.</w:t>
      </w:r>
    </w:p>
    <w:p w14:paraId="0EB6FBA2" w14:textId="77777777" w:rsidR="00A36F9C" w:rsidRPr="003057D6" w:rsidRDefault="00A36F9C" w:rsidP="00031FAF">
      <w:pPr>
        <w:pStyle w:val="Textoindependiente"/>
        <w:spacing w:before="1"/>
        <w:jc w:val="both"/>
        <w:rPr>
          <w:rFonts w:ascii="Arial" w:hAnsi="Arial" w:cs="Arial"/>
          <w:sz w:val="20"/>
          <w:szCs w:val="20"/>
        </w:rPr>
      </w:pPr>
    </w:p>
    <w:p w14:paraId="1CE0231C" w14:textId="77777777" w:rsidR="00A36F9C" w:rsidRPr="003057D6" w:rsidRDefault="00C50D09" w:rsidP="00031FAF">
      <w:pPr>
        <w:pStyle w:val="Textoindependiente"/>
        <w:ind w:left="142" w:right="494"/>
        <w:jc w:val="both"/>
        <w:rPr>
          <w:rFonts w:ascii="Arial" w:hAnsi="Arial" w:cs="Arial"/>
          <w:sz w:val="20"/>
          <w:szCs w:val="20"/>
        </w:rPr>
      </w:pPr>
      <w:r w:rsidRPr="003057D6">
        <w:rPr>
          <w:rFonts w:ascii="Arial" w:hAnsi="Arial" w:cs="Arial"/>
          <w:sz w:val="20"/>
          <w:szCs w:val="20"/>
        </w:rPr>
        <w:t>Para</w:t>
      </w:r>
      <w:r w:rsidRPr="003057D6">
        <w:rPr>
          <w:rFonts w:ascii="Arial" w:hAnsi="Arial" w:cs="Arial"/>
          <w:spacing w:val="-7"/>
          <w:sz w:val="20"/>
          <w:szCs w:val="20"/>
        </w:rPr>
        <w:t xml:space="preserve"> </w:t>
      </w:r>
      <w:r w:rsidRPr="003057D6">
        <w:rPr>
          <w:rFonts w:ascii="Arial" w:hAnsi="Arial" w:cs="Arial"/>
          <w:sz w:val="20"/>
          <w:szCs w:val="20"/>
        </w:rPr>
        <w:t>ejemplificar</w:t>
      </w:r>
      <w:r w:rsidRPr="003057D6">
        <w:rPr>
          <w:rFonts w:ascii="Arial" w:hAnsi="Arial" w:cs="Arial"/>
          <w:spacing w:val="-7"/>
          <w:sz w:val="20"/>
          <w:szCs w:val="20"/>
        </w:rPr>
        <w:t xml:space="preserve"> </w:t>
      </w:r>
      <w:r w:rsidRPr="003057D6">
        <w:rPr>
          <w:rFonts w:ascii="Arial" w:hAnsi="Arial" w:cs="Arial"/>
          <w:sz w:val="20"/>
          <w:szCs w:val="20"/>
        </w:rPr>
        <w:t>se</w:t>
      </w:r>
      <w:r w:rsidRPr="003057D6">
        <w:rPr>
          <w:rFonts w:ascii="Arial" w:hAnsi="Arial" w:cs="Arial"/>
          <w:spacing w:val="-5"/>
          <w:sz w:val="20"/>
          <w:szCs w:val="20"/>
        </w:rPr>
        <w:t xml:space="preserve"> </w:t>
      </w:r>
      <w:r w:rsidRPr="003057D6">
        <w:rPr>
          <w:rFonts w:ascii="Arial" w:hAnsi="Arial" w:cs="Arial"/>
          <w:sz w:val="20"/>
          <w:szCs w:val="20"/>
        </w:rPr>
        <w:t>presenta</w:t>
      </w:r>
      <w:r w:rsidRPr="003057D6">
        <w:rPr>
          <w:rFonts w:ascii="Arial" w:hAnsi="Arial" w:cs="Arial"/>
          <w:spacing w:val="-4"/>
          <w:sz w:val="20"/>
          <w:szCs w:val="20"/>
        </w:rPr>
        <w:t xml:space="preserve"> </w:t>
      </w:r>
      <w:r w:rsidRPr="003057D6">
        <w:rPr>
          <w:rFonts w:ascii="Arial" w:hAnsi="Arial" w:cs="Arial"/>
          <w:sz w:val="20"/>
          <w:szCs w:val="20"/>
        </w:rPr>
        <w:t>la</w:t>
      </w:r>
      <w:r w:rsidRPr="003057D6">
        <w:rPr>
          <w:rFonts w:ascii="Arial" w:hAnsi="Arial" w:cs="Arial"/>
          <w:spacing w:val="-9"/>
          <w:sz w:val="20"/>
          <w:szCs w:val="20"/>
        </w:rPr>
        <w:t xml:space="preserve"> </w:t>
      </w:r>
      <w:r w:rsidRPr="003057D6">
        <w:rPr>
          <w:rFonts w:ascii="Arial" w:hAnsi="Arial" w:cs="Arial"/>
          <w:sz w:val="20"/>
          <w:szCs w:val="20"/>
        </w:rPr>
        <w:t>matriz</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4"/>
          <w:sz w:val="20"/>
          <w:szCs w:val="20"/>
        </w:rPr>
        <w:t xml:space="preserve"> </w:t>
      </w:r>
      <w:r w:rsidRPr="003057D6">
        <w:rPr>
          <w:rFonts w:ascii="Arial" w:hAnsi="Arial" w:cs="Arial"/>
          <w:sz w:val="20"/>
          <w:szCs w:val="20"/>
        </w:rPr>
        <w:t>impacto</w:t>
      </w:r>
      <w:r w:rsidRPr="003057D6">
        <w:rPr>
          <w:rFonts w:ascii="Arial" w:hAnsi="Arial" w:cs="Arial"/>
          <w:spacing w:val="-5"/>
          <w:sz w:val="20"/>
          <w:szCs w:val="20"/>
        </w:rPr>
        <w:t xml:space="preserve"> </w:t>
      </w:r>
      <w:r w:rsidRPr="003057D6">
        <w:rPr>
          <w:rFonts w:ascii="Arial" w:hAnsi="Arial" w:cs="Arial"/>
          <w:sz w:val="20"/>
          <w:szCs w:val="20"/>
        </w:rPr>
        <w:t>vs</w:t>
      </w:r>
      <w:r w:rsidRPr="003057D6">
        <w:rPr>
          <w:rFonts w:ascii="Arial" w:hAnsi="Arial" w:cs="Arial"/>
          <w:spacing w:val="-3"/>
          <w:sz w:val="20"/>
          <w:szCs w:val="20"/>
        </w:rPr>
        <w:t xml:space="preserve"> </w:t>
      </w:r>
      <w:r w:rsidRPr="003057D6">
        <w:rPr>
          <w:rFonts w:ascii="Arial" w:hAnsi="Arial" w:cs="Arial"/>
          <w:sz w:val="20"/>
          <w:szCs w:val="20"/>
        </w:rPr>
        <w:t>complejidad,</w:t>
      </w:r>
      <w:r w:rsidRPr="003057D6">
        <w:rPr>
          <w:rFonts w:ascii="Arial" w:hAnsi="Arial" w:cs="Arial"/>
          <w:spacing w:val="-4"/>
          <w:sz w:val="20"/>
          <w:szCs w:val="20"/>
        </w:rPr>
        <w:t xml:space="preserve"> </w:t>
      </w:r>
      <w:r w:rsidRPr="003057D6">
        <w:rPr>
          <w:rFonts w:ascii="Arial" w:hAnsi="Arial" w:cs="Arial"/>
          <w:sz w:val="20"/>
          <w:szCs w:val="20"/>
        </w:rPr>
        <w:t>donde</w:t>
      </w:r>
      <w:r w:rsidRPr="003057D6">
        <w:rPr>
          <w:rFonts w:ascii="Arial" w:hAnsi="Arial" w:cs="Arial"/>
          <w:spacing w:val="-6"/>
          <w:sz w:val="20"/>
          <w:szCs w:val="20"/>
        </w:rPr>
        <w:t xml:space="preserve"> </w:t>
      </w:r>
      <w:r w:rsidRPr="003057D6">
        <w:rPr>
          <w:rFonts w:ascii="Arial" w:hAnsi="Arial" w:cs="Arial"/>
          <w:sz w:val="20"/>
          <w:szCs w:val="20"/>
        </w:rPr>
        <w:t>se</w:t>
      </w:r>
      <w:r w:rsidRPr="003057D6">
        <w:rPr>
          <w:rFonts w:ascii="Arial" w:hAnsi="Arial" w:cs="Arial"/>
          <w:spacing w:val="-5"/>
          <w:sz w:val="20"/>
          <w:szCs w:val="20"/>
        </w:rPr>
        <w:t xml:space="preserve"> </w:t>
      </w:r>
      <w:r w:rsidRPr="003057D6">
        <w:rPr>
          <w:rFonts w:ascii="Arial" w:hAnsi="Arial" w:cs="Arial"/>
          <w:sz w:val="20"/>
          <w:szCs w:val="20"/>
        </w:rPr>
        <w:t>establecen</w:t>
      </w:r>
      <w:r w:rsidRPr="003057D6">
        <w:rPr>
          <w:rFonts w:ascii="Arial" w:hAnsi="Arial" w:cs="Arial"/>
          <w:spacing w:val="-7"/>
          <w:sz w:val="20"/>
          <w:szCs w:val="20"/>
        </w:rPr>
        <w:t xml:space="preserve"> </w:t>
      </w:r>
      <w:r w:rsidRPr="003057D6">
        <w:rPr>
          <w:rFonts w:ascii="Arial" w:hAnsi="Arial" w:cs="Arial"/>
          <w:sz w:val="20"/>
          <w:szCs w:val="20"/>
        </w:rPr>
        <w:t>también</w:t>
      </w:r>
      <w:r w:rsidRPr="003057D6">
        <w:rPr>
          <w:rFonts w:ascii="Arial" w:hAnsi="Arial" w:cs="Arial"/>
          <w:spacing w:val="-4"/>
          <w:sz w:val="20"/>
          <w:szCs w:val="20"/>
        </w:rPr>
        <w:t xml:space="preserve"> </w:t>
      </w:r>
      <w:r w:rsidRPr="003057D6">
        <w:rPr>
          <w:rFonts w:ascii="Arial" w:hAnsi="Arial" w:cs="Arial"/>
          <w:sz w:val="20"/>
          <w:szCs w:val="20"/>
        </w:rPr>
        <w:t>las</w:t>
      </w:r>
      <w:r w:rsidRPr="003057D6">
        <w:rPr>
          <w:rFonts w:ascii="Arial" w:hAnsi="Arial" w:cs="Arial"/>
          <w:spacing w:val="-47"/>
          <w:sz w:val="20"/>
          <w:szCs w:val="20"/>
        </w:rPr>
        <w:t xml:space="preserve"> </w:t>
      </w:r>
      <w:r w:rsidRPr="003057D6">
        <w:rPr>
          <w:rFonts w:ascii="Arial" w:hAnsi="Arial" w:cs="Arial"/>
          <w:sz w:val="20"/>
          <w:szCs w:val="20"/>
        </w:rPr>
        <w:t>responsabilidades frente a la toma de decisiones simples o complejas y las obligatoriedades sobre</w:t>
      </w:r>
      <w:r w:rsidRPr="003057D6">
        <w:rPr>
          <w:rFonts w:ascii="Arial" w:hAnsi="Arial" w:cs="Arial"/>
          <w:spacing w:val="1"/>
          <w:sz w:val="20"/>
          <w:szCs w:val="20"/>
        </w:rPr>
        <w:t xml:space="preserve"> </w:t>
      </w:r>
      <w:r w:rsidRPr="003057D6">
        <w:rPr>
          <w:rFonts w:ascii="Arial" w:hAnsi="Arial" w:cs="Arial"/>
          <w:sz w:val="20"/>
          <w:szCs w:val="20"/>
        </w:rPr>
        <w:t>estas:</w:t>
      </w:r>
    </w:p>
    <w:p w14:paraId="5DAFB7EC" w14:textId="77777777" w:rsidR="00A36F9C" w:rsidRPr="003057D6" w:rsidRDefault="00A36F9C" w:rsidP="00031FAF">
      <w:pPr>
        <w:jc w:val="both"/>
        <w:rPr>
          <w:rFonts w:ascii="Arial" w:hAnsi="Arial" w:cs="Arial"/>
          <w:sz w:val="20"/>
          <w:szCs w:val="20"/>
        </w:rPr>
        <w:sectPr w:rsidR="00A36F9C" w:rsidRPr="003057D6">
          <w:pgSz w:w="12240" w:h="15840"/>
          <w:pgMar w:top="1820" w:right="1200" w:bottom="1180" w:left="1560" w:header="713" w:footer="992" w:gutter="0"/>
          <w:cols w:space="720"/>
        </w:sectPr>
      </w:pPr>
    </w:p>
    <w:p w14:paraId="1344DA3E" w14:textId="2977EC73" w:rsidR="00A36F9C" w:rsidRPr="003057D6" w:rsidRDefault="00602FE4" w:rsidP="00D14258">
      <w:pPr>
        <w:pStyle w:val="Textoindependiente"/>
        <w:jc w:val="both"/>
        <w:rPr>
          <w:rFonts w:ascii="Arial" w:hAnsi="Arial" w:cs="Arial"/>
          <w:sz w:val="20"/>
          <w:szCs w:val="20"/>
        </w:rPr>
      </w:pPr>
      <w:r>
        <w:rPr>
          <w:rFonts w:ascii="Arial" w:hAnsi="Arial" w:cs="Arial"/>
          <w:sz w:val="20"/>
          <w:szCs w:val="20"/>
        </w:rPr>
        <w:lastRenderedPageBreak/>
        <w:br w:type="textWrapping" w:clear="all"/>
      </w:r>
    </w:p>
    <w:tbl>
      <w:tblPr>
        <w:tblStyle w:val="TableNormal1"/>
        <w:tblW w:w="0" w:type="auto"/>
        <w:tblInd w:w="1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441"/>
        <w:gridCol w:w="4059"/>
        <w:gridCol w:w="4061"/>
        <w:gridCol w:w="3180"/>
      </w:tblGrid>
      <w:tr w:rsidR="00341339" w:rsidRPr="003057D6" w14:paraId="1A2CBB1A" w14:textId="77777777" w:rsidTr="003755BC">
        <w:trPr>
          <w:trHeight w:val="901"/>
        </w:trPr>
        <w:tc>
          <w:tcPr>
            <w:tcW w:w="2441" w:type="dxa"/>
            <w:shd w:val="clear" w:color="auto" w:fill="4F81BD" w:themeFill="accent1"/>
          </w:tcPr>
          <w:p w14:paraId="53753279" w14:textId="77777777" w:rsidR="00A36F9C" w:rsidRPr="003057D6" w:rsidRDefault="00A36F9C" w:rsidP="00520912">
            <w:pPr>
              <w:pStyle w:val="TableParagraph"/>
              <w:spacing w:before="11"/>
              <w:rPr>
                <w:rFonts w:ascii="Arial" w:hAnsi="Arial" w:cs="Arial"/>
                <w:sz w:val="20"/>
                <w:szCs w:val="20"/>
              </w:rPr>
            </w:pPr>
          </w:p>
          <w:p w14:paraId="521E1D67" w14:textId="77777777" w:rsidR="00A36F9C" w:rsidRPr="003057D6" w:rsidRDefault="00C50D09" w:rsidP="00520912">
            <w:pPr>
              <w:pStyle w:val="TableParagraph"/>
              <w:spacing w:before="1"/>
              <w:ind w:left="143" w:right="139"/>
              <w:rPr>
                <w:rFonts w:ascii="Arial" w:hAnsi="Arial" w:cs="Arial"/>
                <w:sz w:val="20"/>
                <w:szCs w:val="20"/>
              </w:rPr>
            </w:pPr>
            <w:r w:rsidRPr="003057D6">
              <w:rPr>
                <w:rFonts w:ascii="Arial" w:hAnsi="Arial" w:cs="Arial"/>
                <w:b/>
                <w:sz w:val="20"/>
                <w:szCs w:val="20"/>
              </w:rPr>
              <w:t>IMPACTO</w:t>
            </w:r>
            <w:r w:rsidRPr="003057D6">
              <w:rPr>
                <w:rFonts w:ascii="Arial" w:hAnsi="Arial" w:cs="Arial"/>
                <w:b/>
                <w:spacing w:val="-1"/>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la</w:t>
            </w:r>
            <w:r w:rsidRPr="003057D6">
              <w:rPr>
                <w:rFonts w:ascii="Arial" w:hAnsi="Arial" w:cs="Arial"/>
                <w:spacing w:val="-2"/>
                <w:sz w:val="20"/>
                <w:szCs w:val="20"/>
              </w:rPr>
              <w:t xml:space="preserve"> </w:t>
            </w:r>
            <w:r w:rsidRPr="003057D6">
              <w:rPr>
                <w:rFonts w:ascii="Arial" w:hAnsi="Arial" w:cs="Arial"/>
                <w:sz w:val="20"/>
                <w:szCs w:val="20"/>
              </w:rPr>
              <w:t>decisión</w:t>
            </w:r>
            <w:r w:rsidRPr="003057D6">
              <w:rPr>
                <w:rFonts w:ascii="Arial" w:hAnsi="Arial" w:cs="Arial"/>
                <w:spacing w:val="-3"/>
                <w:sz w:val="20"/>
                <w:szCs w:val="20"/>
              </w:rPr>
              <w:t xml:space="preserve"> </w:t>
            </w:r>
            <w:r w:rsidRPr="003057D6">
              <w:rPr>
                <w:rFonts w:ascii="Arial" w:hAnsi="Arial" w:cs="Arial"/>
                <w:sz w:val="20"/>
                <w:szCs w:val="20"/>
              </w:rPr>
              <w:t>/</w:t>
            </w:r>
          </w:p>
          <w:p w14:paraId="685AE343" w14:textId="77777777" w:rsidR="00A36F9C" w:rsidRPr="003057D6" w:rsidRDefault="00C50D09" w:rsidP="00520912">
            <w:pPr>
              <w:pStyle w:val="TableParagraph"/>
              <w:spacing w:before="1"/>
              <w:ind w:left="143" w:right="140"/>
              <w:rPr>
                <w:rFonts w:ascii="Arial" w:hAnsi="Arial" w:cs="Arial"/>
                <w:sz w:val="20"/>
                <w:szCs w:val="20"/>
              </w:rPr>
            </w:pPr>
            <w:r w:rsidRPr="003057D6">
              <w:rPr>
                <w:rFonts w:ascii="Arial" w:hAnsi="Arial" w:cs="Arial"/>
                <w:b/>
                <w:sz w:val="20"/>
                <w:szCs w:val="20"/>
              </w:rPr>
              <w:t>COMPLEJIDAD</w:t>
            </w:r>
            <w:r w:rsidRPr="003057D6">
              <w:rPr>
                <w:rFonts w:ascii="Arial" w:hAnsi="Arial" w:cs="Arial"/>
                <w:b/>
                <w:spacing w:val="-3"/>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la</w:t>
            </w:r>
            <w:r w:rsidRPr="003057D6">
              <w:rPr>
                <w:rFonts w:ascii="Arial" w:hAnsi="Arial" w:cs="Arial"/>
                <w:spacing w:val="-3"/>
                <w:sz w:val="20"/>
                <w:szCs w:val="20"/>
              </w:rPr>
              <w:t xml:space="preserve"> </w:t>
            </w:r>
            <w:r w:rsidRPr="003057D6">
              <w:rPr>
                <w:rFonts w:ascii="Arial" w:hAnsi="Arial" w:cs="Arial"/>
                <w:sz w:val="20"/>
                <w:szCs w:val="20"/>
              </w:rPr>
              <w:t>decisión</w:t>
            </w:r>
          </w:p>
        </w:tc>
        <w:tc>
          <w:tcPr>
            <w:tcW w:w="4059" w:type="dxa"/>
            <w:shd w:val="clear" w:color="auto" w:fill="00B0F0"/>
          </w:tcPr>
          <w:p w14:paraId="01CD824C" w14:textId="3ABFC7D7" w:rsidR="00A36F9C" w:rsidRDefault="00C50D09" w:rsidP="00520912">
            <w:pPr>
              <w:pStyle w:val="TableParagraph"/>
              <w:spacing w:before="121"/>
              <w:ind w:right="783"/>
              <w:rPr>
                <w:rFonts w:ascii="Arial" w:hAnsi="Arial" w:cs="Arial"/>
                <w:b/>
                <w:bCs/>
                <w:sz w:val="20"/>
                <w:szCs w:val="20"/>
              </w:rPr>
            </w:pPr>
            <w:r w:rsidRPr="003057D6">
              <w:rPr>
                <w:rFonts w:ascii="Arial" w:hAnsi="Arial" w:cs="Arial"/>
                <w:b/>
                <w:sz w:val="20"/>
                <w:szCs w:val="20"/>
              </w:rPr>
              <w:t>Decisiones</w:t>
            </w:r>
            <w:r w:rsidRPr="003057D6">
              <w:rPr>
                <w:rFonts w:ascii="Arial" w:hAnsi="Arial" w:cs="Arial"/>
                <w:b/>
                <w:spacing w:val="-3"/>
                <w:sz w:val="20"/>
                <w:szCs w:val="20"/>
              </w:rPr>
              <w:t xml:space="preserve"> </w:t>
            </w:r>
            <w:r w:rsidRPr="003057D6">
              <w:rPr>
                <w:rFonts w:ascii="Arial" w:hAnsi="Arial" w:cs="Arial"/>
                <w:b/>
                <w:sz w:val="20"/>
                <w:szCs w:val="20"/>
              </w:rPr>
              <w:t>simples</w:t>
            </w:r>
            <w:r w:rsidRPr="003057D6">
              <w:rPr>
                <w:rFonts w:ascii="Arial" w:hAnsi="Arial" w:cs="Arial"/>
                <w:b/>
                <w:spacing w:val="-3"/>
                <w:sz w:val="20"/>
                <w:szCs w:val="20"/>
              </w:rPr>
              <w:t xml:space="preserve"> </w:t>
            </w:r>
            <w:r w:rsidRPr="003057D6">
              <w:rPr>
                <w:rFonts w:ascii="Arial" w:hAnsi="Arial" w:cs="Arial"/>
                <w:b/>
                <w:sz w:val="20"/>
                <w:szCs w:val="20"/>
              </w:rPr>
              <w:t xml:space="preserve">o </w:t>
            </w:r>
            <w:r w:rsidRPr="00874234">
              <w:rPr>
                <w:rFonts w:ascii="Arial" w:hAnsi="Arial" w:cs="Arial"/>
                <w:b/>
                <w:bCs/>
                <w:sz w:val="20"/>
                <w:szCs w:val="20"/>
              </w:rPr>
              <w:t>delegables</w:t>
            </w:r>
          </w:p>
          <w:p w14:paraId="440C41E0" w14:textId="77777777" w:rsidR="00A36F9C" w:rsidRPr="003057D6" w:rsidRDefault="00C50D09" w:rsidP="00520912">
            <w:pPr>
              <w:pStyle w:val="TableParagraph"/>
              <w:spacing w:before="1" w:line="219" w:lineRule="exact"/>
              <w:ind w:right="779"/>
              <w:rPr>
                <w:rFonts w:ascii="Arial" w:hAnsi="Arial" w:cs="Arial"/>
                <w:sz w:val="20"/>
                <w:szCs w:val="20"/>
              </w:rPr>
            </w:pPr>
            <w:r w:rsidRPr="003057D6">
              <w:rPr>
                <w:rFonts w:ascii="Arial" w:hAnsi="Arial" w:cs="Arial"/>
                <w:sz w:val="20"/>
                <w:szCs w:val="20"/>
              </w:rPr>
              <w:t>-</w:t>
            </w:r>
            <w:r w:rsidRPr="003057D6">
              <w:rPr>
                <w:rFonts w:ascii="Arial" w:hAnsi="Arial" w:cs="Arial"/>
                <w:spacing w:val="-1"/>
                <w:sz w:val="20"/>
                <w:szCs w:val="20"/>
              </w:rPr>
              <w:t xml:space="preserve"> </w:t>
            </w:r>
            <w:r w:rsidRPr="003057D6">
              <w:rPr>
                <w:rFonts w:ascii="Arial" w:hAnsi="Arial" w:cs="Arial"/>
                <w:sz w:val="20"/>
                <w:szCs w:val="20"/>
              </w:rPr>
              <w:t>A</w:t>
            </w:r>
            <w:r w:rsidRPr="003057D6">
              <w:rPr>
                <w:rFonts w:ascii="Arial" w:hAnsi="Arial" w:cs="Arial"/>
                <w:spacing w:val="-2"/>
                <w:sz w:val="20"/>
                <w:szCs w:val="20"/>
              </w:rPr>
              <w:t xml:space="preserve"> </w:t>
            </w:r>
            <w:r w:rsidRPr="003057D6">
              <w:rPr>
                <w:rFonts w:ascii="Arial" w:hAnsi="Arial" w:cs="Arial"/>
                <w:sz w:val="20"/>
                <w:szCs w:val="20"/>
              </w:rPr>
              <w:t>vs B /</w:t>
            </w:r>
            <w:r w:rsidRPr="003057D6">
              <w:rPr>
                <w:rFonts w:ascii="Arial" w:hAnsi="Arial" w:cs="Arial"/>
                <w:spacing w:val="-1"/>
                <w:sz w:val="20"/>
                <w:szCs w:val="20"/>
              </w:rPr>
              <w:t xml:space="preserve"> </w:t>
            </w:r>
            <w:r w:rsidRPr="003057D6">
              <w:rPr>
                <w:rFonts w:ascii="Arial" w:hAnsi="Arial" w:cs="Arial"/>
                <w:sz w:val="20"/>
                <w:szCs w:val="20"/>
              </w:rPr>
              <w:t>si</w:t>
            </w:r>
            <w:r w:rsidRPr="003057D6">
              <w:rPr>
                <w:rFonts w:ascii="Arial" w:hAnsi="Arial" w:cs="Arial"/>
                <w:spacing w:val="-1"/>
                <w:sz w:val="20"/>
                <w:szCs w:val="20"/>
              </w:rPr>
              <w:t xml:space="preserve"> </w:t>
            </w:r>
            <w:r w:rsidRPr="003057D6">
              <w:rPr>
                <w:rFonts w:ascii="Arial" w:hAnsi="Arial" w:cs="Arial"/>
                <w:sz w:val="20"/>
                <w:szCs w:val="20"/>
              </w:rPr>
              <w:t>o</w:t>
            </w:r>
            <w:r w:rsidRPr="003057D6">
              <w:rPr>
                <w:rFonts w:ascii="Arial" w:hAnsi="Arial" w:cs="Arial"/>
                <w:spacing w:val="1"/>
                <w:sz w:val="20"/>
                <w:szCs w:val="20"/>
              </w:rPr>
              <w:t xml:space="preserve"> </w:t>
            </w:r>
            <w:r w:rsidRPr="003057D6">
              <w:rPr>
                <w:rFonts w:ascii="Arial" w:hAnsi="Arial" w:cs="Arial"/>
                <w:sz w:val="20"/>
                <w:szCs w:val="20"/>
              </w:rPr>
              <w:t>no.</w:t>
            </w:r>
          </w:p>
          <w:p w14:paraId="254804EC" w14:textId="77777777" w:rsidR="00A36F9C" w:rsidRPr="003057D6" w:rsidRDefault="00C50D09" w:rsidP="00520912">
            <w:pPr>
              <w:pStyle w:val="TableParagraph"/>
              <w:spacing w:line="219" w:lineRule="exact"/>
              <w:ind w:right="782"/>
              <w:rPr>
                <w:rFonts w:ascii="Arial" w:hAnsi="Arial" w:cs="Arial"/>
                <w:sz w:val="20"/>
                <w:szCs w:val="20"/>
              </w:rPr>
            </w:pPr>
            <w:r w:rsidRPr="003057D6">
              <w:rPr>
                <w:rFonts w:ascii="Arial" w:hAnsi="Arial" w:cs="Arial"/>
                <w:sz w:val="20"/>
                <w:szCs w:val="20"/>
              </w:rPr>
              <w:t>-</w:t>
            </w:r>
            <w:r w:rsidRPr="003057D6">
              <w:rPr>
                <w:rFonts w:ascii="Arial" w:hAnsi="Arial" w:cs="Arial"/>
                <w:spacing w:val="-2"/>
                <w:sz w:val="20"/>
                <w:szCs w:val="20"/>
              </w:rPr>
              <w:t xml:space="preserve"> </w:t>
            </w:r>
            <w:r w:rsidRPr="003057D6">
              <w:rPr>
                <w:rFonts w:ascii="Arial" w:hAnsi="Arial" w:cs="Arial"/>
                <w:sz w:val="20"/>
                <w:szCs w:val="20"/>
              </w:rPr>
              <w:t>Solo</w:t>
            </w:r>
            <w:r w:rsidRPr="003057D6">
              <w:rPr>
                <w:rFonts w:ascii="Arial" w:hAnsi="Arial" w:cs="Arial"/>
                <w:spacing w:val="-2"/>
                <w:sz w:val="20"/>
                <w:szCs w:val="20"/>
              </w:rPr>
              <w:t xml:space="preserve"> </w:t>
            </w:r>
            <w:r w:rsidRPr="003057D6">
              <w:rPr>
                <w:rFonts w:ascii="Arial" w:hAnsi="Arial" w:cs="Arial"/>
                <w:sz w:val="20"/>
                <w:szCs w:val="20"/>
              </w:rPr>
              <w:t>hay</w:t>
            </w:r>
            <w:r w:rsidRPr="003057D6">
              <w:rPr>
                <w:rFonts w:ascii="Arial" w:hAnsi="Arial" w:cs="Arial"/>
                <w:spacing w:val="-3"/>
                <w:sz w:val="20"/>
                <w:szCs w:val="20"/>
              </w:rPr>
              <w:t xml:space="preserve"> </w:t>
            </w:r>
            <w:r w:rsidRPr="003057D6">
              <w:rPr>
                <w:rFonts w:ascii="Arial" w:hAnsi="Arial" w:cs="Arial"/>
                <w:sz w:val="20"/>
                <w:szCs w:val="20"/>
              </w:rPr>
              <w:t>dos</w:t>
            </w:r>
            <w:r w:rsidRPr="003057D6">
              <w:rPr>
                <w:rFonts w:ascii="Arial" w:hAnsi="Arial" w:cs="Arial"/>
                <w:spacing w:val="-2"/>
                <w:sz w:val="20"/>
                <w:szCs w:val="20"/>
              </w:rPr>
              <w:t xml:space="preserve"> </w:t>
            </w:r>
            <w:r w:rsidRPr="003057D6">
              <w:rPr>
                <w:rFonts w:ascii="Arial" w:hAnsi="Arial" w:cs="Arial"/>
                <w:sz w:val="20"/>
                <w:szCs w:val="20"/>
              </w:rPr>
              <w:t>partes</w:t>
            </w:r>
            <w:r w:rsidRPr="003057D6">
              <w:rPr>
                <w:rFonts w:ascii="Arial" w:hAnsi="Arial" w:cs="Arial"/>
                <w:spacing w:val="-1"/>
                <w:sz w:val="20"/>
                <w:szCs w:val="20"/>
              </w:rPr>
              <w:t xml:space="preserve"> </w:t>
            </w:r>
            <w:r w:rsidRPr="003057D6">
              <w:rPr>
                <w:rFonts w:ascii="Arial" w:hAnsi="Arial" w:cs="Arial"/>
                <w:sz w:val="20"/>
                <w:szCs w:val="20"/>
              </w:rPr>
              <w:t>interesadas</w:t>
            </w:r>
          </w:p>
        </w:tc>
        <w:tc>
          <w:tcPr>
            <w:tcW w:w="4061" w:type="dxa"/>
            <w:shd w:val="clear" w:color="auto" w:fill="00B0F0"/>
          </w:tcPr>
          <w:p w14:paraId="56F19458" w14:textId="77777777" w:rsidR="00A36F9C" w:rsidRPr="003057D6" w:rsidRDefault="00C50D09" w:rsidP="00520912">
            <w:pPr>
              <w:pStyle w:val="TableParagraph"/>
              <w:spacing w:before="121"/>
              <w:ind w:left="261" w:right="259"/>
              <w:rPr>
                <w:rFonts w:ascii="Arial" w:hAnsi="Arial" w:cs="Arial"/>
                <w:b/>
                <w:sz w:val="20"/>
                <w:szCs w:val="20"/>
              </w:rPr>
            </w:pPr>
            <w:r w:rsidRPr="003057D6">
              <w:rPr>
                <w:rFonts w:ascii="Arial" w:hAnsi="Arial" w:cs="Arial"/>
                <w:b/>
                <w:sz w:val="20"/>
                <w:szCs w:val="20"/>
              </w:rPr>
              <w:t>Decisiones</w:t>
            </w:r>
            <w:r w:rsidRPr="003057D6">
              <w:rPr>
                <w:rFonts w:ascii="Arial" w:hAnsi="Arial" w:cs="Arial"/>
                <w:b/>
                <w:spacing w:val="-5"/>
                <w:sz w:val="20"/>
                <w:szCs w:val="20"/>
              </w:rPr>
              <w:t xml:space="preserve"> </w:t>
            </w:r>
            <w:r w:rsidRPr="003057D6">
              <w:rPr>
                <w:rFonts w:ascii="Arial" w:hAnsi="Arial" w:cs="Arial"/>
                <w:b/>
                <w:sz w:val="20"/>
                <w:szCs w:val="20"/>
              </w:rPr>
              <w:t>complejas</w:t>
            </w:r>
          </w:p>
          <w:p w14:paraId="0CD4E02B" w14:textId="77777777" w:rsidR="00A36F9C" w:rsidRPr="003057D6" w:rsidRDefault="00C50D09" w:rsidP="00520912">
            <w:pPr>
              <w:pStyle w:val="TableParagraph"/>
              <w:spacing w:before="1" w:line="219" w:lineRule="exact"/>
              <w:ind w:left="299" w:right="259"/>
              <w:rPr>
                <w:rFonts w:ascii="Arial" w:hAnsi="Arial" w:cs="Arial"/>
                <w:sz w:val="20"/>
                <w:szCs w:val="20"/>
              </w:rPr>
            </w:pPr>
            <w:r w:rsidRPr="003057D6">
              <w:rPr>
                <w:rFonts w:ascii="Arial" w:hAnsi="Arial" w:cs="Arial"/>
                <w:sz w:val="20"/>
                <w:szCs w:val="20"/>
              </w:rPr>
              <w:t>-</w:t>
            </w:r>
            <w:r w:rsidRPr="003057D6">
              <w:rPr>
                <w:rFonts w:ascii="Arial" w:hAnsi="Arial" w:cs="Arial"/>
                <w:spacing w:val="-3"/>
                <w:sz w:val="20"/>
                <w:szCs w:val="20"/>
              </w:rPr>
              <w:t xml:space="preserve"> </w:t>
            </w:r>
            <w:r w:rsidRPr="003057D6">
              <w:rPr>
                <w:rFonts w:ascii="Arial" w:hAnsi="Arial" w:cs="Arial"/>
                <w:sz w:val="20"/>
                <w:szCs w:val="20"/>
              </w:rPr>
              <w:t>Varias</w:t>
            </w:r>
            <w:r w:rsidRPr="003057D6">
              <w:rPr>
                <w:rFonts w:ascii="Arial" w:hAnsi="Arial" w:cs="Arial"/>
                <w:spacing w:val="-3"/>
                <w:sz w:val="20"/>
                <w:szCs w:val="20"/>
              </w:rPr>
              <w:t xml:space="preserve"> </w:t>
            </w:r>
            <w:r w:rsidRPr="003057D6">
              <w:rPr>
                <w:rFonts w:ascii="Arial" w:hAnsi="Arial" w:cs="Arial"/>
                <w:sz w:val="20"/>
                <w:szCs w:val="20"/>
              </w:rPr>
              <w:t>partes</w:t>
            </w:r>
            <w:r w:rsidRPr="003057D6">
              <w:rPr>
                <w:rFonts w:ascii="Arial" w:hAnsi="Arial" w:cs="Arial"/>
                <w:spacing w:val="-3"/>
                <w:sz w:val="20"/>
                <w:szCs w:val="20"/>
              </w:rPr>
              <w:t xml:space="preserve"> </w:t>
            </w:r>
            <w:r w:rsidRPr="003057D6">
              <w:rPr>
                <w:rFonts w:ascii="Arial" w:hAnsi="Arial" w:cs="Arial"/>
                <w:sz w:val="20"/>
                <w:szCs w:val="20"/>
              </w:rPr>
              <w:t>interesadas,</w:t>
            </w:r>
            <w:r w:rsidRPr="003057D6">
              <w:rPr>
                <w:rFonts w:ascii="Arial" w:hAnsi="Arial" w:cs="Arial"/>
                <w:spacing w:val="-2"/>
                <w:sz w:val="20"/>
                <w:szCs w:val="20"/>
              </w:rPr>
              <w:t xml:space="preserve"> </w:t>
            </w:r>
            <w:r w:rsidRPr="003057D6">
              <w:rPr>
                <w:rFonts w:ascii="Arial" w:hAnsi="Arial" w:cs="Arial"/>
                <w:sz w:val="20"/>
                <w:szCs w:val="20"/>
              </w:rPr>
              <w:t>requieren</w:t>
            </w:r>
            <w:r w:rsidRPr="003057D6">
              <w:rPr>
                <w:rFonts w:ascii="Arial" w:hAnsi="Arial" w:cs="Arial"/>
                <w:spacing w:val="-3"/>
                <w:sz w:val="20"/>
                <w:szCs w:val="20"/>
              </w:rPr>
              <w:t xml:space="preserve"> </w:t>
            </w:r>
            <w:r w:rsidRPr="003057D6">
              <w:rPr>
                <w:rFonts w:ascii="Arial" w:hAnsi="Arial" w:cs="Arial"/>
                <w:sz w:val="20"/>
                <w:szCs w:val="20"/>
              </w:rPr>
              <w:t>consenso</w:t>
            </w:r>
          </w:p>
          <w:p w14:paraId="5DA8902F" w14:textId="77777777" w:rsidR="00A36F9C" w:rsidRPr="003057D6" w:rsidRDefault="00C50D09" w:rsidP="00520912">
            <w:pPr>
              <w:pStyle w:val="TableParagraph"/>
              <w:spacing w:line="219" w:lineRule="exact"/>
              <w:ind w:left="299" w:right="256"/>
              <w:rPr>
                <w:rFonts w:ascii="Arial" w:hAnsi="Arial" w:cs="Arial"/>
                <w:sz w:val="20"/>
                <w:szCs w:val="20"/>
              </w:rPr>
            </w:pPr>
            <w:r w:rsidRPr="003057D6">
              <w:rPr>
                <w:rFonts w:ascii="Arial" w:hAnsi="Arial" w:cs="Arial"/>
                <w:sz w:val="20"/>
                <w:szCs w:val="20"/>
              </w:rPr>
              <w:t>-</w:t>
            </w:r>
            <w:r w:rsidRPr="003057D6">
              <w:rPr>
                <w:rFonts w:ascii="Arial" w:hAnsi="Arial" w:cs="Arial"/>
                <w:spacing w:val="-3"/>
                <w:sz w:val="20"/>
                <w:szCs w:val="20"/>
              </w:rPr>
              <w:t xml:space="preserve"> </w:t>
            </w:r>
            <w:r w:rsidRPr="003057D6">
              <w:rPr>
                <w:rFonts w:ascii="Arial" w:hAnsi="Arial" w:cs="Arial"/>
                <w:sz w:val="20"/>
                <w:szCs w:val="20"/>
              </w:rPr>
              <w:t>Cambios</w:t>
            </w:r>
            <w:r w:rsidRPr="003057D6">
              <w:rPr>
                <w:rFonts w:ascii="Arial" w:hAnsi="Arial" w:cs="Arial"/>
                <w:spacing w:val="-3"/>
                <w:sz w:val="20"/>
                <w:szCs w:val="20"/>
              </w:rPr>
              <w:t xml:space="preserve"> </w:t>
            </w:r>
            <w:r w:rsidRPr="003057D6">
              <w:rPr>
                <w:rFonts w:ascii="Arial" w:hAnsi="Arial" w:cs="Arial"/>
                <w:sz w:val="20"/>
                <w:szCs w:val="20"/>
              </w:rPr>
              <w:t>en</w:t>
            </w:r>
            <w:r w:rsidRPr="003057D6">
              <w:rPr>
                <w:rFonts w:ascii="Arial" w:hAnsi="Arial" w:cs="Arial"/>
                <w:spacing w:val="-3"/>
                <w:sz w:val="20"/>
                <w:szCs w:val="20"/>
              </w:rPr>
              <w:t xml:space="preserve"> </w:t>
            </w:r>
            <w:r w:rsidRPr="003057D6">
              <w:rPr>
                <w:rFonts w:ascii="Arial" w:hAnsi="Arial" w:cs="Arial"/>
                <w:sz w:val="20"/>
                <w:szCs w:val="20"/>
              </w:rPr>
              <w:t>costos,</w:t>
            </w:r>
            <w:r w:rsidRPr="003057D6">
              <w:rPr>
                <w:rFonts w:ascii="Arial" w:hAnsi="Arial" w:cs="Arial"/>
                <w:spacing w:val="-2"/>
                <w:sz w:val="20"/>
                <w:szCs w:val="20"/>
              </w:rPr>
              <w:t xml:space="preserve"> </w:t>
            </w:r>
            <w:r w:rsidRPr="003057D6">
              <w:rPr>
                <w:rFonts w:ascii="Arial" w:hAnsi="Arial" w:cs="Arial"/>
                <w:sz w:val="20"/>
                <w:szCs w:val="20"/>
              </w:rPr>
              <w:t>riesgo</w:t>
            </w:r>
            <w:r w:rsidRPr="003057D6">
              <w:rPr>
                <w:rFonts w:ascii="Arial" w:hAnsi="Arial" w:cs="Arial"/>
                <w:spacing w:val="-2"/>
                <w:sz w:val="20"/>
                <w:szCs w:val="20"/>
              </w:rPr>
              <w:t xml:space="preserve"> </w:t>
            </w:r>
            <w:r w:rsidRPr="003057D6">
              <w:rPr>
                <w:rFonts w:ascii="Arial" w:hAnsi="Arial" w:cs="Arial"/>
                <w:sz w:val="20"/>
                <w:szCs w:val="20"/>
              </w:rPr>
              <w:t>y</w:t>
            </w:r>
            <w:r w:rsidRPr="003057D6">
              <w:rPr>
                <w:rFonts w:ascii="Arial" w:hAnsi="Arial" w:cs="Arial"/>
                <w:spacing w:val="-2"/>
                <w:sz w:val="20"/>
                <w:szCs w:val="20"/>
              </w:rPr>
              <w:t xml:space="preserve"> </w:t>
            </w:r>
            <w:r w:rsidRPr="003057D6">
              <w:rPr>
                <w:rFonts w:ascii="Arial" w:hAnsi="Arial" w:cs="Arial"/>
                <w:sz w:val="20"/>
                <w:szCs w:val="20"/>
              </w:rPr>
              <w:t>desempeño</w:t>
            </w:r>
          </w:p>
        </w:tc>
        <w:tc>
          <w:tcPr>
            <w:tcW w:w="3180" w:type="dxa"/>
            <w:shd w:val="clear" w:color="auto" w:fill="4F81BD" w:themeFill="accent1"/>
          </w:tcPr>
          <w:p w14:paraId="26B04E9E" w14:textId="77777777" w:rsidR="00A36F9C" w:rsidRPr="003057D6" w:rsidRDefault="00A36F9C" w:rsidP="00520912">
            <w:pPr>
              <w:pStyle w:val="TableParagraph"/>
              <w:rPr>
                <w:rFonts w:ascii="Arial" w:hAnsi="Arial" w:cs="Arial"/>
                <w:sz w:val="20"/>
                <w:szCs w:val="20"/>
              </w:rPr>
            </w:pPr>
          </w:p>
          <w:p w14:paraId="54C4BA52" w14:textId="77777777" w:rsidR="00A36F9C" w:rsidRPr="003057D6" w:rsidRDefault="00C50D09" w:rsidP="00520912">
            <w:pPr>
              <w:pStyle w:val="TableParagraph"/>
              <w:spacing w:before="122"/>
              <w:ind w:left="895"/>
              <w:rPr>
                <w:rFonts w:ascii="Arial" w:hAnsi="Arial" w:cs="Arial"/>
                <w:b/>
                <w:sz w:val="20"/>
                <w:szCs w:val="20"/>
              </w:rPr>
            </w:pPr>
            <w:r w:rsidRPr="003057D6">
              <w:rPr>
                <w:rFonts w:ascii="Arial" w:hAnsi="Arial" w:cs="Arial"/>
                <w:b/>
                <w:sz w:val="20"/>
                <w:szCs w:val="20"/>
              </w:rPr>
              <w:t>Responsabilidades</w:t>
            </w:r>
          </w:p>
        </w:tc>
      </w:tr>
      <w:tr w:rsidR="00341339" w:rsidRPr="00613274" w14:paraId="4A0CF169" w14:textId="77777777" w:rsidTr="003755BC">
        <w:trPr>
          <w:trHeight w:val="1589"/>
        </w:trPr>
        <w:tc>
          <w:tcPr>
            <w:tcW w:w="2441" w:type="dxa"/>
            <w:shd w:val="clear" w:color="auto" w:fill="DBE5F1" w:themeFill="accent1" w:themeFillTint="33"/>
          </w:tcPr>
          <w:p w14:paraId="411289B8" w14:textId="77777777" w:rsidR="00A36F9C" w:rsidRPr="00EF049D" w:rsidRDefault="00A36F9C" w:rsidP="002878EE">
            <w:pPr>
              <w:pStyle w:val="TableParagraph"/>
              <w:jc w:val="center"/>
              <w:rPr>
                <w:rFonts w:ascii="Arial" w:hAnsi="Arial" w:cs="Arial"/>
                <w:sz w:val="20"/>
                <w:szCs w:val="20"/>
              </w:rPr>
            </w:pPr>
          </w:p>
          <w:p w14:paraId="77686E8B" w14:textId="18146D7C" w:rsidR="00A36F9C" w:rsidRPr="00EF049D" w:rsidRDefault="00C50D09" w:rsidP="00AC51F4">
            <w:pPr>
              <w:pStyle w:val="TableParagraph"/>
              <w:spacing w:before="134"/>
              <w:ind w:left="81" w:right="65" w:firstLine="316"/>
              <w:jc w:val="center"/>
              <w:rPr>
                <w:rFonts w:ascii="Arial" w:hAnsi="Arial" w:cs="Arial"/>
                <w:sz w:val="20"/>
                <w:szCs w:val="20"/>
              </w:rPr>
            </w:pPr>
            <w:r w:rsidRPr="00EF049D">
              <w:rPr>
                <w:rFonts w:ascii="Arial" w:hAnsi="Arial" w:cs="Arial"/>
                <w:b/>
                <w:sz w:val="20"/>
                <w:szCs w:val="20"/>
              </w:rPr>
              <w:t>Alt</w:t>
            </w:r>
            <w:r w:rsidR="002D5B27" w:rsidRPr="00EF049D">
              <w:rPr>
                <w:rFonts w:ascii="Arial" w:hAnsi="Arial" w:cs="Arial"/>
                <w:b/>
                <w:sz w:val="20"/>
                <w:szCs w:val="20"/>
              </w:rPr>
              <w:t>o</w:t>
            </w:r>
            <w:r w:rsidRPr="00EF049D">
              <w:rPr>
                <w:rFonts w:ascii="Arial" w:hAnsi="Arial" w:cs="Arial"/>
                <w:b/>
                <w:sz w:val="20"/>
                <w:szCs w:val="20"/>
              </w:rPr>
              <w:t xml:space="preserve"> impacto: </w:t>
            </w:r>
            <w:r w:rsidRPr="00EF049D">
              <w:rPr>
                <w:rFonts w:ascii="Arial" w:hAnsi="Arial" w:cs="Arial"/>
                <w:sz w:val="20"/>
                <w:szCs w:val="20"/>
              </w:rPr>
              <w:t>Decisiones</w:t>
            </w:r>
            <w:r w:rsidRPr="00EF049D">
              <w:rPr>
                <w:rFonts w:ascii="Arial" w:hAnsi="Arial" w:cs="Arial"/>
                <w:spacing w:val="1"/>
                <w:sz w:val="20"/>
                <w:szCs w:val="20"/>
              </w:rPr>
              <w:t xml:space="preserve"> </w:t>
            </w:r>
            <w:r w:rsidRPr="00EF049D">
              <w:rPr>
                <w:rFonts w:ascii="Arial" w:hAnsi="Arial" w:cs="Arial"/>
                <w:sz w:val="20"/>
                <w:szCs w:val="20"/>
              </w:rPr>
              <w:t>superiores a 1</w:t>
            </w:r>
            <w:r w:rsidR="007A1486" w:rsidRPr="00EF049D">
              <w:rPr>
                <w:rFonts w:ascii="Arial" w:hAnsi="Arial" w:cs="Arial"/>
                <w:sz w:val="20"/>
                <w:szCs w:val="20"/>
              </w:rPr>
              <w:t xml:space="preserve"> millón</w:t>
            </w:r>
            <w:r w:rsidR="00C97CE9" w:rsidRPr="00EF049D">
              <w:rPr>
                <w:rFonts w:ascii="Arial" w:hAnsi="Arial" w:cs="Arial"/>
                <w:sz w:val="20"/>
                <w:szCs w:val="20"/>
              </w:rPr>
              <w:t xml:space="preserve"> de</w:t>
            </w:r>
            <w:r w:rsidRPr="00EF049D">
              <w:rPr>
                <w:rFonts w:ascii="Arial" w:hAnsi="Arial" w:cs="Arial"/>
                <w:sz w:val="20"/>
                <w:szCs w:val="20"/>
              </w:rPr>
              <w:t xml:space="preserve"> dólares o</w:t>
            </w:r>
            <w:r w:rsidRPr="00EF049D">
              <w:rPr>
                <w:rFonts w:ascii="Arial" w:hAnsi="Arial" w:cs="Arial"/>
                <w:spacing w:val="1"/>
                <w:sz w:val="20"/>
                <w:szCs w:val="20"/>
              </w:rPr>
              <w:t xml:space="preserve"> </w:t>
            </w:r>
            <w:r w:rsidRPr="00EF049D">
              <w:rPr>
                <w:rFonts w:ascii="Arial" w:hAnsi="Arial" w:cs="Arial"/>
                <w:sz w:val="20"/>
                <w:szCs w:val="20"/>
              </w:rPr>
              <w:t>impacto</w:t>
            </w:r>
            <w:r w:rsidRPr="00EF049D">
              <w:rPr>
                <w:rFonts w:ascii="Arial" w:hAnsi="Arial" w:cs="Arial"/>
                <w:spacing w:val="-3"/>
                <w:sz w:val="20"/>
                <w:szCs w:val="20"/>
              </w:rPr>
              <w:t xml:space="preserve"> </w:t>
            </w:r>
            <w:r w:rsidRPr="00EF049D">
              <w:rPr>
                <w:rFonts w:ascii="Arial" w:hAnsi="Arial" w:cs="Arial"/>
                <w:sz w:val="20"/>
                <w:szCs w:val="20"/>
              </w:rPr>
              <w:t>reputacional</w:t>
            </w:r>
            <w:r w:rsidRPr="00EF049D">
              <w:rPr>
                <w:rFonts w:ascii="Arial" w:hAnsi="Arial" w:cs="Arial"/>
                <w:spacing w:val="-4"/>
                <w:sz w:val="20"/>
                <w:szCs w:val="20"/>
              </w:rPr>
              <w:t xml:space="preserve"> </w:t>
            </w:r>
            <w:r w:rsidRPr="00EF049D">
              <w:rPr>
                <w:rFonts w:ascii="Arial" w:hAnsi="Arial" w:cs="Arial"/>
                <w:sz w:val="20"/>
                <w:szCs w:val="20"/>
              </w:rPr>
              <w:t>en</w:t>
            </w:r>
            <w:r w:rsidRPr="00EF049D">
              <w:rPr>
                <w:rFonts w:ascii="Arial" w:hAnsi="Arial" w:cs="Arial"/>
                <w:spacing w:val="-4"/>
                <w:sz w:val="20"/>
                <w:szCs w:val="20"/>
              </w:rPr>
              <w:t xml:space="preserve"> </w:t>
            </w:r>
            <w:r w:rsidRPr="00EF049D">
              <w:rPr>
                <w:rFonts w:ascii="Arial" w:hAnsi="Arial" w:cs="Arial"/>
                <w:sz w:val="20"/>
                <w:szCs w:val="20"/>
              </w:rPr>
              <w:t>escala</w:t>
            </w:r>
            <w:r w:rsidR="00AC51F4" w:rsidRPr="00EF049D">
              <w:rPr>
                <w:rFonts w:ascii="Arial" w:hAnsi="Arial" w:cs="Arial"/>
                <w:sz w:val="20"/>
                <w:szCs w:val="20"/>
              </w:rPr>
              <w:t xml:space="preserve"> </w:t>
            </w:r>
            <w:r w:rsidR="006A6919" w:rsidRPr="00EF049D">
              <w:rPr>
                <w:rFonts w:ascii="Arial" w:hAnsi="Arial" w:cs="Arial"/>
                <w:sz w:val="20"/>
                <w:szCs w:val="20"/>
              </w:rPr>
              <w:t>rojo</w:t>
            </w:r>
          </w:p>
        </w:tc>
        <w:tc>
          <w:tcPr>
            <w:tcW w:w="4059" w:type="dxa"/>
            <w:shd w:val="clear" w:color="auto" w:fill="D9D9D9"/>
          </w:tcPr>
          <w:p w14:paraId="7C65C826" w14:textId="77777777" w:rsidR="00A36F9C" w:rsidRPr="003057D6" w:rsidRDefault="00A36F9C" w:rsidP="00520912">
            <w:pPr>
              <w:pStyle w:val="TableParagraph"/>
              <w:rPr>
                <w:rFonts w:ascii="Arial" w:hAnsi="Arial" w:cs="Arial"/>
                <w:sz w:val="20"/>
                <w:szCs w:val="20"/>
              </w:rPr>
            </w:pPr>
          </w:p>
        </w:tc>
        <w:tc>
          <w:tcPr>
            <w:tcW w:w="4061" w:type="dxa"/>
          </w:tcPr>
          <w:p w14:paraId="67BC4B2B" w14:textId="77777777" w:rsidR="00A36F9C" w:rsidRPr="003057D6" w:rsidRDefault="00C50D09" w:rsidP="00520912">
            <w:pPr>
              <w:pStyle w:val="TableParagraph"/>
              <w:spacing w:before="135" w:line="219" w:lineRule="exact"/>
              <w:ind w:left="69"/>
              <w:rPr>
                <w:rFonts w:ascii="Arial" w:hAnsi="Arial" w:cs="Arial"/>
                <w:b/>
                <w:sz w:val="20"/>
                <w:szCs w:val="20"/>
              </w:rPr>
            </w:pPr>
            <w:r w:rsidRPr="003057D6">
              <w:rPr>
                <w:rFonts w:ascii="Arial" w:hAnsi="Arial" w:cs="Arial"/>
                <w:b/>
                <w:sz w:val="20"/>
                <w:szCs w:val="20"/>
              </w:rPr>
              <w:t>Obligatorio:</w:t>
            </w:r>
          </w:p>
          <w:p w14:paraId="3D9CAA15" w14:textId="77777777" w:rsidR="00A36F9C" w:rsidRPr="003057D6" w:rsidRDefault="00C50D09" w:rsidP="00520912">
            <w:pPr>
              <w:pStyle w:val="TableParagraph"/>
              <w:numPr>
                <w:ilvl w:val="0"/>
                <w:numId w:val="2"/>
              </w:numPr>
              <w:tabs>
                <w:tab w:val="left" w:pos="207"/>
              </w:tabs>
              <w:ind w:right="108" w:firstLine="40"/>
              <w:rPr>
                <w:rFonts w:ascii="Arial" w:hAnsi="Arial" w:cs="Arial"/>
                <w:sz w:val="20"/>
                <w:szCs w:val="20"/>
              </w:rPr>
            </w:pPr>
            <w:r w:rsidRPr="003057D6">
              <w:rPr>
                <w:rFonts w:ascii="Arial" w:hAnsi="Arial" w:cs="Arial"/>
                <w:sz w:val="20"/>
                <w:szCs w:val="20"/>
              </w:rPr>
              <w:t>Valoración</w:t>
            </w:r>
            <w:r w:rsidRPr="003057D6">
              <w:rPr>
                <w:rFonts w:ascii="Arial" w:hAnsi="Arial" w:cs="Arial"/>
                <w:spacing w:val="-4"/>
                <w:sz w:val="20"/>
                <w:szCs w:val="20"/>
              </w:rPr>
              <w:t xml:space="preserve"> </w:t>
            </w:r>
            <w:r w:rsidRPr="003057D6">
              <w:rPr>
                <w:rFonts w:ascii="Arial" w:hAnsi="Arial" w:cs="Arial"/>
                <w:sz w:val="20"/>
                <w:szCs w:val="20"/>
              </w:rPr>
              <w:t>financiera</w:t>
            </w:r>
            <w:r w:rsidRPr="003057D6">
              <w:rPr>
                <w:rFonts w:ascii="Arial" w:hAnsi="Arial" w:cs="Arial"/>
                <w:spacing w:val="-2"/>
                <w:sz w:val="20"/>
                <w:szCs w:val="20"/>
              </w:rPr>
              <w:t xml:space="preserve"> </w:t>
            </w:r>
            <w:r w:rsidRPr="003057D6">
              <w:rPr>
                <w:rFonts w:ascii="Arial" w:hAnsi="Arial" w:cs="Arial"/>
                <w:sz w:val="20"/>
                <w:szCs w:val="20"/>
              </w:rPr>
              <w:t>y</w:t>
            </w:r>
            <w:r w:rsidRPr="003057D6">
              <w:rPr>
                <w:rFonts w:ascii="Arial" w:hAnsi="Arial" w:cs="Arial"/>
                <w:spacing w:val="-3"/>
                <w:sz w:val="20"/>
                <w:szCs w:val="20"/>
              </w:rPr>
              <w:t xml:space="preserve"> </w:t>
            </w:r>
            <w:r w:rsidRPr="003057D6">
              <w:rPr>
                <w:rFonts w:ascii="Arial" w:hAnsi="Arial" w:cs="Arial"/>
                <w:sz w:val="20"/>
                <w:szCs w:val="20"/>
              </w:rPr>
              <w:t>reputacional</w:t>
            </w:r>
            <w:r w:rsidRPr="003057D6">
              <w:rPr>
                <w:rFonts w:ascii="Arial" w:hAnsi="Arial" w:cs="Arial"/>
                <w:spacing w:val="-3"/>
                <w:sz w:val="20"/>
                <w:szCs w:val="20"/>
              </w:rPr>
              <w:t xml:space="preserve"> </w:t>
            </w:r>
            <w:r w:rsidRPr="003057D6">
              <w:rPr>
                <w:rFonts w:ascii="Arial" w:hAnsi="Arial" w:cs="Arial"/>
                <w:sz w:val="20"/>
                <w:szCs w:val="20"/>
              </w:rPr>
              <w:t>con</w:t>
            </w:r>
            <w:r w:rsidRPr="003057D6">
              <w:rPr>
                <w:rFonts w:ascii="Arial" w:hAnsi="Arial" w:cs="Arial"/>
                <w:spacing w:val="-4"/>
                <w:sz w:val="20"/>
                <w:szCs w:val="20"/>
              </w:rPr>
              <w:t xml:space="preserve"> </w:t>
            </w:r>
            <w:r w:rsidRPr="003057D6">
              <w:rPr>
                <w:rFonts w:ascii="Arial" w:hAnsi="Arial" w:cs="Arial"/>
                <w:sz w:val="20"/>
                <w:szCs w:val="20"/>
              </w:rPr>
              <w:t>análisis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38"/>
                <w:sz w:val="20"/>
                <w:szCs w:val="20"/>
              </w:rPr>
              <w:t xml:space="preserve"> </w:t>
            </w:r>
            <w:r w:rsidRPr="003057D6">
              <w:rPr>
                <w:rFonts w:ascii="Arial" w:hAnsi="Arial" w:cs="Arial"/>
                <w:sz w:val="20"/>
                <w:szCs w:val="20"/>
              </w:rPr>
              <w:t>escenarios.</w:t>
            </w:r>
          </w:p>
          <w:p w14:paraId="3E35ABF7" w14:textId="77777777" w:rsidR="00A36F9C" w:rsidRPr="003057D6" w:rsidRDefault="00C50D09" w:rsidP="00520912">
            <w:pPr>
              <w:pStyle w:val="TableParagraph"/>
              <w:numPr>
                <w:ilvl w:val="0"/>
                <w:numId w:val="2"/>
              </w:numPr>
              <w:tabs>
                <w:tab w:val="left" w:pos="207"/>
              </w:tabs>
              <w:spacing w:before="2"/>
              <w:ind w:right="579" w:firstLine="40"/>
              <w:rPr>
                <w:rFonts w:ascii="Arial" w:hAnsi="Arial" w:cs="Arial"/>
                <w:sz w:val="20"/>
                <w:szCs w:val="20"/>
              </w:rPr>
            </w:pPr>
            <w:r w:rsidRPr="003057D6">
              <w:rPr>
                <w:rFonts w:ascii="Arial" w:hAnsi="Arial" w:cs="Arial"/>
                <w:sz w:val="20"/>
                <w:szCs w:val="20"/>
              </w:rPr>
              <w:t>Análisis</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riesgos</w:t>
            </w:r>
            <w:r w:rsidRPr="003057D6">
              <w:rPr>
                <w:rFonts w:ascii="Arial" w:hAnsi="Arial" w:cs="Arial"/>
                <w:spacing w:val="-3"/>
                <w:sz w:val="20"/>
                <w:szCs w:val="20"/>
              </w:rPr>
              <w:t xml:space="preserve"> </w:t>
            </w:r>
            <w:r w:rsidRPr="003057D6">
              <w:rPr>
                <w:rFonts w:ascii="Arial" w:hAnsi="Arial" w:cs="Arial"/>
                <w:sz w:val="20"/>
                <w:szCs w:val="20"/>
              </w:rPr>
              <w:t>considerando</w:t>
            </w:r>
            <w:r w:rsidRPr="003057D6">
              <w:rPr>
                <w:rFonts w:ascii="Arial" w:hAnsi="Arial" w:cs="Arial"/>
                <w:spacing w:val="-2"/>
                <w:sz w:val="20"/>
                <w:szCs w:val="20"/>
              </w:rPr>
              <w:t xml:space="preserve"> </w:t>
            </w:r>
            <w:r w:rsidRPr="003057D6">
              <w:rPr>
                <w:rFonts w:ascii="Arial" w:hAnsi="Arial" w:cs="Arial"/>
                <w:sz w:val="20"/>
                <w:szCs w:val="20"/>
              </w:rPr>
              <w:t>acciones</w:t>
            </w:r>
            <w:r w:rsidRPr="003057D6">
              <w:rPr>
                <w:rFonts w:ascii="Arial" w:hAnsi="Arial" w:cs="Arial"/>
                <w:spacing w:val="-3"/>
                <w:sz w:val="20"/>
                <w:szCs w:val="20"/>
              </w:rPr>
              <w:t xml:space="preserve"> </w:t>
            </w:r>
            <w:r w:rsidRPr="003057D6">
              <w:rPr>
                <w:rFonts w:ascii="Arial" w:hAnsi="Arial" w:cs="Arial"/>
                <w:sz w:val="20"/>
                <w:szCs w:val="20"/>
              </w:rPr>
              <w:t>no</w:t>
            </w:r>
            <w:r w:rsidRPr="003057D6">
              <w:rPr>
                <w:rFonts w:ascii="Arial" w:hAnsi="Arial" w:cs="Arial"/>
                <w:spacing w:val="-37"/>
                <w:sz w:val="20"/>
                <w:szCs w:val="20"/>
              </w:rPr>
              <w:t xml:space="preserve"> </w:t>
            </w:r>
            <w:r w:rsidRPr="003057D6">
              <w:rPr>
                <w:rFonts w:ascii="Arial" w:hAnsi="Arial" w:cs="Arial"/>
                <w:sz w:val="20"/>
                <w:szCs w:val="20"/>
              </w:rPr>
              <w:t>realizadas</w:t>
            </w:r>
            <w:r w:rsidRPr="003057D6">
              <w:rPr>
                <w:rFonts w:ascii="Arial" w:hAnsi="Arial" w:cs="Arial"/>
                <w:spacing w:val="-2"/>
                <w:sz w:val="20"/>
                <w:szCs w:val="20"/>
              </w:rPr>
              <w:t xml:space="preserve"> </w:t>
            </w:r>
            <w:r w:rsidRPr="003057D6">
              <w:rPr>
                <w:rFonts w:ascii="Arial" w:hAnsi="Arial" w:cs="Arial"/>
                <w:sz w:val="20"/>
                <w:szCs w:val="20"/>
              </w:rPr>
              <w:t>debido a</w:t>
            </w:r>
            <w:r w:rsidRPr="003057D6">
              <w:rPr>
                <w:rFonts w:ascii="Arial" w:hAnsi="Arial" w:cs="Arial"/>
                <w:spacing w:val="-2"/>
                <w:sz w:val="20"/>
                <w:szCs w:val="20"/>
              </w:rPr>
              <w:t xml:space="preserve"> </w:t>
            </w:r>
            <w:r w:rsidRPr="003057D6">
              <w:rPr>
                <w:rFonts w:ascii="Arial" w:hAnsi="Arial" w:cs="Arial"/>
                <w:sz w:val="20"/>
                <w:szCs w:val="20"/>
              </w:rPr>
              <w:t>optimizaciones.</w:t>
            </w:r>
          </w:p>
          <w:p w14:paraId="2C12EF62" w14:textId="77777777" w:rsidR="00A36F9C" w:rsidRPr="003057D6" w:rsidRDefault="00C50D09" w:rsidP="00520912">
            <w:pPr>
              <w:pStyle w:val="TableParagraph"/>
              <w:numPr>
                <w:ilvl w:val="0"/>
                <w:numId w:val="2"/>
              </w:numPr>
              <w:tabs>
                <w:tab w:val="left" w:pos="207"/>
              </w:tabs>
              <w:spacing w:line="219" w:lineRule="exact"/>
              <w:ind w:left="206" w:hanging="97"/>
              <w:rPr>
                <w:rFonts w:ascii="Arial" w:hAnsi="Arial" w:cs="Arial"/>
                <w:sz w:val="20"/>
                <w:szCs w:val="20"/>
              </w:rPr>
            </w:pPr>
            <w:r w:rsidRPr="003057D6">
              <w:rPr>
                <w:rFonts w:ascii="Arial" w:hAnsi="Arial" w:cs="Arial"/>
                <w:sz w:val="20"/>
                <w:szCs w:val="20"/>
              </w:rPr>
              <w:t>Análisis</w:t>
            </w:r>
            <w:r w:rsidRPr="003057D6">
              <w:rPr>
                <w:rFonts w:ascii="Arial" w:hAnsi="Arial" w:cs="Arial"/>
                <w:spacing w:val="-5"/>
                <w:sz w:val="20"/>
                <w:szCs w:val="20"/>
              </w:rPr>
              <w:t xml:space="preserve"> </w:t>
            </w:r>
            <w:r w:rsidRPr="003057D6">
              <w:rPr>
                <w:rFonts w:ascii="Arial" w:hAnsi="Arial" w:cs="Arial"/>
                <w:sz w:val="20"/>
                <w:szCs w:val="20"/>
              </w:rPr>
              <w:t>reputacional</w:t>
            </w:r>
            <w:r w:rsidRPr="003057D6">
              <w:rPr>
                <w:rFonts w:ascii="Arial" w:hAnsi="Arial" w:cs="Arial"/>
                <w:spacing w:val="-3"/>
                <w:sz w:val="20"/>
                <w:szCs w:val="20"/>
              </w:rPr>
              <w:t xml:space="preserve"> </w:t>
            </w:r>
            <w:r w:rsidRPr="003057D6">
              <w:rPr>
                <w:rFonts w:ascii="Arial" w:hAnsi="Arial" w:cs="Arial"/>
                <w:sz w:val="20"/>
                <w:szCs w:val="20"/>
              </w:rPr>
              <w:t>específico.</w:t>
            </w:r>
          </w:p>
        </w:tc>
        <w:tc>
          <w:tcPr>
            <w:tcW w:w="3180" w:type="dxa"/>
            <w:shd w:val="clear" w:color="auto" w:fill="DBE5F1" w:themeFill="accent1" w:themeFillTint="33"/>
          </w:tcPr>
          <w:p w14:paraId="6D765578" w14:textId="77777777" w:rsidR="00A36F9C" w:rsidRPr="003057D6" w:rsidRDefault="00A36F9C" w:rsidP="00520912">
            <w:pPr>
              <w:pStyle w:val="TableParagraph"/>
              <w:rPr>
                <w:rFonts w:ascii="Arial" w:hAnsi="Arial" w:cs="Arial"/>
                <w:sz w:val="20"/>
                <w:szCs w:val="20"/>
              </w:rPr>
            </w:pPr>
          </w:p>
          <w:p w14:paraId="6FB9D8BF" w14:textId="3B0D9173" w:rsidR="00A36F9C" w:rsidRPr="003057D6" w:rsidRDefault="00C50D09" w:rsidP="00520912">
            <w:pPr>
              <w:pStyle w:val="TableParagraph"/>
              <w:spacing w:before="134"/>
              <w:ind w:left="69"/>
              <w:rPr>
                <w:rFonts w:ascii="Arial" w:hAnsi="Arial" w:cs="Arial"/>
                <w:sz w:val="20"/>
                <w:szCs w:val="20"/>
              </w:rPr>
            </w:pPr>
            <w:r w:rsidRPr="003057D6">
              <w:rPr>
                <w:rFonts w:ascii="Arial" w:hAnsi="Arial" w:cs="Arial"/>
                <w:b/>
                <w:sz w:val="20"/>
                <w:szCs w:val="20"/>
              </w:rPr>
              <w:t>R:</w:t>
            </w:r>
            <w:r w:rsidRPr="003057D6">
              <w:rPr>
                <w:rFonts w:ascii="Arial" w:hAnsi="Arial" w:cs="Arial"/>
                <w:b/>
                <w:spacing w:val="-3"/>
                <w:sz w:val="20"/>
                <w:szCs w:val="20"/>
              </w:rPr>
              <w:t xml:space="preserve"> </w:t>
            </w:r>
            <w:r w:rsidR="00380F73">
              <w:rPr>
                <w:rFonts w:ascii="Arial" w:hAnsi="Arial" w:cs="Arial"/>
                <w:sz w:val="20"/>
                <w:szCs w:val="20"/>
              </w:rPr>
              <w:t>Gerente de área funcional</w:t>
            </w:r>
            <w:r w:rsidRPr="003057D6">
              <w:rPr>
                <w:rFonts w:ascii="Arial" w:hAnsi="Arial" w:cs="Arial"/>
                <w:spacing w:val="-4"/>
                <w:sz w:val="20"/>
                <w:szCs w:val="20"/>
              </w:rPr>
              <w:t xml:space="preserve"> </w:t>
            </w:r>
          </w:p>
          <w:p w14:paraId="47BD16D7" w14:textId="4CEFBA11" w:rsidR="00A36F9C" w:rsidRPr="00FF5E6F" w:rsidRDefault="00C50D09" w:rsidP="00520912">
            <w:pPr>
              <w:pStyle w:val="TableParagraph"/>
              <w:spacing w:before="2"/>
              <w:ind w:left="69"/>
              <w:rPr>
                <w:rFonts w:ascii="Arial" w:hAnsi="Arial" w:cs="Arial"/>
                <w:sz w:val="20"/>
                <w:szCs w:val="20"/>
                <w:lang w:val="es-CL"/>
              </w:rPr>
            </w:pPr>
            <w:r w:rsidRPr="00FF5E6F">
              <w:rPr>
                <w:rFonts w:ascii="Arial" w:hAnsi="Arial" w:cs="Arial"/>
                <w:b/>
                <w:sz w:val="20"/>
                <w:szCs w:val="20"/>
                <w:lang w:val="es-CL"/>
              </w:rPr>
              <w:t>A:</w:t>
            </w:r>
            <w:r w:rsidRPr="00FF5E6F">
              <w:rPr>
                <w:rFonts w:ascii="Arial" w:hAnsi="Arial" w:cs="Arial"/>
                <w:b/>
                <w:spacing w:val="-4"/>
                <w:sz w:val="20"/>
                <w:szCs w:val="20"/>
                <w:lang w:val="es-CL"/>
              </w:rPr>
              <w:t xml:space="preserve"> </w:t>
            </w:r>
            <w:r w:rsidR="00613274" w:rsidRPr="00FF5E6F">
              <w:rPr>
                <w:rFonts w:ascii="Arial" w:hAnsi="Arial" w:cs="Arial"/>
                <w:sz w:val="20"/>
                <w:szCs w:val="20"/>
                <w:lang w:val="es-CL"/>
              </w:rPr>
              <w:t xml:space="preserve">Comité de </w:t>
            </w:r>
            <w:r w:rsidR="00613274" w:rsidRPr="00FE4AA7">
              <w:rPr>
                <w:rFonts w:ascii="Arial" w:hAnsi="Arial" w:cs="Arial"/>
                <w:sz w:val="20"/>
                <w:szCs w:val="20"/>
                <w:lang w:val="es-CL"/>
              </w:rPr>
              <w:t>Gerencia (</w:t>
            </w:r>
            <w:r w:rsidR="00FE55C2">
              <w:rPr>
                <w:rFonts w:ascii="Arial" w:hAnsi="Arial" w:cs="Arial"/>
                <w:sz w:val="20"/>
                <w:szCs w:val="20"/>
                <w:lang w:val="es-CL"/>
              </w:rPr>
              <w:t>decidir si es necesario ampliar a D</w:t>
            </w:r>
            <w:r w:rsidR="00FF5E6F" w:rsidRPr="00FE4AA7">
              <w:rPr>
                <w:rFonts w:ascii="Arial" w:hAnsi="Arial" w:cs="Arial"/>
                <w:sz w:val="20"/>
                <w:szCs w:val="20"/>
                <w:lang w:val="es-CL"/>
              </w:rPr>
              <w:t>irectorio</w:t>
            </w:r>
            <w:r w:rsidR="00FE55C2">
              <w:rPr>
                <w:rFonts w:ascii="Arial" w:hAnsi="Arial" w:cs="Arial"/>
                <w:sz w:val="20"/>
                <w:szCs w:val="20"/>
                <w:lang w:val="es-CL"/>
              </w:rPr>
              <w:t xml:space="preserve"> la aprobación</w:t>
            </w:r>
            <w:r w:rsidR="00FF5E6F">
              <w:rPr>
                <w:rFonts w:ascii="Arial" w:hAnsi="Arial" w:cs="Arial"/>
                <w:sz w:val="20"/>
                <w:szCs w:val="20"/>
                <w:lang w:val="es-CL"/>
              </w:rPr>
              <w:t>)</w:t>
            </w:r>
          </w:p>
          <w:p w14:paraId="7CF3F0C4" w14:textId="48BBA36D" w:rsidR="0065152E" w:rsidRPr="00613274" w:rsidRDefault="00C50D09" w:rsidP="0065152E">
            <w:pPr>
              <w:pStyle w:val="TableParagraph"/>
              <w:spacing w:before="1" w:line="219" w:lineRule="exact"/>
              <w:ind w:left="69"/>
              <w:rPr>
                <w:rFonts w:ascii="Arial" w:hAnsi="Arial" w:cs="Arial"/>
                <w:sz w:val="20"/>
                <w:szCs w:val="20"/>
                <w:lang w:val="en-US"/>
              </w:rPr>
            </w:pPr>
            <w:r w:rsidRPr="00613274">
              <w:rPr>
                <w:rFonts w:ascii="Arial" w:hAnsi="Arial" w:cs="Arial"/>
                <w:b/>
                <w:sz w:val="20"/>
                <w:szCs w:val="20"/>
                <w:lang w:val="en-US"/>
              </w:rPr>
              <w:t>C:</w:t>
            </w:r>
            <w:r w:rsidRPr="00613274">
              <w:rPr>
                <w:rFonts w:ascii="Arial" w:hAnsi="Arial" w:cs="Arial"/>
                <w:b/>
                <w:spacing w:val="-2"/>
                <w:sz w:val="20"/>
                <w:szCs w:val="20"/>
                <w:lang w:val="en-US"/>
              </w:rPr>
              <w:t xml:space="preserve"> </w:t>
            </w:r>
            <w:proofErr w:type="spellStart"/>
            <w:r w:rsidR="00FE55C2" w:rsidRPr="00613274">
              <w:rPr>
                <w:rFonts w:ascii="Arial" w:hAnsi="Arial" w:cs="Arial"/>
                <w:sz w:val="20"/>
                <w:szCs w:val="20"/>
                <w:lang w:val="en-US"/>
              </w:rPr>
              <w:t>Gerencia</w:t>
            </w:r>
            <w:r w:rsidR="00FE55C2">
              <w:rPr>
                <w:rFonts w:ascii="Arial" w:hAnsi="Arial" w:cs="Arial"/>
                <w:sz w:val="20"/>
                <w:szCs w:val="20"/>
                <w:lang w:val="en-US"/>
              </w:rPr>
              <w:t>s</w:t>
            </w:r>
            <w:proofErr w:type="spellEnd"/>
            <w:r w:rsidR="00FE55C2">
              <w:rPr>
                <w:rFonts w:ascii="Arial" w:hAnsi="Arial" w:cs="Arial"/>
                <w:sz w:val="20"/>
                <w:szCs w:val="20"/>
                <w:lang w:val="en-US"/>
              </w:rPr>
              <w:t xml:space="preserve"> de</w:t>
            </w:r>
            <w:r w:rsidRPr="00613274">
              <w:rPr>
                <w:rFonts w:ascii="Arial" w:hAnsi="Arial" w:cs="Arial"/>
                <w:spacing w:val="-3"/>
                <w:sz w:val="20"/>
                <w:szCs w:val="20"/>
                <w:lang w:val="en-US"/>
              </w:rPr>
              <w:t xml:space="preserve"> </w:t>
            </w:r>
            <w:r w:rsidR="00C80FDE" w:rsidRPr="00613274">
              <w:rPr>
                <w:rFonts w:ascii="Arial" w:hAnsi="Arial" w:cs="Arial"/>
                <w:sz w:val="20"/>
                <w:szCs w:val="20"/>
                <w:lang w:val="en-US"/>
              </w:rPr>
              <w:t>Interchile</w:t>
            </w:r>
            <w:r w:rsidRPr="00613274">
              <w:rPr>
                <w:rFonts w:ascii="Arial" w:hAnsi="Arial" w:cs="Arial"/>
                <w:spacing w:val="-2"/>
                <w:sz w:val="20"/>
                <w:szCs w:val="20"/>
                <w:lang w:val="en-US"/>
              </w:rPr>
              <w:t xml:space="preserve"> </w:t>
            </w:r>
          </w:p>
          <w:p w14:paraId="01A24A67" w14:textId="4732A515" w:rsidR="00A36F9C" w:rsidRPr="00613274" w:rsidRDefault="00C50D09" w:rsidP="0065152E">
            <w:pPr>
              <w:pStyle w:val="TableParagraph"/>
              <w:spacing w:before="1" w:line="219" w:lineRule="exact"/>
              <w:ind w:left="69"/>
              <w:rPr>
                <w:rFonts w:ascii="Arial" w:hAnsi="Arial" w:cs="Arial"/>
                <w:sz w:val="20"/>
                <w:szCs w:val="20"/>
                <w:lang w:val="en-US"/>
              </w:rPr>
            </w:pPr>
            <w:r w:rsidRPr="00613274">
              <w:rPr>
                <w:rFonts w:ascii="Arial" w:hAnsi="Arial" w:cs="Arial"/>
                <w:b/>
                <w:sz w:val="20"/>
                <w:szCs w:val="20"/>
                <w:lang w:val="en-US"/>
              </w:rPr>
              <w:t>I:</w:t>
            </w:r>
            <w:r w:rsidRPr="00613274">
              <w:rPr>
                <w:rFonts w:ascii="Arial" w:hAnsi="Arial" w:cs="Arial"/>
                <w:b/>
                <w:spacing w:val="-3"/>
                <w:sz w:val="20"/>
                <w:szCs w:val="20"/>
                <w:lang w:val="en-US"/>
              </w:rPr>
              <w:t xml:space="preserve"> </w:t>
            </w:r>
            <w:r w:rsidRPr="00613274">
              <w:rPr>
                <w:rFonts w:ascii="Arial" w:hAnsi="Arial" w:cs="Arial"/>
                <w:sz w:val="20"/>
                <w:szCs w:val="20"/>
                <w:lang w:val="en-US"/>
              </w:rPr>
              <w:t>Equipo</w:t>
            </w:r>
            <w:r w:rsidRPr="00613274">
              <w:rPr>
                <w:rFonts w:ascii="Arial" w:hAnsi="Arial" w:cs="Arial"/>
                <w:spacing w:val="-2"/>
                <w:sz w:val="20"/>
                <w:szCs w:val="20"/>
                <w:lang w:val="en-US"/>
              </w:rPr>
              <w:t xml:space="preserve"> </w:t>
            </w:r>
            <w:r w:rsidR="00D4576A" w:rsidRPr="00613274">
              <w:rPr>
                <w:rFonts w:ascii="Arial" w:hAnsi="Arial" w:cs="Arial"/>
                <w:sz w:val="20"/>
                <w:szCs w:val="20"/>
                <w:lang w:val="en-US"/>
              </w:rPr>
              <w:t>Interchile</w:t>
            </w:r>
          </w:p>
        </w:tc>
      </w:tr>
      <w:tr w:rsidR="00A36F9C" w:rsidRPr="003057D6" w14:paraId="4E51CB55" w14:textId="77777777" w:rsidTr="003755BC">
        <w:trPr>
          <w:trHeight w:val="1305"/>
        </w:trPr>
        <w:tc>
          <w:tcPr>
            <w:tcW w:w="2441" w:type="dxa"/>
            <w:shd w:val="clear" w:color="auto" w:fill="DBE5F1" w:themeFill="accent1" w:themeFillTint="33"/>
          </w:tcPr>
          <w:p w14:paraId="6D96387D" w14:textId="77777777" w:rsidR="00A36F9C" w:rsidRPr="002D2FA0" w:rsidRDefault="00A36F9C" w:rsidP="002878EE">
            <w:pPr>
              <w:pStyle w:val="TableParagraph"/>
              <w:spacing w:before="7"/>
              <w:jc w:val="center"/>
              <w:rPr>
                <w:rFonts w:ascii="Arial" w:hAnsi="Arial" w:cs="Arial"/>
                <w:sz w:val="20"/>
                <w:szCs w:val="20"/>
                <w:lang w:val="es-CL"/>
              </w:rPr>
            </w:pPr>
          </w:p>
          <w:p w14:paraId="613693B7" w14:textId="7ACCD64E" w:rsidR="00A36F9C" w:rsidRPr="00EF049D" w:rsidRDefault="00C50D09" w:rsidP="00AC51F4">
            <w:pPr>
              <w:pStyle w:val="TableParagraph"/>
              <w:ind w:left="81" w:right="75" w:firstLine="228"/>
              <w:jc w:val="center"/>
              <w:rPr>
                <w:rFonts w:ascii="Arial" w:hAnsi="Arial" w:cs="Arial"/>
                <w:sz w:val="20"/>
                <w:szCs w:val="20"/>
              </w:rPr>
            </w:pPr>
            <w:r w:rsidRPr="00EF049D">
              <w:rPr>
                <w:rFonts w:ascii="Arial" w:hAnsi="Arial" w:cs="Arial"/>
                <w:b/>
                <w:sz w:val="20"/>
                <w:szCs w:val="20"/>
              </w:rPr>
              <w:t xml:space="preserve">Media impacto: </w:t>
            </w:r>
            <w:r w:rsidRPr="00EF049D">
              <w:rPr>
                <w:rFonts w:ascii="Arial" w:hAnsi="Arial" w:cs="Arial"/>
                <w:sz w:val="20"/>
                <w:szCs w:val="20"/>
              </w:rPr>
              <w:t>Decisiones</w:t>
            </w:r>
            <w:r w:rsidRPr="00EF049D">
              <w:rPr>
                <w:rFonts w:ascii="Arial" w:hAnsi="Arial" w:cs="Arial"/>
                <w:spacing w:val="1"/>
                <w:sz w:val="20"/>
                <w:szCs w:val="20"/>
              </w:rPr>
              <w:t xml:space="preserve"> </w:t>
            </w:r>
            <w:r w:rsidRPr="00EF049D">
              <w:rPr>
                <w:rFonts w:ascii="Arial" w:hAnsi="Arial" w:cs="Arial"/>
                <w:sz w:val="20"/>
                <w:szCs w:val="20"/>
              </w:rPr>
              <w:t xml:space="preserve">entre </w:t>
            </w:r>
            <w:r w:rsidR="004D5679" w:rsidRPr="00EF049D">
              <w:rPr>
                <w:rFonts w:ascii="Arial" w:hAnsi="Arial" w:cs="Arial"/>
                <w:sz w:val="20"/>
                <w:szCs w:val="20"/>
              </w:rPr>
              <w:t>100</w:t>
            </w:r>
            <w:r w:rsidRPr="00EF049D">
              <w:rPr>
                <w:rFonts w:ascii="Arial" w:hAnsi="Arial" w:cs="Arial"/>
                <w:sz w:val="20"/>
                <w:szCs w:val="20"/>
              </w:rPr>
              <w:t xml:space="preserve"> mil </w:t>
            </w:r>
            <w:r w:rsidR="004D5679" w:rsidRPr="00EF049D">
              <w:rPr>
                <w:rFonts w:ascii="Arial" w:hAnsi="Arial" w:cs="Arial"/>
                <w:sz w:val="20"/>
                <w:szCs w:val="20"/>
              </w:rPr>
              <w:t xml:space="preserve">y 1 millón de </w:t>
            </w:r>
            <w:r w:rsidR="00A228C2" w:rsidRPr="00EF049D">
              <w:rPr>
                <w:rFonts w:ascii="Arial" w:hAnsi="Arial" w:cs="Arial"/>
                <w:sz w:val="20"/>
                <w:szCs w:val="20"/>
              </w:rPr>
              <w:t>dólares</w:t>
            </w:r>
            <w:r w:rsidRPr="00EF049D">
              <w:rPr>
                <w:rFonts w:ascii="Arial" w:hAnsi="Arial" w:cs="Arial"/>
                <w:spacing w:val="1"/>
                <w:sz w:val="20"/>
                <w:szCs w:val="20"/>
              </w:rPr>
              <w:t xml:space="preserve"> </w:t>
            </w:r>
            <w:r w:rsidR="00AC51F4" w:rsidRPr="00EF049D">
              <w:rPr>
                <w:rFonts w:ascii="Arial" w:hAnsi="Arial" w:cs="Arial"/>
                <w:spacing w:val="1"/>
                <w:sz w:val="20"/>
                <w:szCs w:val="20"/>
              </w:rPr>
              <w:t xml:space="preserve">o </w:t>
            </w:r>
            <w:r w:rsidRPr="00EF049D">
              <w:rPr>
                <w:rFonts w:ascii="Arial" w:hAnsi="Arial" w:cs="Arial"/>
                <w:sz w:val="20"/>
                <w:szCs w:val="20"/>
              </w:rPr>
              <w:t>impacto</w:t>
            </w:r>
            <w:r w:rsidRPr="00EF049D">
              <w:rPr>
                <w:rFonts w:ascii="Arial" w:hAnsi="Arial" w:cs="Arial"/>
                <w:spacing w:val="-3"/>
                <w:sz w:val="20"/>
                <w:szCs w:val="20"/>
              </w:rPr>
              <w:t xml:space="preserve"> </w:t>
            </w:r>
            <w:r w:rsidRPr="00EF049D">
              <w:rPr>
                <w:rFonts w:ascii="Arial" w:hAnsi="Arial" w:cs="Arial"/>
                <w:sz w:val="20"/>
                <w:szCs w:val="20"/>
              </w:rPr>
              <w:t>reputacional</w:t>
            </w:r>
            <w:r w:rsidRPr="00EF049D">
              <w:rPr>
                <w:rFonts w:ascii="Arial" w:hAnsi="Arial" w:cs="Arial"/>
                <w:spacing w:val="-4"/>
                <w:sz w:val="20"/>
                <w:szCs w:val="20"/>
              </w:rPr>
              <w:t xml:space="preserve"> </w:t>
            </w:r>
            <w:r w:rsidRPr="00EF049D">
              <w:rPr>
                <w:rFonts w:ascii="Arial" w:hAnsi="Arial" w:cs="Arial"/>
                <w:sz w:val="20"/>
                <w:szCs w:val="20"/>
              </w:rPr>
              <w:t>en</w:t>
            </w:r>
            <w:r w:rsidRPr="00EF049D">
              <w:rPr>
                <w:rFonts w:ascii="Arial" w:hAnsi="Arial" w:cs="Arial"/>
                <w:spacing w:val="-4"/>
                <w:sz w:val="20"/>
                <w:szCs w:val="20"/>
              </w:rPr>
              <w:t xml:space="preserve"> </w:t>
            </w:r>
            <w:r w:rsidRPr="00EF049D">
              <w:rPr>
                <w:rFonts w:ascii="Arial" w:hAnsi="Arial" w:cs="Arial"/>
                <w:sz w:val="20"/>
                <w:szCs w:val="20"/>
              </w:rPr>
              <w:t>escala</w:t>
            </w:r>
            <w:r w:rsidR="00AC51F4" w:rsidRPr="00EF049D">
              <w:rPr>
                <w:rFonts w:ascii="Arial" w:hAnsi="Arial" w:cs="Arial"/>
                <w:sz w:val="20"/>
                <w:szCs w:val="20"/>
              </w:rPr>
              <w:t xml:space="preserve"> </w:t>
            </w:r>
            <w:r w:rsidR="006A6919" w:rsidRPr="00EF049D">
              <w:rPr>
                <w:rFonts w:ascii="Arial" w:hAnsi="Arial" w:cs="Arial"/>
                <w:sz w:val="20"/>
                <w:szCs w:val="20"/>
              </w:rPr>
              <w:t>naranja</w:t>
            </w:r>
            <w:r w:rsidRPr="00EF049D">
              <w:rPr>
                <w:rFonts w:ascii="Arial" w:hAnsi="Arial" w:cs="Arial"/>
                <w:sz w:val="20"/>
                <w:szCs w:val="20"/>
              </w:rPr>
              <w:t>.</w:t>
            </w:r>
          </w:p>
        </w:tc>
        <w:tc>
          <w:tcPr>
            <w:tcW w:w="4059" w:type="dxa"/>
          </w:tcPr>
          <w:p w14:paraId="05CDBDBC" w14:textId="77777777" w:rsidR="00A36F9C" w:rsidRPr="003057D6" w:rsidRDefault="00A36F9C" w:rsidP="00520912">
            <w:pPr>
              <w:pStyle w:val="TableParagraph"/>
              <w:spacing w:before="7"/>
              <w:rPr>
                <w:rFonts w:ascii="Arial" w:hAnsi="Arial" w:cs="Arial"/>
                <w:sz w:val="20"/>
                <w:szCs w:val="20"/>
              </w:rPr>
            </w:pPr>
          </w:p>
          <w:p w14:paraId="40F47824" w14:textId="77777777" w:rsidR="00A36F9C" w:rsidRPr="003057D6" w:rsidRDefault="00C50D09" w:rsidP="00520912">
            <w:pPr>
              <w:pStyle w:val="TableParagraph"/>
              <w:spacing w:before="1" w:line="219" w:lineRule="exact"/>
              <w:ind w:left="69"/>
              <w:rPr>
                <w:rFonts w:ascii="Arial" w:hAnsi="Arial" w:cs="Arial"/>
                <w:sz w:val="20"/>
                <w:szCs w:val="20"/>
              </w:rPr>
            </w:pPr>
            <w:r w:rsidRPr="003057D6">
              <w:rPr>
                <w:rFonts w:ascii="Arial" w:hAnsi="Arial" w:cs="Arial"/>
                <w:b/>
                <w:sz w:val="20"/>
                <w:szCs w:val="20"/>
              </w:rPr>
              <w:t>Obligatorio:</w:t>
            </w:r>
            <w:r w:rsidRPr="003057D6">
              <w:rPr>
                <w:rFonts w:ascii="Arial" w:hAnsi="Arial" w:cs="Arial"/>
                <w:b/>
                <w:spacing w:val="-2"/>
                <w:sz w:val="20"/>
                <w:szCs w:val="20"/>
              </w:rPr>
              <w:t xml:space="preserve"> </w:t>
            </w:r>
            <w:r w:rsidRPr="003057D6">
              <w:rPr>
                <w:rFonts w:ascii="Arial" w:hAnsi="Arial" w:cs="Arial"/>
                <w:sz w:val="20"/>
                <w:szCs w:val="20"/>
              </w:rPr>
              <w:t>caso</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4"/>
                <w:sz w:val="20"/>
                <w:szCs w:val="20"/>
              </w:rPr>
              <w:t xml:space="preserve"> </w:t>
            </w:r>
            <w:r w:rsidRPr="003057D6">
              <w:rPr>
                <w:rFonts w:ascii="Arial" w:hAnsi="Arial" w:cs="Arial"/>
                <w:sz w:val="20"/>
                <w:szCs w:val="20"/>
              </w:rPr>
              <w:t>negocio.</w:t>
            </w:r>
          </w:p>
          <w:p w14:paraId="7DB1C24F" w14:textId="30F4B53B" w:rsidR="00A36F9C" w:rsidRPr="003057D6" w:rsidRDefault="00C50D09" w:rsidP="00520912">
            <w:pPr>
              <w:pStyle w:val="TableParagraph"/>
              <w:ind w:left="69" w:right="891"/>
              <w:rPr>
                <w:rFonts w:ascii="Arial" w:hAnsi="Arial" w:cs="Arial"/>
                <w:sz w:val="20"/>
                <w:szCs w:val="20"/>
              </w:rPr>
            </w:pPr>
            <w:r w:rsidRPr="003057D6">
              <w:rPr>
                <w:rFonts w:ascii="Arial" w:hAnsi="Arial" w:cs="Arial"/>
                <w:b/>
                <w:sz w:val="20"/>
                <w:szCs w:val="20"/>
              </w:rPr>
              <w:t xml:space="preserve">Deseable: </w:t>
            </w:r>
            <w:r w:rsidRPr="003057D6">
              <w:rPr>
                <w:rFonts w:ascii="Arial" w:hAnsi="Arial" w:cs="Arial"/>
                <w:sz w:val="20"/>
                <w:szCs w:val="20"/>
              </w:rPr>
              <w:t xml:space="preserve">análisis de riesgo y afectación </w:t>
            </w:r>
            <w:r w:rsidR="00132E68" w:rsidRPr="003057D6">
              <w:rPr>
                <w:rFonts w:ascii="Arial" w:hAnsi="Arial" w:cs="Arial"/>
                <w:sz w:val="20"/>
                <w:szCs w:val="20"/>
              </w:rPr>
              <w:t>a</w:t>
            </w:r>
            <w:r w:rsidR="00132E68">
              <w:rPr>
                <w:rFonts w:ascii="Arial" w:hAnsi="Arial" w:cs="Arial"/>
                <w:sz w:val="20"/>
                <w:szCs w:val="20"/>
              </w:rPr>
              <w:t xml:space="preserve"> reputación.</w:t>
            </w:r>
          </w:p>
        </w:tc>
        <w:tc>
          <w:tcPr>
            <w:tcW w:w="4061" w:type="dxa"/>
          </w:tcPr>
          <w:p w14:paraId="27784A9C" w14:textId="77777777" w:rsidR="00A36F9C" w:rsidRPr="003057D6" w:rsidRDefault="00A36F9C" w:rsidP="00520912">
            <w:pPr>
              <w:pStyle w:val="TableParagraph"/>
              <w:spacing w:before="7"/>
              <w:rPr>
                <w:rFonts w:ascii="Arial" w:hAnsi="Arial" w:cs="Arial"/>
                <w:sz w:val="20"/>
                <w:szCs w:val="20"/>
              </w:rPr>
            </w:pPr>
          </w:p>
          <w:p w14:paraId="4CD30A87" w14:textId="77777777" w:rsidR="00A36F9C" w:rsidRPr="003057D6" w:rsidRDefault="00C50D09" w:rsidP="00520912">
            <w:pPr>
              <w:pStyle w:val="TableParagraph"/>
              <w:spacing w:line="219" w:lineRule="exact"/>
              <w:ind w:left="69"/>
              <w:rPr>
                <w:rFonts w:ascii="Arial" w:hAnsi="Arial" w:cs="Arial"/>
                <w:b/>
                <w:sz w:val="20"/>
                <w:szCs w:val="20"/>
              </w:rPr>
            </w:pPr>
            <w:r w:rsidRPr="003057D6">
              <w:rPr>
                <w:rFonts w:ascii="Arial" w:hAnsi="Arial" w:cs="Arial"/>
                <w:b/>
                <w:sz w:val="20"/>
                <w:szCs w:val="20"/>
              </w:rPr>
              <w:t>Obligatorio:</w:t>
            </w:r>
          </w:p>
          <w:p w14:paraId="5747BE4C" w14:textId="2DB48E26" w:rsidR="00A36F9C" w:rsidRPr="003057D6" w:rsidRDefault="00C50D09" w:rsidP="00520912">
            <w:pPr>
              <w:pStyle w:val="TableParagraph"/>
              <w:numPr>
                <w:ilvl w:val="0"/>
                <w:numId w:val="1"/>
              </w:numPr>
              <w:tabs>
                <w:tab w:val="left" w:pos="207"/>
              </w:tabs>
              <w:ind w:right="172" w:firstLine="40"/>
              <w:rPr>
                <w:rFonts w:ascii="Arial" w:hAnsi="Arial" w:cs="Arial"/>
                <w:sz w:val="20"/>
                <w:szCs w:val="20"/>
              </w:rPr>
            </w:pPr>
            <w:r w:rsidRPr="003057D6">
              <w:rPr>
                <w:rFonts w:ascii="Arial" w:hAnsi="Arial" w:cs="Arial"/>
                <w:sz w:val="20"/>
                <w:szCs w:val="20"/>
              </w:rPr>
              <w:t>Caso</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negocio</w:t>
            </w:r>
            <w:r w:rsidRPr="003057D6">
              <w:rPr>
                <w:rFonts w:ascii="Arial" w:hAnsi="Arial" w:cs="Arial"/>
                <w:spacing w:val="-2"/>
                <w:sz w:val="20"/>
                <w:szCs w:val="20"/>
              </w:rPr>
              <w:t xml:space="preserve"> </w:t>
            </w:r>
            <w:r w:rsidRPr="003057D6">
              <w:rPr>
                <w:rFonts w:ascii="Arial" w:hAnsi="Arial" w:cs="Arial"/>
                <w:sz w:val="20"/>
                <w:szCs w:val="20"/>
              </w:rPr>
              <w:t xml:space="preserve">considerando </w:t>
            </w:r>
            <w:r w:rsidR="007A780D">
              <w:rPr>
                <w:rFonts w:ascii="Arial" w:hAnsi="Arial" w:cs="Arial"/>
                <w:sz w:val="20"/>
                <w:szCs w:val="20"/>
              </w:rPr>
              <w:t>costo, riesgo y desempeño</w:t>
            </w:r>
            <w:r w:rsidRPr="003057D6">
              <w:rPr>
                <w:rFonts w:ascii="Arial" w:hAnsi="Arial" w:cs="Arial"/>
                <w:spacing w:val="-3"/>
                <w:sz w:val="20"/>
                <w:szCs w:val="20"/>
              </w:rPr>
              <w:t xml:space="preserve"> </w:t>
            </w:r>
            <w:r w:rsidRPr="003057D6">
              <w:rPr>
                <w:rFonts w:ascii="Arial" w:hAnsi="Arial" w:cs="Arial"/>
                <w:sz w:val="20"/>
                <w:szCs w:val="20"/>
              </w:rPr>
              <w:t>con</w:t>
            </w:r>
            <w:r w:rsidRPr="003057D6">
              <w:rPr>
                <w:rFonts w:ascii="Arial" w:hAnsi="Arial" w:cs="Arial"/>
                <w:spacing w:val="-3"/>
                <w:sz w:val="20"/>
                <w:szCs w:val="20"/>
              </w:rPr>
              <w:t xml:space="preserve"> </w:t>
            </w:r>
            <w:r w:rsidRPr="003057D6">
              <w:rPr>
                <w:rFonts w:ascii="Arial" w:hAnsi="Arial" w:cs="Arial"/>
                <w:sz w:val="20"/>
                <w:szCs w:val="20"/>
              </w:rPr>
              <w:t>análisis</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38"/>
                <w:sz w:val="20"/>
                <w:szCs w:val="20"/>
              </w:rPr>
              <w:t xml:space="preserve"> </w:t>
            </w:r>
            <w:r w:rsidRPr="003057D6">
              <w:rPr>
                <w:rFonts w:ascii="Arial" w:hAnsi="Arial" w:cs="Arial"/>
                <w:sz w:val="20"/>
                <w:szCs w:val="20"/>
              </w:rPr>
              <w:t>escenarios.</w:t>
            </w:r>
          </w:p>
          <w:p w14:paraId="765C60F8" w14:textId="77777777" w:rsidR="00A36F9C" w:rsidRPr="003057D6" w:rsidRDefault="00C50D09" w:rsidP="00520912">
            <w:pPr>
              <w:pStyle w:val="TableParagraph"/>
              <w:numPr>
                <w:ilvl w:val="0"/>
                <w:numId w:val="1"/>
              </w:numPr>
              <w:tabs>
                <w:tab w:val="left" w:pos="207"/>
              </w:tabs>
              <w:spacing w:line="219" w:lineRule="exact"/>
              <w:ind w:left="206" w:hanging="97"/>
              <w:rPr>
                <w:rFonts w:ascii="Arial" w:hAnsi="Arial" w:cs="Arial"/>
                <w:sz w:val="20"/>
                <w:szCs w:val="20"/>
              </w:rPr>
            </w:pPr>
            <w:r w:rsidRPr="003057D6">
              <w:rPr>
                <w:rFonts w:ascii="Arial" w:hAnsi="Arial" w:cs="Arial"/>
                <w:sz w:val="20"/>
                <w:szCs w:val="20"/>
              </w:rPr>
              <w:t>Análisis</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riesgos.</w:t>
            </w:r>
          </w:p>
        </w:tc>
        <w:tc>
          <w:tcPr>
            <w:tcW w:w="3180" w:type="dxa"/>
            <w:shd w:val="clear" w:color="auto" w:fill="DBE5F1" w:themeFill="accent1" w:themeFillTint="33"/>
          </w:tcPr>
          <w:p w14:paraId="5100F17E" w14:textId="77777777" w:rsidR="00A36F9C" w:rsidRPr="003057D6" w:rsidRDefault="00A36F9C" w:rsidP="00520912">
            <w:pPr>
              <w:pStyle w:val="TableParagraph"/>
              <w:spacing w:before="7"/>
              <w:rPr>
                <w:rFonts w:ascii="Arial" w:hAnsi="Arial" w:cs="Arial"/>
                <w:sz w:val="20"/>
                <w:szCs w:val="20"/>
              </w:rPr>
            </w:pPr>
          </w:p>
          <w:p w14:paraId="2C3D6217" w14:textId="667619BE" w:rsidR="00A36F9C" w:rsidRPr="003057D6" w:rsidRDefault="00C50D09" w:rsidP="00520912">
            <w:pPr>
              <w:pStyle w:val="TableParagraph"/>
              <w:spacing w:line="219" w:lineRule="exact"/>
              <w:ind w:left="69"/>
              <w:rPr>
                <w:rFonts w:ascii="Arial" w:hAnsi="Arial" w:cs="Arial"/>
                <w:sz w:val="20"/>
                <w:szCs w:val="20"/>
              </w:rPr>
            </w:pPr>
            <w:r w:rsidRPr="003057D6">
              <w:rPr>
                <w:rFonts w:ascii="Arial" w:hAnsi="Arial" w:cs="Arial"/>
                <w:b/>
                <w:sz w:val="20"/>
                <w:szCs w:val="20"/>
              </w:rPr>
              <w:t>R:</w:t>
            </w:r>
            <w:r w:rsidRPr="003057D6">
              <w:rPr>
                <w:rFonts w:ascii="Arial" w:hAnsi="Arial" w:cs="Arial"/>
                <w:b/>
                <w:spacing w:val="-2"/>
                <w:sz w:val="20"/>
                <w:szCs w:val="20"/>
              </w:rPr>
              <w:t xml:space="preserve"> </w:t>
            </w:r>
            <w:r w:rsidR="0050791F">
              <w:rPr>
                <w:rFonts w:ascii="Arial" w:hAnsi="Arial" w:cs="Arial"/>
                <w:sz w:val="20"/>
                <w:szCs w:val="20"/>
              </w:rPr>
              <w:t>Gerente</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área</w:t>
            </w:r>
            <w:r w:rsidR="00380F73">
              <w:rPr>
                <w:rFonts w:ascii="Arial" w:hAnsi="Arial" w:cs="Arial"/>
                <w:sz w:val="20"/>
                <w:szCs w:val="20"/>
              </w:rPr>
              <w:t xml:space="preserve"> funcional</w:t>
            </w:r>
          </w:p>
          <w:p w14:paraId="49E8D4BC" w14:textId="754655E8" w:rsidR="00A36F9C" w:rsidRPr="003057D6" w:rsidRDefault="00C50D09" w:rsidP="00520912">
            <w:pPr>
              <w:pStyle w:val="TableParagraph"/>
              <w:spacing w:line="219" w:lineRule="exact"/>
              <w:ind w:left="69"/>
              <w:rPr>
                <w:rFonts w:ascii="Arial" w:hAnsi="Arial" w:cs="Arial"/>
                <w:sz w:val="20"/>
                <w:szCs w:val="20"/>
              </w:rPr>
            </w:pPr>
            <w:r w:rsidRPr="003057D6">
              <w:rPr>
                <w:rFonts w:ascii="Arial" w:hAnsi="Arial" w:cs="Arial"/>
                <w:b/>
                <w:sz w:val="20"/>
                <w:szCs w:val="20"/>
              </w:rPr>
              <w:t>A:</w:t>
            </w:r>
            <w:r w:rsidRPr="003057D6">
              <w:rPr>
                <w:rFonts w:ascii="Arial" w:hAnsi="Arial" w:cs="Arial"/>
                <w:b/>
                <w:spacing w:val="-3"/>
                <w:sz w:val="20"/>
                <w:szCs w:val="20"/>
              </w:rPr>
              <w:t xml:space="preserve"> </w:t>
            </w:r>
            <w:r w:rsidR="00380F73">
              <w:rPr>
                <w:rFonts w:ascii="Arial" w:hAnsi="Arial" w:cs="Arial"/>
                <w:sz w:val="20"/>
                <w:szCs w:val="20"/>
              </w:rPr>
              <w:t>Comité de gerencia</w:t>
            </w:r>
          </w:p>
          <w:p w14:paraId="66E47453" w14:textId="5CF008EA" w:rsidR="00C464CE" w:rsidRPr="003057D6" w:rsidRDefault="00C50D09" w:rsidP="00C464CE">
            <w:pPr>
              <w:pStyle w:val="TableParagraph"/>
              <w:spacing w:before="1" w:line="219" w:lineRule="exact"/>
              <w:ind w:left="69"/>
              <w:rPr>
                <w:rFonts w:ascii="Arial" w:hAnsi="Arial" w:cs="Arial"/>
                <w:sz w:val="20"/>
                <w:szCs w:val="20"/>
              </w:rPr>
            </w:pPr>
            <w:r w:rsidRPr="003057D6">
              <w:rPr>
                <w:rFonts w:ascii="Arial" w:hAnsi="Arial" w:cs="Arial"/>
                <w:b/>
                <w:sz w:val="20"/>
                <w:szCs w:val="20"/>
              </w:rPr>
              <w:t>C:</w:t>
            </w:r>
            <w:r w:rsidRPr="003057D6">
              <w:rPr>
                <w:rFonts w:ascii="Arial" w:hAnsi="Arial" w:cs="Arial"/>
                <w:b/>
                <w:spacing w:val="-2"/>
                <w:sz w:val="20"/>
                <w:szCs w:val="20"/>
              </w:rPr>
              <w:t xml:space="preserve"> </w:t>
            </w:r>
            <w:r w:rsidR="00C464CE">
              <w:rPr>
                <w:rFonts w:ascii="Arial" w:hAnsi="Arial" w:cs="Arial"/>
                <w:sz w:val="20"/>
                <w:szCs w:val="20"/>
              </w:rPr>
              <w:t>Gerencias de</w:t>
            </w:r>
            <w:r w:rsidR="00C464CE" w:rsidRPr="003057D6">
              <w:rPr>
                <w:rFonts w:ascii="Arial" w:hAnsi="Arial" w:cs="Arial"/>
                <w:spacing w:val="-3"/>
                <w:sz w:val="20"/>
                <w:szCs w:val="20"/>
              </w:rPr>
              <w:t xml:space="preserve"> </w:t>
            </w:r>
            <w:r w:rsidR="00C464CE">
              <w:rPr>
                <w:rFonts w:ascii="Arial" w:hAnsi="Arial" w:cs="Arial"/>
                <w:sz w:val="20"/>
                <w:szCs w:val="20"/>
              </w:rPr>
              <w:t>Interchile</w:t>
            </w:r>
          </w:p>
          <w:p w14:paraId="2ADBD39C" w14:textId="6B35FB51" w:rsidR="00A36F9C" w:rsidRPr="003057D6" w:rsidRDefault="00C50D09" w:rsidP="00520912">
            <w:pPr>
              <w:pStyle w:val="TableParagraph"/>
              <w:spacing w:line="219" w:lineRule="exact"/>
              <w:ind w:left="69"/>
              <w:rPr>
                <w:rFonts w:ascii="Arial" w:hAnsi="Arial" w:cs="Arial"/>
                <w:sz w:val="20"/>
                <w:szCs w:val="20"/>
              </w:rPr>
            </w:pPr>
            <w:r w:rsidRPr="003057D6">
              <w:rPr>
                <w:rFonts w:ascii="Arial" w:hAnsi="Arial" w:cs="Arial"/>
                <w:b/>
                <w:sz w:val="20"/>
                <w:szCs w:val="20"/>
              </w:rPr>
              <w:t>I:</w:t>
            </w:r>
            <w:r w:rsidRPr="003057D6">
              <w:rPr>
                <w:rFonts w:ascii="Arial" w:hAnsi="Arial" w:cs="Arial"/>
                <w:b/>
                <w:spacing w:val="-3"/>
                <w:sz w:val="20"/>
                <w:szCs w:val="20"/>
              </w:rPr>
              <w:t xml:space="preserve"> </w:t>
            </w:r>
            <w:r w:rsidRPr="003057D6">
              <w:rPr>
                <w:rFonts w:ascii="Arial" w:hAnsi="Arial" w:cs="Arial"/>
                <w:sz w:val="20"/>
                <w:szCs w:val="20"/>
              </w:rPr>
              <w:t>Equipo</w:t>
            </w:r>
            <w:r w:rsidRPr="003057D6">
              <w:rPr>
                <w:rFonts w:ascii="Arial" w:hAnsi="Arial" w:cs="Arial"/>
                <w:spacing w:val="-2"/>
                <w:sz w:val="20"/>
                <w:szCs w:val="20"/>
              </w:rPr>
              <w:t xml:space="preserve"> </w:t>
            </w:r>
            <w:r w:rsidR="00711F34">
              <w:rPr>
                <w:rFonts w:ascii="Arial" w:hAnsi="Arial" w:cs="Arial"/>
                <w:sz w:val="20"/>
                <w:szCs w:val="20"/>
              </w:rPr>
              <w:t>Interchile</w:t>
            </w:r>
          </w:p>
        </w:tc>
      </w:tr>
      <w:tr w:rsidR="00341339" w:rsidRPr="003057D6" w14:paraId="2F03441F" w14:textId="77777777" w:rsidTr="003755BC">
        <w:trPr>
          <w:trHeight w:val="1305"/>
        </w:trPr>
        <w:tc>
          <w:tcPr>
            <w:tcW w:w="2441" w:type="dxa"/>
            <w:shd w:val="clear" w:color="auto" w:fill="DBE5F1" w:themeFill="accent1" w:themeFillTint="33"/>
          </w:tcPr>
          <w:p w14:paraId="32F2568B" w14:textId="77777777" w:rsidR="00A36F9C" w:rsidRPr="00EF049D" w:rsidRDefault="00A36F9C" w:rsidP="002878EE">
            <w:pPr>
              <w:pStyle w:val="TableParagraph"/>
              <w:spacing w:before="7"/>
              <w:jc w:val="center"/>
              <w:rPr>
                <w:rFonts w:ascii="Arial" w:hAnsi="Arial" w:cs="Arial"/>
                <w:sz w:val="20"/>
                <w:szCs w:val="20"/>
              </w:rPr>
            </w:pPr>
          </w:p>
          <w:p w14:paraId="15EEE419" w14:textId="47311E30" w:rsidR="00A36F9C" w:rsidRPr="00EF049D" w:rsidRDefault="00C50D09" w:rsidP="002878EE">
            <w:pPr>
              <w:pStyle w:val="TableParagraph"/>
              <w:ind w:left="249" w:right="184" w:firstLine="134"/>
              <w:jc w:val="center"/>
              <w:rPr>
                <w:rFonts w:ascii="Arial" w:hAnsi="Arial" w:cs="Arial"/>
                <w:sz w:val="20"/>
                <w:szCs w:val="20"/>
              </w:rPr>
            </w:pPr>
            <w:r w:rsidRPr="00EF049D">
              <w:rPr>
                <w:rFonts w:ascii="Arial" w:hAnsi="Arial" w:cs="Arial"/>
                <w:b/>
                <w:sz w:val="20"/>
                <w:szCs w:val="20"/>
              </w:rPr>
              <w:t>Bajo</w:t>
            </w:r>
            <w:r w:rsidRPr="00EF049D">
              <w:rPr>
                <w:rFonts w:ascii="Arial" w:hAnsi="Arial" w:cs="Arial"/>
                <w:b/>
                <w:spacing w:val="-6"/>
                <w:sz w:val="20"/>
                <w:szCs w:val="20"/>
              </w:rPr>
              <w:t xml:space="preserve"> </w:t>
            </w:r>
            <w:r w:rsidRPr="00EF049D">
              <w:rPr>
                <w:rFonts w:ascii="Arial" w:hAnsi="Arial" w:cs="Arial"/>
                <w:b/>
                <w:sz w:val="20"/>
                <w:szCs w:val="20"/>
              </w:rPr>
              <w:t>impacto:</w:t>
            </w:r>
            <w:r w:rsidRPr="00EF049D">
              <w:rPr>
                <w:rFonts w:ascii="Arial" w:hAnsi="Arial" w:cs="Arial"/>
                <w:b/>
                <w:spacing w:val="-3"/>
                <w:sz w:val="20"/>
                <w:szCs w:val="20"/>
              </w:rPr>
              <w:t xml:space="preserve"> </w:t>
            </w:r>
            <w:r w:rsidRPr="00EF049D">
              <w:rPr>
                <w:rFonts w:ascii="Arial" w:hAnsi="Arial" w:cs="Arial"/>
                <w:sz w:val="20"/>
                <w:szCs w:val="20"/>
              </w:rPr>
              <w:t>Decisiones</w:t>
            </w:r>
            <w:r w:rsidRPr="00EF049D">
              <w:rPr>
                <w:rFonts w:ascii="Arial" w:hAnsi="Arial" w:cs="Arial"/>
                <w:spacing w:val="-38"/>
                <w:sz w:val="20"/>
                <w:szCs w:val="20"/>
              </w:rPr>
              <w:t xml:space="preserve"> </w:t>
            </w:r>
            <w:r w:rsidRPr="00EF049D">
              <w:rPr>
                <w:rFonts w:ascii="Arial" w:hAnsi="Arial" w:cs="Arial"/>
                <w:sz w:val="20"/>
                <w:szCs w:val="20"/>
              </w:rPr>
              <w:t>menores</w:t>
            </w:r>
            <w:r w:rsidRPr="00EF049D">
              <w:rPr>
                <w:rFonts w:ascii="Arial" w:hAnsi="Arial" w:cs="Arial"/>
                <w:spacing w:val="-3"/>
                <w:sz w:val="20"/>
                <w:szCs w:val="20"/>
              </w:rPr>
              <w:t xml:space="preserve"> </w:t>
            </w:r>
            <w:r w:rsidRPr="00EF049D">
              <w:rPr>
                <w:rFonts w:ascii="Arial" w:hAnsi="Arial" w:cs="Arial"/>
                <w:sz w:val="20"/>
                <w:szCs w:val="20"/>
              </w:rPr>
              <w:t>a</w:t>
            </w:r>
            <w:r w:rsidRPr="00EF049D">
              <w:rPr>
                <w:rFonts w:ascii="Arial" w:hAnsi="Arial" w:cs="Arial"/>
                <w:spacing w:val="-2"/>
                <w:sz w:val="20"/>
                <w:szCs w:val="20"/>
              </w:rPr>
              <w:t xml:space="preserve"> </w:t>
            </w:r>
            <w:r w:rsidR="00925362" w:rsidRPr="00EF049D">
              <w:rPr>
                <w:rFonts w:ascii="Arial" w:hAnsi="Arial" w:cs="Arial"/>
                <w:sz w:val="20"/>
                <w:szCs w:val="20"/>
              </w:rPr>
              <w:t xml:space="preserve">100 </w:t>
            </w:r>
            <w:r w:rsidRPr="00EF049D">
              <w:rPr>
                <w:rFonts w:ascii="Arial" w:hAnsi="Arial" w:cs="Arial"/>
                <w:sz w:val="20"/>
                <w:szCs w:val="20"/>
              </w:rPr>
              <w:t>mil</w:t>
            </w:r>
            <w:r w:rsidRPr="00EF049D">
              <w:rPr>
                <w:rFonts w:ascii="Arial" w:hAnsi="Arial" w:cs="Arial"/>
                <w:spacing w:val="-1"/>
                <w:sz w:val="20"/>
                <w:szCs w:val="20"/>
              </w:rPr>
              <w:t xml:space="preserve"> </w:t>
            </w:r>
            <w:r w:rsidRPr="00EF049D">
              <w:rPr>
                <w:rFonts w:ascii="Arial" w:hAnsi="Arial" w:cs="Arial"/>
                <w:sz w:val="20"/>
                <w:szCs w:val="20"/>
              </w:rPr>
              <w:t>dólares</w:t>
            </w:r>
            <w:r w:rsidRPr="00EF049D">
              <w:rPr>
                <w:rFonts w:ascii="Arial" w:hAnsi="Arial" w:cs="Arial"/>
                <w:spacing w:val="-1"/>
                <w:sz w:val="20"/>
                <w:szCs w:val="20"/>
              </w:rPr>
              <w:t xml:space="preserve"> </w:t>
            </w:r>
            <w:r w:rsidRPr="00EF049D">
              <w:rPr>
                <w:rFonts w:ascii="Arial" w:hAnsi="Arial" w:cs="Arial"/>
                <w:sz w:val="20"/>
                <w:szCs w:val="20"/>
              </w:rPr>
              <w:t>o</w:t>
            </w:r>
          </w:p>
          <w:p w14:paraId="08B13F25" w14:textId="49C130B6" w:rsidR="00A36F9C" w:rsidRPr="00EF049D" w:rsidRDefault="00C50D09" w:rsidP="002878EE">
            <w:pPr>
              <w:pStyle w:val="TableParagraph"/>
              <w:ind w:left="564" w:right="64" w:hanging="483"/>
              <w:jc w:val="center"/>
              <w:rPr>
                <w:rFonts w:ascii="Arial" w:hAnsi="Arial" w:cs="Arial"/>
                <w:sz w:val="20"/>
                <w:szCs w:val="20"/>
              </w:rPr>
            </w:pPr>
            <w:r w:rsidRPr="00EF049D">
              <w:rPr>
                <w:rFonts w:ascii="Arial" w:hAnsi="Arial" w:cs="Arial"/>
                <w:sz w:val="20"/>
                <w:szCs w:val="20"/>
              </w:rPr>
              <w:t>impacto</w:t>
            </w:r>
            <w:r w:rsidRPr="00EF049D">
              <w:rPr>
                <w:rFonts w:ascii="Arial" w:hAnsi="Arial" w:cs="Arial"/>
                <w:spacing w:val="-2"/>
                <w:sz w:val="20"/>
                <w:szCs w:val="20"/>
              </w:rPr>
              <w:t xml:space="preserve"> </w:t>
            </w:r>
            <w:r w:rsidRPr="00EF049D">
              <w:rPr>
                <w:rFonts w:ascii="Arial" w:hAnsi="Arial" w:cs="Arial"/>
                <w:sz w:val="20"/>
                <w:szCs w:val="20"/>
              </w:rPr>
              <w:t>reputacional</w:t>
            </w:r>
            <w:r w:rsidRPr="00EF049D">
              <w:rPr>
                <w:rFonts w:ascii="Arial" w:hAnsi="Arial" w:cs="Arial"/>
                <w:spacing w:val="-4"/>
                <w:sz w:val="20"/>
                <w:szCs w:val="20"/>
              </w:rPr>
              <w:t xml:space="preserve"> </w:t>
            </w:r>
            <w:r w:rsidRPr="00EF049D">
              <w:rPr>
                <w:rFonts w:ascii="Arial" w:hAnsi="Arial" w:cs="Arial"/>
                <w:sz w:val="20"/>
                <w:szCs w:val="20"/>
              </w:rPr>
              <w:t>en</w:t>
            </w:r>
            <w:r w:rsidR="00497297" w:rsidRPr="00EF049D">
              <w:rPr>
                <w:rFonts w:ascii="Arial" w:hAnsi="Arial" w:cs="Arial"/>
                <w:spacing w:val="-4"/>
                <w:sz w:val="20"/>
                <w:szCs w:val="20"/>
              </w:rPr>
              <w:t xml:space="preserve"> </w:t>
            </w:r>
            <w:r w:rsidRPr="00EF049D">
              <w:rPr>
                <w:rFonts w:ascii="Arial" w:hAnsi="Arial" w:cs="Arial"/>
                <w:sz w:val="20"/>
                <w:szCs w:val="20"/>
              </w:rPr>
              <w:t>escala</w:t>
            </w:r>
            <w:r w:rsidRPr="00EF049D">
              <w:rPr>
                <w:rFonts w:ascii="Arial" w:hAnsi="Arial" w:cs="Arial"/>
                <w:spacing w:val="-37"/>
                <w:sz w:val="20"/>
                <w:szCs w:val="20"/>
              </w:rPr>
              <w:t xml:space="preserve"> </w:t>
            </w:r>
            <w:r w:rsidRPr="00EF049D">
              <w:rPr>
                <w:rFonts w:ascii="Arial" w:hAnsi="Arial" w:cs="Arial"/>
                <w:sz w:val="20"/>
                <w:szCs w:val="20"/>
              </w:rPr>
              <w:t>amarilla</w:t>
            </w:r>
            <w:r w:rsidR="00925362" w:rsidRPr="00EF049D">
              <w:rPr>
                <w:rFonts w:ascii="Arial" w:hAnsi="Arial" w:cs="Arial"/>
                <w:spacing w:val="-2"/>
                <w:sz w:val="20"/>
                <w:szCs w:val="20"/>
              </w:rPr>
              <w:t xml:space="preserve"> o </w:t>
            </w:r>
            <w:r w:rsidRPr="00EF049D">
              <w:rPr>
                <w:rFonts w:ascii="Arial" w:hAnsi="Arial" w:cs="Arial"/>
                <w:sz w:val="20"/>
                <w:szCs w:val="20"/>
              </w:rPr>
              <w:t>inferior</w:t>
            </w:r>
          </w:p>
        </w:tc>
        <w:tc>
          <w:tcPr>
            <w:tcW w:w="4059" w:type="dxa"/>
          </w:tcPr>
          <w:p w14:paraId="12D01A6D" w14:textId="77777777" w:rsidR="00A36F9C" w:rsidRPr="003057D6" w:rsidRDefault="00A36F9C" w:rsidP="00520912">
            <w:pPr>
              <w:pStyle w:val="TableParagraph"/>
              <w:spacing w:before="5"/>
              <w:rPr>
                <w:rFonts w:ascii="Arial" w:hAnsi="Arial" w:cs="Arial"/>
                <w:sz w:val="20"/>
                <w:szCs w:val="20"/>
              </w:rPr>
            </w:pPr>
          </w:p>
          <w:p w14:paraId="7D5A3296" w14:textId="77777777" w:rsidR="007E044E" w:rsidRDefault="00C50D09" w:rsidP="007E044E">
            <w:pPr>
              <w:pStyle w:val="TableParagraph"/>
              <w:spacing w:before="1"/>
              <w:ind w:left="69" w:right="217"/>
              <w:rPr>
                <w:rFonts w:ascii="Arial" w:hAnsi="Arial" w:cs="Arial"/>
                <w:sz w:val="20"/>
                <w:szCs w:val="20"/>
              </w:rPr>
            </w:pPr>
            <w:r w:rsidRPr="003057D6">
              <w:rPr>
                <w:rFonts w:ascii="Arial" w:hAnsi="Arial" w:cs="Arial"/>
                <w:sz w:val="20"/>
                <w:szCs w:val="20"/>
              </w:rPr>
              <w:t>Decisiones</w:t>
            </w:r>
            <w:r w:rsidRPr="003057D6">
              <w:rPr>
                <w:rFonts w:ascii="Arial" w:hAnsi="Arial" w:cs="Arial"/>
                <w:spacing w:val="-4"/>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sentido</w:t>
            </w:r>
            <w:r w:rsidRPr="003057D6">
              <w:rPr>
                <w:rFonts w:ascii="Arial" w:hAnsi="Arial" w:cs="Arial"/>
                <w:spacing w:val="-3"/>
                <w:sz w:val="20"/>
                <w:szCs w:val="20"/>
              </w:rPr>
              <w:t xml:space="preserve"> </w:t>
            </w:r>
            <w:r w:rsidRPr="003057D6">
              <w:rPr>
                <w:rFonts w:ascii="Arial" w:hAnsi="Arial" w:cs="Arial"/>
                <w:sz w:val="20"/>
                <w:szCs w:val="20"/>
              </w:rPr>
              <w:t>común,</w:t>
            </w:r>
            <w:r w:rsidRPr="003057D6">
              <w:rPr>
                <w:rFonts w:ascii="Arial" w:hAnsi="Arial" w:cs="Arial"/>
                <w:spacing w:val="-2"/>
                <w:sz w:val="20"/>
                <w:szCs w:val="20"/>
              </w:rPr>
              <w:t xml:space="preserve"> </w:t>
            </w:r>
            <w:r w:rsidRPr="003057D6">
              <w:rPr>
                <w:rFonts w:ascii="Arial" w:hAnsi="Arial" w:cs="Arial"/>
                <w:sz w:val="20"/>
                <w:szCs w:val="20"/>
              </w:rPr>
              <w:t>no</w:t>
            </w:r>
            <w:r w:rsidRPr="003057D6">
              <w:rPr>
                <w:rFonts w:ascii="Arial" w:hAnsi="Arial" w:cs="Arial"/>
                <w:spacing w:val="-3"/>
                <w:sz w:val="20"/>
                <w:szCs w:val="20"/>
              </w:rPr>
              <w:t xml:space="preserve"> </w:t>
            </w:r>
            <w:r w:rsidRPr="003057D6">
              <w:rPr>
                <w:rFonts w:ascii="Arial" w:hAnsi="Arial" w:cs="Arial"/>
                <w:sz w:val="20"/>
                <w:szCs w:val="20"/>
              </w:rPr>
              <w:t>requieren</w:t>
            </w:r>
            <w:r w:rsidRPr="003057D6">
              <w:rPr>
                <w:rFonts w:ascii="Arial" w:hAnsi="Arial" w:cs="Arial"/>
                <w:spacing w:val="-3"/>
                <w:sz w:val="20"/>
                <w:szCs w:val="20"/>
              </w:rPr>
              <w:t xml:space="preserve"> </w:t>
            </w:r>
            <w:r w:rsidRPr="003057D6">
              <w:rPr>
                <w:rFonts w:ascii="Arial" w:hAnsi="Arial" w:cs="Arial"/>
                <w:sz w:val="20"/>
                <w:szCs w:val="20"/>
              </w:rPr>
              <w:t>caso</w:t>
            </w:r>
            <w:r w:rsidRPr="003057D6">
              <w:rPr>
                <w:rFonts w:ascii="Arial" w:hAnsi="Arial" w:cs="Arial"/>
                <w:spacing w:val="-3"/>
                <w:sz w:val="20"/>
                <w:szCs w:val="20"/>
              </w:rPr>
              <w:t xml:space="preserve"> </w:t>
            </w:r>
            <w:r w:rsidRPr="003057D6">
              <w:rPr>
                <w:rFonts w:ascii="Arial" w:hAnsi="Arial" w:cs="Arial"/>
                <w:sz w:val="20"/>
                <w:szCs w:val="20"/>
              </w:rPr>
              <w:t>de</w:t>
            </w:r>
            <w:r w:rsidRPr="003057D6">
              <w:rPr>
                <w:rFonts w:ascii="Arial" w:hAnsi="Arial" w:cs="Arial"/>
                <w:spacing w:val="-38"/>
                <w:sz w:val="20"/>
                <w:szCs w:val="20"/>
              </w:rPr>
              <w:t xml:space="preserve"> </w:t>
            </w:r>
            <w:r w:rsidRPr="003057D6">
              <w:rPr>
                <w:rFonts w:ascii="Arial" w:hAnsi="Arial" w:cs="Arial"/>
                <w:sz w:val="20"/>
                <w:szCs w:val="20"/>
              </w:rPr>
              <w:t>negocio</w:t>
            </w:r>
            <w:r w:rsidRPr="003057D6">
              <w:rPr>
                <w:rFonts w:ascii="Arial" w:hAnsi="Arial" w:cs="Arial"/>
                <w:spacing w:val="-1"/>
                <w:sz w:val="20"/>
                <w:szCs w:val="20"/>
              </w:rPr>
              <w:t xml:space="preserve"> </w:t>
            </w:r>
            <w:r w:rsidRPr="003057D6">
              <w:rPr>
                <w:rFonts w:ascii="Arial" w:hAnsi="Arial" w:cs="Arial"/>
                <w:sz w:val="20"/>
                <w:szCs w:val="20"/>
              </w:rPr>
              <w:t>considerando</w:t>
            </w:r>
            <w:r w:rsidR="007E044E">
              <w:rPr>
                <w:rFonts w:ascii="Arial" w:hAnsi="Arial" w:cs="Arial"/>
                <w:sz w:val="20"/>
                <w:szCs w:val="20"/>
              </w:rPr>
              <w:t xml:space="preserve"> costo, riesgo y desempeño.</w:t>
            </w:r>
          </w:p>
          <w:p w14:paraId="161D5052" w14:textId="03CA2781" w:rsidR="00A36F9C" w:rsidRPr="003057D6" w:rsidRDefault="00C50D09" w:rsidP="007E044E">
            <w:pPr>
              <w:pStyle w:val="TableParagraph"/>
              <w:spacing w:before="1"/>
              <w:ind w:left="69" w:right="217"/>
              <w:rPr>
                <w:rFonts w:ascii="Arial" w:hAnsi="Arial" w:cs="Arial"/>
                <w:sz w:val="20"/>
                <w:szCs w:val="20"/>
              </w:rPr>
            </w:pPr>
            <w:r w:rsidRPr="003057D6">
              <w:rPr>
                <w:rFonts w:ascii="Arial" w:hAnsi="Arial" w:cs="Arial"/>
                <w:b/>
                <w:sz w:val="20"/>
                <w:szCs w:val="20"/>
              </w:rPr>
              <w:t>Deseable:</w:t>
            </w:r>
            <w:r w:rsidRPr="003057D6">
              <w:rPr>
                <w:rFonts w:ascii="Arial" w:hAnsi="Arial" w:cs="Arial"/>
                <w:b/>
                <w:spacing w:val="-2"/>
                <w:sz w:val="20"/>
                <w:szCs w:val="20"/>
              </w:rPr>
              <w:t xml:space="preserve"> </w:t>
            </w:r>
            <w:r w:rsidRPr="003057D6">
              <w:rPr>
                <w:rFonts w:ascii="Arial" w:hAnsi="Arial" w:cs="Arial"/>
                <w:sz w:val="20"/>
                <w:szCs w:val="20"/>
              </w:rPr>
              <w:t>análisis</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3"/>
                <w:sz w:val="20"/>
                <w:szCs w:val="20"/>
              </w:rPr>
              <w:t xml:space="preserve"> </w:t>
            </w:r>
            <w:r w:rsidRPr="003057D6">
              <w:rPr>
                <w:rFonts w:ascii="Arial" w:hAnsi="Arial" w:cs="Arial"/>
                <w:sz w:val="20"/>
                <w:szCs w:val="20"/>
              </w:rPr>
              <w:t>riesgo</w:t>
            </w:r>
          </w:p>
        </w:tc>
        <w:tc>
          <w:tcPr>
            <w:tcW w:w="4061" w:type="dxa"/>
            <w:shd w:val="clear" w:color="auto" w:fill="D9D9D9"/>
          </w:tcPr>
          <w:p w14:paraId="7D9F28E9" w14:textId="77777777" w:rsidR="00A36F9C" w:rsidRPr="003057D6" w:rsidRDefault="00A36F9C" w:rsidP="00520912">
            <w:pPr>
              <w:pStyle w:val="TableParagraph"/>
              <w:rPr>
                <w:rFonts w:ascii="Arial" w:hAnsi="Arial" w:cs="Arial"/>
                <w:sz w:val="20"/>
                <w:szCs w:val="20"/>
              </w:rPr>
            </w:pPr>
          </w:p>
        </w:tc>
        <w:tc>
          <w:tcPr>
            <w:tcW w:w="3180" w:type="dxa"/>
            <w:shd w:val="clear" w:color="auto" w:fill="DBE5F1" w:themeFill="accent1" w:themeFillTint="33"/>
          </w:tcPr>
          <w:p w14:paraId="5DF16BA7" w14:textId="77777777" w:rsidR="00A36F9C" w:rsidRPr="003057D6" w:rsidRDefault="00A36F9C" w:rsidP="00520912">
            <w:pPr>
              <w:pStyle w:val="TableParagraph"/>
              <w:spacing w:before="7"/>
              <w:rPr>
                <w:rFonts w:ascii="Arial" w:hAnsi="Arial" w:cs="Arial"/>
                <w:sz w:val="20"/>
                <w:szCs w:val="20"/>
              </w:rPr>
            </w:pPr>
          </w:p>
          <w:p w14:paraId="11BBCCFF" w14:textId="12EE2601" w:rsidR="00A36F9C" w:rsidRPr="003057D6" w:rsidRDefault="00C50D09" w:rsidP="00520912">
            <w:pPr>
              <w:pStyle w:val="TableParagraph"/>
              <w:spacing w:line="219" w:lineRule="exact"/>
              <w:ind w:left="69"/>
              <w:rPr>
                <w:rFonts w:ascii="Arial" w:hAnsi="Arial" w:cs="Arial"/>
                <w:sz w:val="20"/>
                <w:szCs w:val="20"/>
              </w:rPr>
            </w:pPr>
            <w:r w:rsidRPr="003057D6">
              <w:rPr>
                <w:rFonts w:ascii="Arial" w:hAnsi="Arial" w:cs="Arial"/>
                <w:b/>
                <w:sz w:val="20"/>
                <w:szCs w:val="20"/>
              </w:rPr>
              <w:t>R:</w:t>
            </w:r>
            <w:r w:rsidRPr="003057D6">
              <w:rPr>
                <w:rFonts w:ascii="Arial" w:hAnsi="Arial" w:cs="Arial"/>
                <w:b/>
                <w:spacing w:val="-2"/>
                <w:sz w:val="20"/>
                <w:szCs w:val="20"/>
              </w:rPr>
              <w:t xml:space="preserve"> </w:t>
            </w:r>
            <w:r w:rsidR="00825389">
              <w:rPr>
                <w:rFonts w:ascii="Arial" w:hAnsi="Arial" w:cs="Arial"/>
                <w:sz w:val="20"/>
                <w:szCs w:val="20"/>
              </w:rPr>
              <w:t>Encargado de</w:t>
            </w:r>
            <w:r w:rsidRPr="003057D6">
              <w:rPr>
                <w:rFonts w:ascii="Arial" w:hAnsi="Arial" w:cs="Arial"/>
                <w:spacing w:val="-3"/>
                <w:sz w:val="20"/>
                <w:szCs w:val="20"/>
              </w:rPr>
              <w:t xml:space="preserve"> </w:t>
            </w:r>
            <w:r w:rsidRPr="003057D6">
              <w:rPr>
                <w:rFonts w:ascii="Arial" w:hAnsi="Arial" w:cs="Arial"/>
                <w:sz w:val="20"/>
                <w:szCs w:val="20"/>
              </w:rPr>
              <w:t>área</w:t>
            </w:r>
            <w:r w:rsidR="00BC50CD">
              <w:rPr>
                <w:rFonts w:ascii="Arial" w:hAnsi="Arial" w:cs="Arial"/>
                <w:sz w:val="20"/>
                <w:szCs w:val="20"/>
              </w:rPr>
              <w:t xml:space="preserve"> funcional</w:t>
            </w:r>
          </w:p>
          <w:p w14:paraId="6CB4189E" w14:textId="2AC2829C" w:rsidR="00A36F9C" w:rsidRPr="003057D6" w:rsidRDefault="00C50D09" w:rsidP="00520912">
            <w:pPr>
              <w:pStyle w:val="TableParagraph"/>
              <w:spacing w:line="219" w:lineRule="exact"/>
              <w:ind w:left="69"/>
              <w:rPr>
                <w:rFonts w:ascii="Arial" w:hAnsi="Arial" w:cs="Arial"/>
                <w:sz w:val="20"/>
                <w:szCs w:val="20"/>
              </w:rPr>
            </w:pPr>
            <w:r w:rsidRPr="003057D6">
              <w:rPr>
                <w:rFonts w:ascii="Arial" w:hAnsi="Arial" w:cs="Arial"/>
                <w:b/>
                <w:sz w:val="20"/>
                <w:szCs w:val="20"/>
              </w:rPr>
              <w:t>A:</w:t>
            </w:r>
            <w:r w:rsidRPr="003057D6">
              <w:rPr>
                <w:rFonts w:ascii="Arial" w:hAnsi="Arial" w:cs="Arial"/>
                <w:b/>
                <w:spacing w:val="-2"/>
                <w:sz w:val="20"/>
                <w:szCs w:val="20"/>
              </w:rPr>
              <w:t xml:space="preserve"> </w:t>
            </w:r>
            <w:r w:rsidR="00BC50CD">
              <w:rPr>
                <w:rFonts w:ascii="Arial" w:hAnsi="Arial" w:cs="Arial"/>
                <w:sz w:val="20"/>
                <w:szCs w:val="20"/>
              </w:rPr>
              <w:t xml:space="preserve">Gerente </w:t>
            </w:r>
            <w:r w:rsidR="00825389">
              <w:rPr>
                <w:rFonts w:ascii="Arial" w:hAnsi="Arial" w:cs="Arial"/>
                <w:sz w:val="20"/>
                <w:szCs w:val="20"/>
              </w:rPr>
              <w:t>de área funcional</w:t>
            </w:r>
          </w:p>
          <w:p w14:paraId="77EE9942" w14:textId="613A81B8" w:rsidR="00D14258" w:rsidRDefault="00C50D09" w:rsidP="00D14258">
            <w:pPr>
              <w:pStyle w:val="TableParagraph"/>
              <w:spacing w:before="1" w:line="219" w:lineRule="exact"/>
              <w:ind w:left="69"/>
              <w:rPr>
                <w:rFonts w:ascii="Arial" w:hAnsi="Arial" w:cs="Arial"/>
                <w:sz w:val="20"/>
                <w:szCs w:val="20"/>
              </w:rPr>
            </w:pPr>
            <w:r w:rsidRPr="003057D6">
              <w:rPr>
                <w:rFonts w:ascii="Arial" w:hAnsi="Arial" w:cs="Arial"/>
                <w:b/>
                <w:sz w:val="20"/>
                <w:szCs w:val="20"/>
              </w:rPr>
              <w:t>C:</w:t>
            </w:r>
            <w:r w:rsidRPr="003057D6">
              <w:rPr>
                <w:rFonts w:ascii="Arial" w:hAnsi="Arial" w:cs="Arial"/>
                <w:b/>
                <w:spacing w:val="-2"/>
                <w:sz w:val="20"/>
                <w:szCs w:val="20"/>
              </w:rPr>
              <w:t xml:space="preserve"> </w:t>
            </w:r>
            <w:r w:rsidRPr="003057D6">
              <w:rPr>
                <w:rFonts w:ascii="Arial" w:hAnsi="Arial" w:cs="Arial"/>
                <w:sz w:val="20"/>
                <w:szCs w:val="20"/>
              </w:rPr>
              <w:t>Comité</w:t>
            </w:r>
            <w:r w:rsidRPr="003057D6">
              <w:rPr>
                <w:rFonts w:ascii="Arial" w:hAnsi="Arial" w:cs="Arial"/>
                <w:spacing w:val="-2"/>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Gerencia</w:t>
            </w:r>
            <w:r w:rsidR="00825389">
              <w:rPr>
                <w:rFonts w:ascii="Arial" w:hAnsi="Arial" w:cs="Arial"/>
                <w:sz w:val="20"/>
                <w:szCs w:val="20"/>
              </w:rPr>
              <w:t xml:space="preserve"> de ser necesario</w:t>
            </w:r>
          </w:p>
          <w:p w14:paraId="1E43EDB7" w14:textId="21B13F88" w:rsidR="00A36F9C" w:rsidRPr="003057D6" w:rsidRDefault="00C50D09" w:rsidP="00D14258">
            <w:pPr>
              <w:pStyle w:val="TableParagraph"/>
              <w:spacing w:before="1" w:line="219" w:lineRule="exact"/>
              <w:ind w:left="69"/>
              <w:rPr>
                <w:rFonts w:ascii="Arial" w:hAnsi="Arial" w:cs="Arial"/>
                <w:sz w:val="20"/>
                <w:szCs w:val="20"/>
              </w:rPr>
            </w:pPr>
            <w:r w:rsidRPr="003057D6">
              <w:rPr>
                <w:rFonts w:ascii="Arial" w:hAnsi="Arial" w:cs="Arial"/>
                <w:b/>
                <w:sz w:val="20"/>
                <w:szCs w:val="20"/>
              </w:rPr>
              <w:t>I:</w:t>
            </w:r>
            <w:r w:rsidRPr="003057D6">
              <w:rPr>
                <w:rFonts w:ascii="Arial" w:hAnsi="Arial" w:cs="Arial"/>
                <w:b/>
                <w:spacing w:val="-1"/>
                <w:sz w:val="20"/>
                <w:szCs w:val="20"/>
              </w:rPr>
              <w:t xml:space="preserve"> </w:t>
            </w:r>
            <w:r w:rsidR="00D14258">
              <w:rPr>
                <w:rFonts w:ascii="Arial" w:hAnsi="Arial" w:cs="Arial"/>
                <w:sz w:val="20"/>
                <w:szCs w:val="20"/>
              </w:rPr>
              <w:t>Equipo Interchile</w:t>
            </w:r>
          </w:p>
        </w:tc>
      </w:tr>
    </w:tbl>
    <w:p w14:paraId="2B592D68" w14:textId="77777777" w:rsidR="00A36F9C" w:rsidRPr="003057D6" w:rsidRDefault="00A36F9C" w:rsidP="00031FAF">
      <w:pPr>
        <w:pStyle w:val="Textoindependiente"/>
        <w:spacing w:before="4"/>
        <w:jc w:val="both"/>
        <w:rPr>
          <w:rFonts w:ascii="Arial" w:hAnsi="Arial" w:cs="Arial"/>
          <w:sz w:val="20"/>
          <w:szCs w:val="20"/>
        </w:rPr>
      </w:pPr>
    </w:p>
    <w:p w14:paraId="1B60B0F0" w14:textId="63B12403" w:rsidR="00771C17" w:rsidRDefault="008C213B" w:rsidP="00031FAF">
      <w:pPr>
        <w:pStyle w:val="Textoindependiente"/>
        <w:spacing w:before="56"/>
        <w:ind w:left="116" w:right="41"/>
        <w:jc w:val="both"/>
        <w:rPr>
          <w:rFonts w:ascii="Arial" w:hAnsi="Arial" w:cs="Arial"/>
          <w:sz w:val="20"/>
          <w:szCs w:val="20"/>
        </w:rPr>
      </w:pPr>
      <w:r>
        <w:rPr>
          <w:rFonts w:ascii="Arial" w:hAnsi="Arial" w:cs="Arial"/>
          <w:sz w:val="20"/>
          <w:szCs w:val="20"/>
        </w:rPr>
        <w:t xml:space="preserve">Las responsabilidades </w:t>
      </w:r>
      <w:r w:rsidR="00771C17">
        <w:rPr>
          <w:rFonts w:ascii="Arial" w:hAnsi="Arial" w:cs="Arial"/>
          <w:sz w:val="20"/>
          <w:szCs w:val="20"/>
        </w:rPr>
        <w:t xml:space="preserve">en el recuadro </w:t>
      </w:r>
      <w:r>
        <w:rPr>
          <w:rFonts w:ascii="Arial" w:hAnsi="Arial" w:cs="Arial"/>
          <w:sz w:val="20"/>
          <w:szCs w:val="20"/>
        </w:rPr>
        <w:t xml:space="preserve">están definidas como </w:t>
      </w:r>
      <w:r w:rsidR="00771C17">
        <w:rPr>
          <w:rFonts w:ascii="Arial" w:hAnsi="Arial" w:cs="Arial"/>
          <w:sz w:val="20"/>
          <w:szCs w:val="20"/>
        </w:rPr>
        <w:t>según</w:t>
      </w:r>
      <w:r>
        <w:rPr>
          <w:rFonts w:ascii="Arial" w:hAnsi="Arial" w:cs="Arial"/>
          <w:sz w:val="20"/>
          <w:szCs w:val="20"/>
        </w:rPr>
        <w:t xml:space="preserve"> matriz RACI, donde </w:t>
      </w:r>
      <w:r w:rsidRPr="00771C17">
        <w:rPr>
          <w:rFonts w:ascii="Arial" w:hAnsi="Arial" w:cs="Arial"/>
          <w:b/>
          <w:bCs/>
          <w:sz w:val="20"/>
          <w:szCs w:val="20"/>
        </w:rPr>
        <w:t>R</w:t>
      </w:r>
      <w:r>
        <w:rPr>
          <w:rFonts w:ascii="Arial" w:hAnsi="Arial" w:cs="Arial"/>
          <w:sz w:val="20"/>
          <w:szCs w:val="20"/>
        </w:rPr>
        <w:t>: Responsable</w:t>
      </w:r>
      <w:r w:rsidR="00771C17">
        <w:rPr>
          <w:rFonts w:ascii="Arial" w:hAnsi="Arial" w:cs="Arial"/>
          <w:sz w:val="20"/>
          <w:szCs w:val="20"/>
        </w:rPr>
        <w:t>;</w:t>
      </w:r>
      <w:r>
        <w:rPr>
          <w:rFonts w:ascii="Arial" w:hAnsi="Arial" w:cs="Arial"/>
          <w:sz w:val="20"/>
          <w:szCs w:val="20"/>
        </w:rPr>
        <w:t xml:space="preserve"> </w:t>
      </w:r>
      <w:r w:rsidRPr="00771C17">
        <w:rPr>
          <w:rFonts w:ascii="Arial" w:hAnsi="Arial" w:cs="Arial"/>
          <w:b/>
          <w:bCs/>
          <w:sz w:val="20"/>
          <w:szCs w:val="20"/>
        </w:rPr>
        <w:t>A</w:t>
      </w:r>
      <w:r w:rsidR="00771C17">
        <w:rPr>
          <w:rFonts w:ascii="Arial" w:hAnsi="Arial" w:cs="Arial"/>
          <w:sz w:val="20"/>
          <w:szCs w:val="20"/>
        </w:rPr>
        <w:t xml:space="preserve">: Aprobador; </w:t>
      </w:r>
      <w:r w:rsidR="00771C17" w:rsidRPr="00771C17">
        <w:rPr>
          <w:rFonts w:ascii="Arial" w:hAnsi="Arial" w:cs="Arial"/>
          <w:b/>
          <w:bCs/>
          <w:sz w:val="20"/>
          <w:szCs w:val="20"/>
        </w:rPr>
        <w:t>C</w:t>
      </w:r>
      <w:r w:rsidR="00771C17">
        <w:rPr>
          <w:rFonts w:ascii="Arial" w:hAnsi="Arial" w:cs="Arial"/>
          <w:sz w:val="20"/>
          <w:szCs w:val="20"/>
        </w:rPr>
        <w:t xml:space="preserve">: Consultado; </w:t>
      </w:r>
      <w:r w:rsidR="00771C17" w:rsidRPr="00771C17">
        <w:rPr>
          <w:rFonts w:ascii="Arial" w:hAnsi="Arial" w:cs="Arial"/>
          <w:b/>
          <w:bCs/>
          <w:sz w:val="20"/>
          <w:szCs w:val="20"/>
        </w:rPr>
        <w:t>I</w:t>
      </w:r>
      <w:r w:rsidR="00771C17">
        <w:rPr>
          <w:rFonts w:ascii="Arial" w:hAnsi="Arial" w:cs="Arial"/>
          <w:sz w:val="20"/>
          <w:szCs w:val="20"/>
        </w:rPr>
        <w:t xml:space="preserve">: Informado. </w:t>
      </w:r>
    </w:p>
    <w:p w14:paraId="67688C3A" w14:textId="77777777" w:rsidR="00771C17" w:rsidRDefault="00771C17" w:rsidP="00031FAF">
      <w:pPr>
        <w:pStyle w:val="Textoindependiente"/>
        <w:spacing w:before="56"/>
        <w:ind w:left="116" w:right="41"/>
        <w:jc w:val="both"/>
        <w:rPr>
          <w:rFonts w:ascii="Arial" w:hAnsi="Arial" w:cs="Arial"/>
          <w:sz w:val="20"/>
          <w:szCs w:val="20"/>
        </w:rPr>
      </w:pPr>
    </w:p>
    <w:p w14:paraId="172FC7F3" w14:textId="6770A4A0" w:rsidR="00A36F9C" w:rsidRPr="003057D6" w:rsidRDefault="00C50D09" w:rsidP="00031FAF">
      <w:pPr>
        <w:pStyle w:val="Textoindependiente"/>
        <w:spacing w:before="56"/>
        <w:ind w:left="116" w:right="41"/>
        <w:jc w:val="both"/>
        <w:rPr>
          <w:rFonts w:ascii="Arial" w:hAnsi="Arial" w:cs="Arial"/>
          <w:sz w:val="20"/>
          <w:szCs w:val="20"/>
        </w:rPr>
      </w:pPr>
      <w:r w:rsidRPr="003057D6">
        <w:rPr>
          <w:rFonts w:ascii="Arial" w:hAnsi="Arial" w:cs="Arial"/>
          <w:sz w:val="20"/>
          <w:szCs w:val="20"/>
        </w:rPr>
        <w:t>Es</w:t>
      </w:r>
      <w:r w:rsidRPr="003057D6">
        <w:rPr>
          <w:rFonts w:ascii="Arial" w:hAnsi="Arial" w:cs="Arial"/>
          <w:spacing w:val="15"/>
          <w:sz w:val="20"/>
          <w:szCs w:val="20"/>
        </w:rPr>
        <w:t xml:space="preserve"> </w:t>
      </w:r>
      <w:r w:rsidRPr="003057D6">
        <w:rPr>
          <w:rFonts w:ascii="Arial" w:hAnsi="Arial" w:cs="Arial"/>
          <w:sz w:val="20"/>
          <w:szCs w:val="20"/>
        </w:rPr>
        <w:t>recomendable</w:t>
      </w:r>
      <w:r w:rsidRPr="003057D6">
        <w:rPr>
          <w:rFonts w:ascii="Arial" w:hAnsi="Arial" w:cs="Arial"/>
          <w:spacing w:val="16"/>
          <w:sz w:val="20"/>
          <w:szCs w:val="20"/>
        </w:rPr>
        <w:t xml:space="preserve"> </w:t>
      </w:r>
      <w:r w:rsidRPr="003057D6">
        <w:rPr>
          <w:rFonts w:ascii="Arial" w:hAnsi="Arial" w:cs="Arial"/>
          <w:sz w:val="20"/>
          <w:szCs w:val="20"/>
        </w:rPr>
        <w:t>la</w:t>
      </w:r>
      <w:r w:rsidRPr="003057D6">
        <w:rPr>
          <w:rFonts w:ascii="Arial" w:hAnsi="Arial" w:cs="Arial"/>
          <w:spacing w:val="15"/>
          <w:sz w:val="20"/>
          <w:szCs w:val="20"/>
        </w:rPr>
        <w:t xml:space="preserve"> </w:t>
      </w:r>
      <w:r w:rsidRPr="003057D6">
        <w:rPr>
          <w:rFonts w:ascii="Arial" w:hAnsi="Arial" w:cs="Arial"/>
          <w:sz w:val="20"/>
          <w:szCs w:val="20"/>
        </w:rPr>
        <w:t>utilización</w:t>
      </w:r>
      <w:r w:rsidRPr="003057D6">
        <w:rPr>
          <w:rFonts w:ascii="Arial" w:hAnsi="Arial" w:cs="Arial"/>
          <w:spacing w:val="15"/>
          <w:sz w:val="20"/>
          <w:szCs w:val="20"/>
        </w:rPr>
        <w:t xml:space="preserve"> </w:t>
      </w:r>
      <w:r w:rsidRPr="003057D6">
        <w:rPr>
          <w:rFonts w:ascii="Arial" w:hAnsi="Arial" w:cs="Arial"/>
          <w:sz w:val="20"/>
          <w:szCs w:val="20"/>
        </w:rPr>
        <w:t>de</w:t>
      </w:r>
      <w:r w:rsidRPr="003057D6">
        <w:rPr>
          <w:rFonts w:ascii="Arial" w:hAnsi="Arial" w:cs="Arial"/>
          <w:spacing w:val="14"/>
          <w:sz w:val="20"/>
          <w:szCs w:val="20"/>
        </w:rPr>
        <w:t xml:space="preserve"> </w:t>
      </w:r>
      <w:r w:rsidRPr="003057D6">
        <w:rPr>
          <w:rFonts w:ascii="Arial" w:hAnsi="Arial" w:cs="Arial"/>
          <w:sz w:val="20"/>
          <w:szCs w:val="20"/>
        </w:rPr>
        <w:t>metodologías</w:t>
      </w:r>
      <w:r w:rsidRPr="003057D6">
        <w:rPr>
          <w:rFonts w:ascii="Arial" w:hAnsi="Arial" w:cs="Arial"/>
          <w:spacing w:val="16"/>
          <w:sz w:val="20"/>
          <w:szCs w:val="20"/>
        </w:rPr>
        <w:t xml:space="preserve"> </w:t>
      </w:r>
      <w:r w:rsidRPr="003057D6">
        <w:rPr>
          <w:rFonts w:ascii="Arial" w:hAnsi="Arial" w:cs="Arial"/>
          <w:sz w:val="20"/>
          <w:szCs w:val="20"/>
        </w:rPr>
        <w:t>o</w:t>
      </w:r>
      <w:r w:rsidRPr="003057D6">
        <w:rPr>
          <w:rFonts w:ascii="Arial" w:hAnsi="Arial" w:cs="Arial"/>
          <w:spacing w:val="14"/>
          <w:sz w:val="20"/>
          <w:szCs w:val="20"/>
        </w:rPr>
        <w:t xml:space="preserve"> </w:t>
      </w:r>
      <w:r w:rsidRPr="003057D6">
        <w:rPr>
          <w:rFonts w:ascii="Arial" w:hAnsi="Arial" w:cs="Arial"/>
          <w:sz w:val="20"/>
          <w:szCs w:val="20"/>
        </w:rPr>
        <w:t>herramientas</w:t>
      </w:r>
      <w:r w:rsidRPr="003057D6">
        <w:rPr>
          <w:rFonts w:ascii="Arial" w:hAnsi="Arial" w:cs="Arial"/>
          <w:spacing w:val="19"/>
          <w:sz w:val="20"/>
          <w:szCs w:val="20"/>
        </w:rPr>
        <w:t xml:space="preserve"> </w:t>
      </w:r>
      <w:r w:rsidRPr="003057D6">
        <w:rPr>
          <w:rFonts w:ascii="Arial" w:hAnsi="Arial" w:cs="Arial"/>
          <w:sz w:val="20"/>
          <w:szCs w:val="20"/>
        </w:rPr>
        <w:t>cuando</w:t>
      </w:r>
      <w:r w:rsidRPr="003057D6">
        <w:rPr>
          <w:rFonts w:ascii="Arial" w:hAnsi="Arial" w:cs="Arial"/>
          <w:spacing w:val="13"/>
          <w:sz w:val="20"/>
          <w:szCs w:val="20"/>
        </w:rPr>
        <w:t xml:space="preserve"> </w:t>
      </w:r>
      <w:r w:rsidRPr="003057D6">
        <w:rPr>
          <w:rFonts w:ascii="Arial" w:hAnsi="Arial" w:cs="Arial"/>
          <w:sz w:val="20"/>
          <w:szCs w:val="20"/>
        </w:rPr>
        <w:t>así</w:t>
      </w:r>
      <w:r w:rsidRPr="003057D6">
        <w:rPr>
          <w:rFonts w:ascii="Arial" w:hAnsi="Arial" w:cs="Arial"/>
          <w:spacing w:val="15"/>
          <w:sz w:val="20"/>
          <w:szCs w:val="20"/>
        </w:rPr>
        <w:t xml:space="preserve"> </w:t>
      </w:r>
      <w:r w:rsidRPr="003057D6">
        <w:rPr>
          <w:rFonts w:ascii="Arial" w:hAnsi="Arial" w:cs="Arial"/>
          <w:sz w:val="20"/>
          <w:szCs w:val="20"/>
        </w:rPr>
        <w:t>se</w:t>
      </w:r>
      <w:r w:rsidRPr="003057D6">
        <w:rPr>
          <w:rFonts w:ascii="Arial" w:hAnsi="Arial" w:cs="Arial"/>
          <w:spacing w:val="14"/>
          <w:sz w:val="20"/>
          <w:szCs w:val="20"/>
        </w:rPr>
        <w:t xml:space="preserve"> </w:t>
      </w:r>
      <w:r w:rsidRPr="003057D6">
        <w:rPr>
          <w:rFonts w:ascii="Arial" w:hAnsi="Arial" w:cs="Arial"/>
          <w:sz w:val="20"/>
          <w:szCs w:val="20"/>
        </w:rPr>
        <w:t>lo</w:t>
      </w:r>
      <w:r w:rsidRPr="003057D6">
        <w:rPr>
          <w:rFonts w:ascii="Arial" w:hAnsi="Arial" w:cs="Arial"/>
          <w:spacing w:val="17"/>
          <w:sz w:val="20"/>
          <w:szCs w:val="20"/>
        </w:rPr>
        <w:t xml:space="preserve"> </w:t>
      </w:r>
      <w:r w:rsidRPr="003057D6">
        <w:rPr>
          <w:rFonts w:ascii="Arial" w:hAnsi="Arial" w:cs="Arial"/>
          <w:sz w:val="20"/>
          <w:szCs w:val="20"/>
        </w:rPr>
        <w:t>requiera.</w:t>
      </w:r>
      <w:r w:rsidRPr="003057D6">
        <w:rPr>
          <w:rFonts w:ascii="Arial" w:hAnsi="Arial" w:cs="Arial"/>
          <w:spacing w:val="14"/>
          <w:sz w:val="20"/>
          <w:szCs w:val="20"/>
        </w:rPr>
        <w:t xml:space="preserve"> </w:t>
      </w:r>
      <w:r w:rsidRPr="003057D6">
        <w:rPr>
          <w:rFonts w:ascii="Arial" w:hAnsi="Arial" w:cs="Arial"/>
          <w:sz w:val="20"/>
          <w:szCs w:val="20"/>
        </w:rPr>
        <w:t>Para</w:t>
      </w:r>
      <w:r w:rsidRPr="003057D6">
        <w:rPr>
          <w:rFonts w:ascii="Arial" w:hAnsi="Arial" w:cs="Arial"/>
          <w:spacing w:val="15"/>
          <w:sz w:val="20"/>
          <w:szCs w:val="20"/>
        </w:rPr>
        <w:t xml:space="preserve"> </w:t>
      </w:r>
      <w:r w:rsidRPr="003057D6">
        <w:rPr>
          <w:rFonts w:ascii="Arial" w:hAnsi="Arial" w:cs="Arial"/>
          <w:sz w:val="20"/>
          <w:szCs w:val="20"/>
        </w:rPr>
        <w:t>la</w:t>
      </w:r>
      <w:r w:rsidRPr="003057D6">
        <w:rPr>
          <w:rFonts w:ascii="Arial" w:hAnsi="Arial" w:cs="Arial"/>
          <w:spacing w:val="16"/>
          <w:sz w:val="20"/>
          <w:szCs w:val="20"/>
        </w:rPr>
        <w:t xml:space="preserve"> </w:t>
      </w:r>
      <w:r w:rsidRPr="003057D6">
        <w:rPr>
          <w:rFonts w:ascii="Arial" w:hAnsi="Arial" w:cs="Arial"/>
          <w:sz w:val="20"/>
          <w:szCs w:val="20"/>
        </w:rPr>
        <w:t>toma</w:t>
      </w:r>
      <w:r w:rsidRPr="003057D6">
        <w:rPr>
          <w:rFonts w:ascii="Arial" w:hAnsi="Arial" w:cs="Arial"/>
          <w:spacing w:val="16"/>
          <w:sz w:val="20"/>
          <w:szCs w:val="20"/>
        </w:rPr>
        <w:t xml:space="preserve"> </w:t>
      </w:r>
      <w:r w:rsidRPr="003057D6">
        <w:rPr>
          <w:rFonts w:ascii="Arial" w:hAnsi="Arial" w:cs="Arial"/>
          <w:sz w:val="20"/>
          <w:szCs w:val="20"/>
        </w:rPr>
        <w:t>de</w:t>
      </w:r>
      <w:r w:rsidRPr="003057D6">
        <w:rPr>
          <w:rFonts w:ascii="Arial" w:hAnsi="Arial" w:cs="Arial"/>
          <w:spacing w:val="15"/>
          <w:sz w:val="20"/>
          <w:szCs w:val="20"/>
        </w:rPr>
        <w:t xml:space="preserve"> </w:t>
      </w:r>
      <w:r w:rsidRPr="003057D6">
        <w:rPr>
          <w:rFonts w:ascii="Arial" w:hAnsi="Arial" w:cs="Arial"/>
          <w:sz w:val="20"/>
          <w:szCs w:val="20"/>
        </w:rPr>
        <w:t>decisiones</w:t>
      </w:r>
      <w:r w:rsidRPr="003057D6">
        <w:rPr>
          <w:rFonts w:ascii="Arial" w:hAnsi="Arial" w:cs="Arial"/>
          <w:spacing w:val="17"/>
          <w:sz w:val="20"/>
          <w:szCs w:val="20"/>
        </w:rPr>
        <w:t xml:space="preserve"> </w:t>
      </w:r>
      <w:r w:rsidRPr="003057D6">
        <w:rPr>
          <w:rFonts w:ascii="Arial" w:hAnsi="Arial" w:cs="Arial"/>
          <w:sz w:val="20"/>
          <w:szCs w:val="20"/>
        </w:rPr>
        <w:t>de</w:t>
      </w:r>
      <w:r w:rsidRPr="003057D6">
        <w:rPr>
          <w:rFonts w:ascii="Arial" w:hAnsi="Arial" w:cs="Arial"/>
          <w:spacing w:val="16"/>
          <w:sz w:val="20"/>
          <w:szCs w:val="20"/>
        </w:rPr>
        <w:t xml:space="preserve"> </w:t>
      </w:r>
      <w:r w:rsidRPr="003057D6">
        <w:rPr>
          <w:rFonts w:ascii="Arial" w:hAnsi="Arial" w:cs="Arial"/>
          <w:sz w:val="20"/>
          <w:szCs w:val="20"/>
        </w:rPr>
        <w:t>deberán</w:t>
      </w:r>
      <w:r w:rsidRPr="003057D6">
        <w:rPr>
          <w:rFonts w:ascii="Arial" w:hAnsi="Arial" w:cs="Arial"/>
          <w:spacing w:val="12"/>
          <w:sz w:val="20"/>
          <w:szCs w:val="20"/>
        </w:rPr>
        <w:t xml:space="preserve"> </w:t>
      </w:r>
      <w:r w:rsidRPr="003057D6">
        <w:rPr>
          <w:rFonts w:ascii="Arial" w:hAnsi="Arial" w:cs="Arial"/>
          <w:sz w:val="20"/>
          <w:szCs w:val="20"/>
        </w:rPr>
        <w:t>considerar</w:t>
      </w:r>
      <w:r w:rsidRPr="003057D6">
        <w:rPr>
          <w:rFonts w:ascii="Arial" w:hAnsi="Arial" w:cs="Arial"/>
          <w:spacing w:val="16"/>
          <w:sz w:val="20"/>
          <w:szCs w:val="20"/>
        </w:rPr>
        <w:t xml:space="preserve"> </w:t>
      </w:r>
      <w:r w:rsidRPr="003057D6">
        <w:rPr>
          <w:rFonts w:ascii="Arial" w:hAnsi="Arial" w:cs="Arial"/>
          <w:sz w:val="20"/>
          <w:szCs w:val="20"/>
        </w:rPr>
        <w:t>los</w:t>
      </w:r>
      <w:r w:rsidRPr="003057D6">
        <w:rPr>
          <w:rFonts w:ascii="Arial" w:hAnsi="Arial" w:cs="Arial"/>
          <w:spacing w:val="-47"/>
          <w:sz w:val="20"/>
          <w:szCs w:val="20"/>
        </w:rPr>
        <w:t xml:space="preserve"> </w:t>
      </w:r>
      <w:r w:rsidRPr="003057D6">
        <w:rPr>
          <w:rFonts w:ascii="Arial" w:hAnsi="Arial" w:cs="Arial"/>
          <w:sz w:val="20"/>
          <w:szCs w:val="20"/>
        </w:rPr>
        <w:t>criterios</w:t>
      </w:r>
      <w:r w:rsidRPr="003057D6">
        <w:rPr>
          <w:rFonts w:ascii="Arial" w:hAnsi="Arial" w:cs="Arial"/>
          <w:spacing w:val="-1"/>
          <w:sz w:val="20"/>
          <w:szCs w:val="20"/>
        </w:rPr>
        <w:t xml:space="preserve"> </w:t>
      </w:r>
      <w:r w:rsidRPr="003057D6">
        <w:rPr>
          <w:rFonts w:ascii="Arial" w:hAnsi="Arial" w:cs="Arial"/>
          <w:sz w:val="20"/>
          <w:szCs w:val="20"/>
        </w:rPr>
        <w:t>de</w:t>
      </w:r>
      <w:r w:rsidRPr="003057D6">
        <w:rPr>
          <w:rFonts w:ascii="Arial" w:hAnsi="Arial" w:cs="Arial"/>
          <w:spacing w:val="-2"/>
          <w:sz w:val="20"/>
          <w:szCs w:val="20"/>
        </w:rPr>
        <w:t xml:space="preserve"> </w:t>
      </w:r>
      <w:r w:rsidRPr="003057D6">
        <w:rPr>
          <w:rFonts w:ascii="Arial" w:hAnsi="Arial" w:cs="Arial"/>
          <w:sz w:val="20"/>
          <w:szCs w:val="20"/>
        </w:rPr>
        <w:t>valor previamente establecidos.</w:t>
      </w:r>
    </w:p>
    <w:p w14:paraId="1F166E9A" w14:textId="77777777" w:rsidR="00A36F9C" w:rsidRPr="003057D6" w:rsidRDefault="00A36F9C" w:rsidP="00031FAF">
      <w:pPr>
        <w:pStyle w:val="Textoindependiente"/>
        <w:spacing w:before="1"/>
        <w:jc w:val="both"/>
        <w:rPr>
          <w:rFonts w:ascii="Arial" w:hAnsi="Arial" w:cs="Arial"/>
          <w:sz w:val="20"/>
          <w:szCs w:val="20"/>
        </w:rPr>
      </w:pPr>
    </w:p>
    <w:p w14:paraId="3A9DBBB3" w14:textId="792924BA" w:rsidR="00A36F9C" w:rsidRPr="003057D6" w:rsidRDefault="00C50D09" w:rsidP="00031FAF">
      <w:pPr>
        <w:pStyle w:val="Textoindependiente"/>
        <w:ind w:left="116" w:right="41"/>
        <w:jc w:val="both"/>
        <w:rPr>
          <w:rFonts w:ascii="Arial" w:hAnsi="Arial" w:cs="Arial"/>
          <w:sz w:val="20"/>
          <w:szCs w:val="20"/>
        </w:rPr>
      </w:pPr>
      <w:r w:rsidRPr="003057D6">
        <w:rPr>
          <w:rFonts w:ascii="Arial" w:hAnsi="Arial" w:cs="Arial"/>
          <w:sz w:val="20"/>
          <w:szCs w:val="20"/>
        </w:rPr>
        <w:t>No</w:t>
      </w:r>
      <w:r w:rsidRPr="003057D6">
        <w:rPr>
          <w:rFonts w:ascii="Arial" w:hAnsi="Arial" w:cs="Arial"/>
          <w:spacing w:val="26"/>
          <w:sz w:val="20"/>
          <w:szCs w:val="20"/>
        </w:rPr>
        <w:t xml:space="preserve"> </w:t>
      </w:r>
      <w:r w:rsidRPr="003057D6">
        <w:rPr>
          <w:rFonts w:ascii="Arial" w:hAnsi="Arial" w:cs="Arial"/>
          <w:sz w:val="20"/>
          <w:szCs w:val="20"/>
        </w:rPr>
        <w:t>requieren</w:t>
      </w:r>
      <w:r w:rsidRPr="003057D6">
        <w:rPr>
          <w:rFonts w:ascii="Arial" w:hAnsi="Arial" w:cs="Arial"/>
          <w:spacing w:val="25"/>
          <w:sz w:val="20"/>
          <w:szCs w:val="20"/>
        </w:rPr>
        <w:t xml:space="preserve"> </w:t>
      </w:r>
      <w:r w:rsidRPr="003057D6">
        <w:rPr>
          <w:rFonts w:ascii="Arial" w:hAnsi="Arial" w:cs="Arial"/>
          <w:sz w:val="20"/>
          <w:szCs w:val="20"/>
        </w:rPr>
        <w:t>justificación</w:t>
      </w:r>
      <w:r w:rsidRPr="003057D6">
        <w:rPr>
          <w:rFonts w:ascii="Arial" w:hAnsi="Arial" w:cs="Arial"/>
          <w:spacing w:val="23"/>
          <w:sz w:val="20"/>
          <w:szCs w:val="20"/>
        </w:rPr>
        <w:t xml:space="preserve"> </w:t>
      </w:r>
      <w:r w:rsidRPr="003057D6">
        <w:rPr>
          <w:rFonts w:ascii="Arial" w:hAnsi="Arial" w:cs="Arial"/>
          <w:sz w:val="20"/>
          <w:szCs w:val="20"/>
        </w:rPr>
        <w:t>aquellas</w:t>
      </w:r>
      <w:r w:rsidRPr="003057D6">
        <w:rPr>
          <w:rFonts w:ascii="Arial" w:hAnsi="Arial" w:cs="Arial"/>
          <w:spacing w:val="24"/>
          <w:sz w:val="20"/>
          <w:szCs w:val="20"/>
        </w:rPr>
        <w:t xml:space="preserve"> </w:t>
      </w:r>
      <w:r w:rsidRPr="003057D6">
        <w:rPr>
          <w:rFonts w:ascii="Arial" w:hAnsi="Arial" w:cs="Arial"/>
          <w:sz w:val="20"/>
          <w:szCs w:val="20"/>
        </w:rPr>
        <w:t>actividades</w:t>
      </w:r>
      <w:r w:rsidRPr="003057D6">
        <w:rPr>
          <w:rFonts w:ascii="Arial" w:hAnsi="Arial" w:cs="Arial"/>
          <w:spacing w:val="26"/>
          <w:sz w:val="20"/>
          <w:szCs w:val="20"/>
        </w:rPr>
        <w:t xml:space="preserve"> </w:t>
      </w:r>
      <w:r w:rsidRPr="003057D6">
        <w:rPr>
          <w:rFonts w:ascii="Arial" w:hAnsi="Arial" w:cs="Arial"/>
          <w:sz w:val="20"/>
          <w:szCs w:val="20"/>
        </w:rPr>
        <w:t>resultantes</w:t>
      </w:r>
      <w:r w:rsidRPr="003057D6">
        <w:rPr>
          <w:rFonts w:ascii="Arial" w:hAnsi="Arial" w:cs="Arial"/>
          <w:spacing w:val="26"/>
          <w:sz w:val="20"/>
          <w:szCs w:val="20"/>
        </w:rPr>
        <w:t xml:space="preserve"> </w:t>
      </w:r>
      <w:r w:rsidRPr="003057D6">
        <w:rPr>
          <w:rFonts w:ascii="Arial" w:hAnsi="Arial" w:cs="Arial"/>
          <w:sz w:val="20"/>
          <w:szCs w:val="20"/>
        </w:rPr>
        <w:t>de</w:t>
      </w:r>
      <w:r w:rsidRPr="003057D6">
        <w:rPr>
          <w:rFonts w:ascii="Arial" w:hAnsi="Arial" w:cs="Arial"/>
          <w:spacing w:val="26"/>
          <w:sz w:val="20"/>
          <w:szCs w:val="20"/>
        </w:rPr>
        <w:t xml:space="preserve"> </w:t>
      </w:r>
      <w:r w:rsidRPr="003057D6">
        <w:rPr>
          <w:rFonts w:ascii="Arial" w:hAnsi="Arial" w:cs="Arial"/>
          <w:sz w:val="20"/>
          <w:szCs w:val="20"/>
        </w:rPr>
        <w:t>cumplimientos</w:t>
      </w:r>
      <w:r w:rsidRPr="003057D6">
        <w:rPr>
          <w:rFonts w:ascii="Arial" w:hAnsi="Arial" w:cs="Arial"/>
          <w:spacing w:val="26"/>
          <w:sz w:val="20"/>
          <w:szCs w:val="20"/>
        </w:rPr>
        <w:t xml:space="preserve"> </w:t>
      </w:r>
      <w:r w:rsidRPr="003057D6">
        <w:rPr>
          <w:rFonts w:ascii="Arial" w:hAnsi="Arial" w:cs="Arial"/>
          <w:sz w:val="20"/>
          <w:szCs w:val="20"/>
        </w:rPr>
        <w:t>legales,</w:t>
      </w:r>
      <w:r w:rsidRPr="003057D6">
        <w:rPr>
          <w:rFonts w:ascii="Arial" w:hAnsi="Arial" w:cs="Arial"/>
          <w:spacing w:val="26"/>
          <w:sz w:val="20"/>
          <w:szCs w:val="20"/>
        </w:rPr>
        <w:t xml:space="preserve"> </w:t>
      </w:r>
      <w:r w:rsidRPr="003057D6">
        <w:rPr>
          <w:rFonts w:ascii="Arial" w:hAnsi="Arial" w:cs="Arial"/>
          <w:sz w:val="20"/>
          <w:szCs w:val="20"/>
        </w:rPr>
        <w:t>regulatorios</w:t>
      </w:r>
      <w:r w:rsidRPr="003057D6">
        <w:rPr>
          <w:rFonts w:ascii="Arial" w:hAnsi="Arial" w:cs="Arial"/>
          <w:spacing w:val="24"/>
          <w:sz w:val="20"/>
          <w:szCs w:val="20"/>
        </w:rPr>
        <w:t xml:space="preserve"> </w:t>
      </w:r>
      <w:r w:rsidRPr="003057D6">
        <w:rPr>
          <w:rFonts w:ascii="Arial" w:hAnsi="Arial" w:cs="Arial"/>
          <w:sz w:val="20"/>
          <w:szCs w:val="20"/>
        </w:rPr>
        <w:t>o</w:t>
      </w:r>
      <w:r w:rsidRPr="003057D6">
        <w:rPr>
          <w:rFonts w:ascii="Arial" w:hAnsi="Arial" w:cs="Arial"/>
          <w:spacing w:val="27"/>
          <w:sz w:val="20"/>
          <w:szCs w:val="20"/>
        </w:rPr>
        <w:t xml:space="preserve"> </w:t>
      </w:r>
      <w:r w:rsidRPr="003057D6">
        <w:rPr>
          <w:rFonts w:ascii="Arial" w:hAnsi="Arial" w:cs="Arial"/>
          <w:sz w:val="20"/>
          <w:szCs w:val="20"/>
        </w:rPr>
        <w:t>lineamientos</w:t>
      </w:r>
      <w:r w:rsidRPr="003057D6">
        <w:rPr>
          <w:rFonts w:ascii="Arial" w:hAnsi="Arial" w:cs="Arial"/>
          <w:spacing w:val="26"/>
          <w:sz w:val="20"/>
          <w:szCs w:val="20"/>
        </w:rPr>
        <w:t xml:space="preserve"> </w:t>
      </w:r>
      <w:r w:rsidRPr="003057D6">
        <w:rPr>
          <w:rFonts w:ascii="Arial" w:hAnsi="Arial" w:cs="Arial"/>
          <w:sz w:val="20"/>
          <w:szCs w:val="20"/>
        </w:rPr>
        <w:t>corporativos</w:t>
      </w:r>
      <w:r w:rsidRPr="003057D6">
        <w:rPr>
          <w:rFonts w:ascii="Arial" w:hAnsi="Arial" w:cs="Arial"/>
          <w:spacing w:val="26"/>
          <w:sz w:val="20"/>
          <w:szCs w:val="20"/>
        </w:rPr>
        <w:t xml:space="preserve"> </w:t>
      </w:r>
      <w:r w:rsidRPr="003057D6">
        <w:rPr>
          <w:rFonts w:ascii="Arial" w:hAnsi="Arial" w:cs="Arial"/>
          <w:sz w:val="20"/>
          <w:szCs w:val="20"/>
        </w:rPr>
        <w:t>de</w:t>
      </w:r>
      <w:r w:rsidRPr="003057D6">
        <w:rPr>
          <w:rFonts w:ascii="Arial" w:hAnsi="Arial" w:cs="Arial"/>
          <w:spacing w:val="26"/>
          <w:sz w:val="20"/>
          <w:szCs w:val="20"/>
        </w:rPr>
        <w:t xml:space="preserve"> </w:t>
      </w:r>
      <w:r w:rsidRPr="003057D6">
        <w:rPr>
          <w:rFonts w:ascii="Arial" w:hAnsi="Arial" w:cs="Arial"/>
          <w:sz w:val="20"/>
          <w:szCs w:val="20"/>
        </w:rPr>
        <w:t>la</w:t>
      </w:r>
      <w:r w:rsidRPr="003057D6">
        <w:rPr>
          <w:rFonts w:ascii="Arial" w:hAnsi="Arial" w:cs="Arial"/>
          <w:spacing w:val="24"/>
          <w:sz w:val="20"/>
          <w:szCs w:val="20"/>
        </w:rPr>
        <w:t xml:space="preserve"> </w:t>
      </w:r>
      <w:r w:rsidRPr="003057D6">
        <w:rPr>
          <w:rFonts w:ascii="Arial" w:hAnsi="Arial" w:cs="Arial"/>
          <w:sz w:val="20"/>
          <w:szCs w:val="20"/>
        </w:rPr>
        <w:t>matriz,</w:t>
      </w:r>
      <w:r w:rsidRPr="003057D6">
        <w:rPr>
          <w:rFonts w:ascii="Arial" w:hAnsi="Arial" w:cs="Arial"/>
          <w:spacing w:val="26"/>
          <w:sz w:val="20"/>
          <w:szCs w:val="20"/>
        </w:rPr>
        <w:t xml:space="preserve"> </w:t>
      </w:r>
      <w:r w:rsidR="005B042C">
        <w:rPr>
          <w:rFonts w:ascii="Arial" w:hAnsi="Arial" w:cs="Arial"/>
          <w:sz w:val="20"/>
          <w:szCs w:val="20"/>
        </w:rPr>
        <w:t xml:space="preserve">sin embargo </w:t>
      </w:r>
      <w:r w:rsidRPr="003057D6">
        <w:rPr>
          <w:rFonts w:ascii="Arial" w:hAnsi="Arial" w:cs="Arial"/>
          <w:sz w:val="20"/>
          <w:szCs w:val="20"/>
        </w:rPr>
        <w:t>es importante</w:t>
      </w:r>
      <w:r w:rsidRPr="003057D6">
        <w:rPr>
          <w:rFonts w:ascii="Arial" w:hAnsi="Arial" w:cs="Arial"/>
          <w:spacing w:val="-1"/>
          <w:sz w:val="20"/>
          <w:szCs w:val="20"/>
        </w:rPr>
        <w:t xml:space="preserve"> </w:t>
      </w:r>
      <w:r w:rsidRPr="003057D6">
        <w:rPr>
          <w:rFonts w:ascii="Arial" w:hAnsi="Arial" w:cs="Arial"/>
          <w:sz w:val="20"/>
          <w:szCs w:val="20"/>
        </w:rPr>
        <w:t>que cuenten con</w:t>
      </w:r>
      <w:r w:rsidRPr="003057D6">
        <w:rPr>
          <w:rFonts w:ascii="Arial" w:hAnsi="Arial" w:cs="Arial"/>
          <w:spacing w:val="-2"/>
          <w:sz w:val="20"/>
          <w:szCs w:val="20"/>
        </w:rPr>
        <w:t xml:space="preserve"> </w:t>
      </w:r>
      <w:r w:rsidRPr="003057D6">
        <w:rPr>
          <w:rFonts w:ascii="Arial" w:hAnsi="Arial" w:cs="Arial"/>
          <w:sz w:val="20"/>
          <w:szCs w:val="20"/>
        </w:rPr>
        <w:t>un</w:t>
      </w:r>
      <w:r w:rsidRPr="003057D6">
        <w:rPr>
          <w:rFonts w:ascii="Arial" w:hAnsi="Arial" w:cs="Arial"/>
          <w:spacing w:val="-1"/>
          <w:sz w:val="20"/>
          <w:szCs w:val="20"/>
        </w:rPr>
        <w:t xml:space="preserve"> </w:t>
      </w:r>
      <w:r w:rsidRPr="003057D6">
        <w:rPr>
          <w:rFonts w:ascii="Arial" w:hAnsi="Arial" w:cs="Arial"/>
          <w:sz w:val="20"/>
          <w:szCs w:val="20"/>
        </w:rPr>
        <w:t>análisis de</w:t>
      </w:r>
      <w:r w:rsidRPr="003057D6">
        <w:rPr>
          <w:rFonts w:ascii="Arial" w:hAnsi="Arial" w:cs="Arial"/>
          <w:spacing w:val="1"/>
          <w:sz w:val="20"/>
          <w:szCs w:val="20"/>
        </w:rPr>
        <w:t xml:space="preserve"> </w:t>
      </w:r>
      <w:r w:rsidRPr="003057D6">
        <w:rPr>
          <w:rFonts w:ascii="Arial" w:hAnsi="Arial" w:cs="Arial"/>
          <w:sz w:val="20"/>
          <w:szCs w:val="20"/>
        </w:rPr>
        <w:t>impacto</w:t>
      </w:r>
      <w:r w:rsidRPr="003057D6">
        <w:rPr>
          <w:rFonts w:ascii="Arial" w:hAnsi="Arial" w:cs="Arial"/>
          <w:spacing w:val="-1"/>
          <w:sz w:val="20"/>
          <w:szCs w:val="20"/>
        </w:rPr>
        <w:t xml:space="preserve"> </w:t>
      </w:r>
      <w:r w:rsidRPr="003057D6">
        <w:rPr>
          <w:rFonts w:ascii="Arial" w:hAnsi="Arial" w:cs="Arial"/>
          <w:sz w:val="20"/>
          <w:szCs w:val="20"/>
        </w:rPr>
        <w:t>total al</w:t>
      </w:r>
      <w:r w:rsidRPr="003057D6">
        <w:rPr>
          <w:rFonts w:ascii="Arial" w:hAnsi="Arial" w:cs="Arial"/>
          <w:spacing w:val="-3"/>
          <w:sz w:val="20"/>
          <w:szCs w:val="20"/>
        </w:rPr>
        <w:t xml:space="preserve"> </w:t>
      </w:r>
      <w:r w:rsidRPr="003057D6">
        <w:rPr>
          <w:rFonts w:ascii="Arial" w:hAnsi="Arial" w:cs="Arial"/>
          <w:sz w:val="20"/>
          <w:szCs w:val="20"/>
        </w:rPr>
        <w:t>negocio</w:t>
      </w:r>
      <w:r w:rsidRPr="003057D6">
        <w:rPr>
          <w:rFonts w:ascii="Arial" w:hAnsi="Arial" w:cs="Arial"/>
          <w:spacing w:val="-5"/>
          <w:sz w:val="20"/>
          <w:szCs w:val="20"/>
        </w:rPr>
        <w:t xml:space="preserve"> </w:t>
      </w:r>
      <w:r w:rsidRPr="003057D6">
        <w:rPr>
          <w:rFonts w:ascii="Arial" w:hAnsi="Arial" w:cs="Arial"/>
          <w:sz w:val="20"/>
          <w:szCs w:val="20"/>
        </w:rPr>
        <w:t>y también</w:t>
      </w:r>
      <w:r w:rsidRPr="003057D6">
        <w:rPr>
          <w:rFonts w:ascii="Arial" w:hAnsi="Arial" w:cs="Arial"/>
          <w:spacing w:val="-2"/>
          <w:sz w:val="20"/>
          <w:szCs w:val="20"/>
        </w:rPr>
        <w:t xml:space="preserve"> </w:t>
      </w:r>
      <w:r w:rsidRPr="003057D6">
        <w:rPr>
          <w:rFonts w:ascii="Arial" w:hAnsi="Arial" w:cs="Arial"/>
          <w:sz w:val="20"/>
          <w:szCs w:val="20"/>
        </w:rPr>
        <w:t>del</w:t>
      </w:r>
      <w:r w:rsidRPr="003057D6">
        <w:rPr>
          <w:rFonts w:ascii="Arial" w:hAnsi="Arial" w:cs="Arial"/>
          <w:spacing w:val="-1"/>
          <w:sz w:val="20"/>
          <w:szCs w:val="20"/>
        </w:rPr>
        <w:t xml:space="preserve"> </w:t>
      </w:r>
      <w:r w:rsidRPr="003057D6">
        <w:rPr>
          <w:rFonts w:ascii="Arial" w:hAnsi="Arial" w:cs="Arial"/>
          <w:sz w:val="20"/>
          <w:szCs w:val="20"/>
        </w:rPr>
        <w:t>riesgo,</w:t>
      </w:r>
      <w:r w:rsidRPr="003057D6">
        <w:rPr>
          <w:rFonts w:ascii="Arial" w:hAnsi="Arial" w:cs="Arial"/>
          <w:spacing w:val="-3"/>
          <w:sz w:val="20"/>
          <w:szCs w:val="20"/>
        </w:rPr>
        <w:t xml:space="preserve"> </w:t>
      </w:r>
      <w:r w:rsidRPr="003057D6">
        <w:rPr>
          <w:rFonts w:ascii="Arial" w:hAnsi="Arial" w:cs="Arial"/>
          <w:sz w:val="20"/>
          <w:szCs w:val="20"/>
        </w:rPr>
        <w:t>en caso de</w:t>
      </w:r>
      <w:r w:rsidRPr="003057D6">
        <w:rPr>
          <w:rFonts w:ascii="Arial" w:hAnsi="Arial" w:cs="Arial"/>
          <w:spacing w:val="-3"/>
          <w:sz w:val="20"/>
          <w:szCs w:val="20"/>
        </w:rPr>
        <w:t xml:space="preserve"> </w:t>
      </w:r>
      <w:r w:rsidRPr="003057D6">
        <w:rPr>
          <w:rFonts w:ascii="Arial" w:hAnsi="Arial" w:cs="Arial"/>
          <w:sz w:val="20"/>
          <w:szCs w:val="20"/>
        </w:rPr>
        <w:t>que no</w:t>
      </w:r>
      <w:r w:rsidRPr="003057D6">
        <w:rPr>
          <w:rFonts w:ascii="Arial" w:hAnsi="Arial" w:cs="Arial"/>
          <w:spacing w:val="-2"/>
          <w:sz w:val="20"/>
          <w:szCs w:val="20"/>
        </w:rPr>
        <w:t xml:space="preserve"> </w:t>
      </w:r>
      <w:r w:rsidRPr="003057D6">
        <w:rPr>
          <w:rFonts w:ascii="Arial" w:hAnsi="Arial" w:cs="Arial"/>
          <w:sz w:val="20"/>
          <w:szCs w:val="20"/>
        </w:rPr>
        <w:t>sean</w:t>
      </w:r>
      <w:r w:rsidRPr="003057D6">
        <w:rPr>
          <w:rFonts w:ascii="Arial" w:hAnsi="Arial" w:cs="Arial"/>
          <w:spacing w:val="-4"/>
          <w:sz w:val="20"/>
          <w:szCs w:val="20"/>
        </w:rPr>
        <w:t xml:space="preserve"> </w:t>
      </w:r>
      <w:r w:rsidRPr="003057D6">
        <w:rPr>
          <w:rFonts w:ascii="Arial" w:hAnsi="Arial" w:cs="Arial"/>
          <w:sz w:val="20"/>
          <w:szCs w:val="20"/>
        </w:rPr>
        <w:t>ejecutadas.</w:t>
      </w:r>
    </w:p>
    <w:p w14:paraId="7961043D" w14:textId="77777777" w:rsidR="00A36F9C" w:rsidRPr="003057D6" w:rsidDel="001579FD" w:rsidRDefault="00A36F9C" w:rsidP="00031FAF">
      <w:pPr>
        <w:pStyle w:val="Textoindependiente"/>
        <w:spacing w:before="1"/>
        <w:jc w:val="both"/>
        <w:rPr>
          <w:del w:id="230" w:author="ALFONSO ABRAHAM GONZALEZ RIVAS" w:date="2023-04-13T18:05:00Z"/>
          <w:rFonts w:ascii="Arial" w:hAnsi="Arial" w:cs="Arial"/>
          <w:sz w:val="20"/>
          <w:szCs w:val="20"/>
        </w:rPr>
      </w:pPr>
    </w:p>
    <w:p w14:paraId="21456013" w14:textId="77777777" w:rsidR="00A36F9C" w:rsidRPr="003057D6" w:rsidRDefault="00A36F9C" w:rsidP="00031FAF">
      <w:pPr>
        <w:jc w:val="both"/>
        <w:rPr>
          <w:rFonts w:ascii="Arial" w:hAnsi="Arial" w:cs="Arial"/>
          <w:sz w:val="20"/>
          <w:szCs w:val="20"/>
        </w:rPr>
        <w:sectPr w:rsidR="00A36F9C" w:rsidRPr="003057D6" w:rsidSect="00874234">
          <w:footerReference w:type="default" r:id="rId21"/>
          <w:pgSz w:w="15840" w:h="12240" w:orient="landscape"/>
          <w:pgMar w:top="700" w:right="700" w:bottom="1240" w:left="1160" w:header="283" w:footer="1042" w:gutter="0"/>
          <w:cols w:space="720"/>
          <w:docGrid w:linePitch="299"/>
        </w:sectPr>
      </w:pPr>
    </w:p>
    <w:p w14:paraId="68AE5A0F" w14:textId="77777777" w:rsidR="00A36F9C" w:rsidRPr="003057D6" w:rsidRDefault="00A36F9C" w:rsidP="00031FAF">
      <w:pPr>
        <w:pStyle w:val="Textoindependiente"/>
        <w:jc w:val="both"/>
        <w:rPr>
          <w:rFonts w:ascii="Arial" w:hAnsi="Arial" w:cs="Arial"/>
          <w:sz w:val="20"/>
          <w:szCs w:val="20"/>
        </w:rPr>
      </w:pPr>
    </w:p>
    <w:p w14:paraId="03C1DB41" w14:textId="77777777" w:rsidR="00A36F9C" w:rsidRPr="003057D6" w:rsidRDefault="00A36F9C" w:rsidP="00031FAF">
      <w:pPr>
        <w:pStyle w:val="Textoindependiente"/>
        <w:spacing w:before="8"/>
        <w:jc w:val="both"/>
        <w:rPr>
          <w:rFonts w:ascii="Arial" w:hAnsi="Arial" w:cs="Arial"/>
          <w:sz w:val="20"/>
          <w:szCs w:val="20"/>
        </w:rPr>
      </w:pPr>
    </w:p>
    <w:p w14:paraId="3F04EC02" w14:textId="74E6CA1A" w:rsidR="00A36F9C" w:rsidRPr="003057D6" w:rsidRDefault="00E347EF" w:rsidP="000345D7">
      <w:pPr>
        <w:pStyle w:val="Ttulo1"/>
        <w:numPr>
          <w:ilvl w:val="0"/>
          <w:numId w:val="22"/>
        </w:numPr>
        <w:tabs>
          <w:tab w:val="left" w:pos="849"/>
          <w:tab w:val="left" w:pos="850"/>
        </w:tabs>
        <w:spacing w:before="56"/>
        <w:jc w:val="both"/>
        <w:rPr>
          <w:rFonts w:ascii="Arial" w:hAnsi="Arial" w:cs="Arial"/>
          <w:sz w:val="20"/>
          <w:szCs w:val="20"/>
        </w:rPr>
      </w:pPr>
      <w:bookmarkStart w:id="231" w:name="_Toc132368353"/>
      <w:r>
        <w:rPr>
          <w:rFonts w:ascii="Arial" w:hAnsi="Arial" w:cs="Arial"/>
          <w:sz w:val="20"/>
          <w:szCs w:val="20"/>
        </w:rPr>
        <w:t>REGISTROS ASOCIADOS</w:t>
      </w:r>
      <w:bookmarkEnd w:id="231"/>
    </w:p>
    <w:p w14:paraId="3ADEE6B0" w14:textId="77777777" w:rsidR="00A36F9C" w:rsidRPr="003057D6" w:rsidRDefault="00A36F9C" w:rsidP="00031FAF">
      <w:pPr>
        <w:pStyle w:val="Textoindependiente"/>
        <w:spacing w:before="7"/>
        <w:jc w:val="both"/>
        <w:rPr>
          <w:rFonts w:ascii="Arial" w:hAnsi="Arial" w:cs="Arial"/>
          <w:b/>
          <w:sz w:val="20"/>
          <w:szCs w:val="20"/>
        </w:rPr>
      </w:pPr>
    </w:p>
    <w:p w14:paraId="5C712B95" w14:textId="14381C29" w:rsidR="00A36F9C" w:rsidDel="001579FD" w:rsidRDefault="00AF0E91" w:rsidP="00AF0E91">
      <w:pPr>
        <w:pStyle w:val="Textoindependiente"/>
        <w:numPr>
          <w:ilvl w:val="2"/>
          <w:numId w:val="1"/>
        </w:numPr>
        <w:rPr>
          <w:del w:id="232" w:author="ALFONSO ABRAHAM GONZALEZ RIVAS" w:date="2023-04-13T18:03:00Z"/>
          <w:rFonts w:ascii="Arial" w:hAnsi="Arial" w:cs="Arial"/>
          <w:sz w:val="20"/>
          <w:szCs w:val="20"/>
        </w:rPr>
      </w:pPr>
      <w:del w:id="233" w:author="ALFONSO ABRAHAM GONZALEZ RIVAS" w:date="2023-04-13T18:03:00Z">
        <w:r w:rsidDel="001579FD">
          <w:rPr>
            <w:rFonts w:ascii="Arial" w:hAnsi="Arial" w:cs="Arial"/>
            <w:sz w:val="20"/>
            <w:szCs w:val="20"/>
          </w:rPr>
          <w:delText xml:space="preserve"> </w:delText>
        </w:r>
        <w:r w:rsidRPr="00AF0E91" w:rsidDel="001579FD">
          <w:rPr>
            <w:rFonts w:ascii="Arial" w:hAnsi="Arial" w:cs="Arial"/>
            <w:sz w:val="20"/>
            <w:szCs w:val="20"/>
          </w:rPr>
          <w:delText>Lineamientos para la elaboración de casos de negocio en Interchile Versión 1</w:delText>
        </w:r>
      </w:del>
    </w:p>
    <w:p w14:paraId="40249519" w14:textId="476BF937" w:rsidR="00AF0E91" w:rsidDel="001579FD" w:rsidRDefault="00A40129" w:rsidP="00AF0E91">
      <w:pPr>
        <w:pStyle w:val="Textoindependiente"/>
        <w:numPr>
          <w:ilvl w:val="2"/>
          <w:numId w:val="1"/>
        </w:numPr>
        <w:rPr>
          <w:del w:id="234" w:author="ALFONSO ABRAHAM GONZALEZ RIVAS" w:date="2023-04-13T18:03:00Z"/>
          <w:rFonts w:ascii="Arial" w:hAnsi="Arial" w:cs="Arial"/>
          <w:sz w:val="20"/>
          <w:szCs w:val="20"/>
        </w:rPr>
      </w:pPr>
      <w:del w:id="235" w:author="ALFONSO ABRAHAM GONZALEZ RIVAS" w:date="2023-04-13T18:03:00Z">
        <w:r w:rsidDel="001579FD">
          <w:rPr>
            <w:rFonts w:ascii="Arial" w:hAnsi="Arial" w:cs="Arial"/>
            <w:sz w:val="20"/>
            <w:szCs w:val="20"/>
          </w:rPr>
          <w:delText xml:space="preserve"> </w:delText>
        </w:r>
        <w:r w:rsidRPr="00A40129" w:rsidDel="001579FD">
          <w:rPr>
            <w:rFonts w:ascii="Arial" w:hAnsi="Arial" w:cs="Arial"/>
            <w:sz w:val="20"/>
            <w:szCs w:val="20"/>
          </w:rPr>
          <w:delText>MTN-M-S-02.00-P-2701_ITCO_SALVO-V1.0</w:delText>
        </w:r>
      </w:del>
    </w:p>
    <w:p w14:paraId="5CB31E24" w14:textId="11F3BA5B" w:rsidR="00221C2E" w:rsidDel="001579FD" w:rsidRDefault="00221C2E" w:rsidP="00AF0E91">
      <w:pPr>
        <w:pStyle w:val="Textoindependiente"/>
        <w:numPr>
          <w:ilvl w:val="2"/>
          <w:numId w:val="1"/>
        </w:numPr>
        <w:rPr>
          <w:del w:id="236" w:author="ALFONSO ABRAHAM GONZALEZ RIVAS" w:date="2023-04-13T18:03:00Z"/>
          <w:rFonts w:ascii="Arial" w:hAnsi="Arial" w:cs="Arial"/>
          <w:sz w:val="20"/>
          <w:szCs w:val="20"/>
        </w:rPr>
      </w:pPr>
      <w:del w:id="237" w:author="ALFONSO ABRAHAM GONZALEZ RIVAS" w:date="2023-04-13T18:03:00Z">
        <w:r w:rsidDel="001579FD">
          <w:rPr>
            <w:rFonts w:ascii="Arial" w:hAnsi="Arial" w:cs="Arial"/>
            <w:sz w:val="20"/>
            <w:szCs w:val="20"/>
          </w:rPr>
          <w:delText xml:space="preserve"> </w:delText>
        </w:r>
        <w:r w:rsidRPr="00221C2E" w:rsidDel="001579FD">
          <w:rPr>
            <w:rFonts w:ascii="Arial" w:hAnsi="Arial" w:cs="Arial"/>
            <w:sz w:val="20"/>
            <w:szCs w:val="20"/>
          </w:rPr>
          <w:delText>ITCH Metodología TOTEX v01</w:delText>
        </w:r>
      </w:del>
    </w:p>
    <w:p w14:paraId="14C42B9E" w14:textId="2E3C1DE1" w:rsidR="00615264" w:rsidRPr="00AF0E91" w:rsidRDefault="00615264" w:rsidP="00AF0E91">
      <w:pPr>
        <w:pStyle w:val="Textoindependiente"/>
        <w:numPr>
          <w:ilvl w:val="2"/>
          <w:numId w:val="1"/>
        </w:numPr>
        <w:rPr>
          <w:rFonts w:ascii="Arial" w:hAnsi="Arial" w:cs="Arial"/>
          <w:sz w:val="20"/>
          <w:szCs w:val="20"/>
        </w:rPr>
      </w:pPr>
      <w:del w:id="238" w:author="ALFONSO ABRAHAM GONZALEZ RIVAS" w:date="2023-04-13T18:03:00Z">
        <w:r w:rsidDel="001579FD">
          <w:rPr>
            <w:rFonts w:ascii="Arial" w:hAnsi="Arial" w:cs="Arial"/>
            <w:sz w:val="20"/>
            <w:szCs w:val="20"/>
          </w:rPr>
          <w:delText xml:space="preserve"> Análisis </w:delText>
        </w:r>
        <w:r w:rsidR="006776B9" w:rsidDel="001579FD">
          <w:rPr>
            <w:rFonts w:ascii="Arial" w:hAnsi="Arial" w:cs="Arial"/>
            <w:sz w:val="20"/>
            <w:szCs w:val="20"/>
          </w:rPr>
          <w:delText>de planes de mejoramiento (para aplicación de ACR o ECR)</w:delText>
        </w:r>
      </w:del>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6018"/>
      </w:tblGrid>
      <w:tr w:rsidR="00E347EF" w:rsidRPr="00E347EF" w14:paraId="05A9D120" w14:textId="77777777" w:rsidTr="00D9439F">
        <w:tc>
          <w:tcPr>
            <w:tcW w:w="2117" w:type="dxa"/>
            <w:shd w:val="clear" w:color="auto" w:fill="auto"/>
          </w:tcPr>
          <w:p w14:paraId="38AABE54" w14:textId="77777777" w:rsidR="00E347EF" w:rsidRPr="00E347EF" w:rsidRDefault="00E347EF" w:rsidP="00E347EF">
            <w:pPr>
              <w:widowControl/>
              <w:autoSpaceDE/>
              <w:autoSpaceDN/>
              <w:jc w:val="center"/>
              <w:rPr>
                <w:rFonts w:ascii="Arial" w:eastAsia="Times New Roman" w:hAnsi="Arial" w:cs="Arial"/>
                <w:b/>
                <w:lang w:eastAsia="es-ES"/>
              </w:rPr>
            </w:pPr>
            <w:commentRangeStart w:id="239"/>
            <w:commentRangeStart w:id="240"/>
            <w:r w:rsidRPr="00E347EF">
              <w:rPr>
                <w:rFonts w:ascii="Arial" w:eastAsia="Times New Roman" w:hAnsi="Arial" w:cs="Arial"/>
                <w:b/>
                <w:lang w:eastAsia="es-ES"/>
              </w:rPr>
              <w:t>CÓDIGO</w:t>
            </w:r>
          </w:p>
        </w:tc>
        <w:tc>
          <w:tcPr>
            <w:tcW w:w="6496" w:type="dxa"/>
            <w:shd w:val="clear" w:color="auto" w:fill="auto"/>
          </w:tcPr>
          <w:p w14:paraId="095464C0" w14:textId="77777777" w:rsidR="00E347EF" w:rsidRPr="00E347EF" w:rsidRDefault="00E347EF" w:rsidP="00E347EF">
            <w:pPr>
              <w:widowControl/>
              <w:autoSpaceDE/>
              <w:autoSpaceDN/>
              <w:jc w:val="center"/>
              <w:rPr>
                <w:rFonts w:ascii="Arial" w:eastAsia="Times New Roman" w:hAnsi="Arial" w:cs="Arial"/>
                <w:b/>
                <w:lang w:eastAsia="es-ES"/>
              </w:rPr>
            </w:pPr>
            <w:r w:rsidRPr="00E347EF">
              <w:rPr>
                <w:rFonts w:ascii="Arial" w:eastAsia="Times New Roman" w:hAnsi="Arial" w:cs="Arial"/>
                <w:b/>
                <w:lang w:eastAsia="es-ES"/>
              </w:rPr>
              <w:t>NOMBRE</w:t>
            </w:r>
          </w:p>
        </w:tc>
      </w:tr>
      <w:tr w:rsidR="00E347EF" w:rsidRPr="00E347EF" w14:paraId="54F63055" w14:textId="77777777" w:rsidTr="00D9439F">
        <w:tc>
          <w:tcPr>
            <w:tcW w:w="2117" w:type="dxa"/>
            <w:shd w:val="clear" w:color="auto" w:fill="auto"/>
          </w:tcPr>
          <w:p w14:paraId="425A5C71" w14:textId="409FBCA5" w:rsidR="00E347EF" w:rsidRPr="00E347EF" w:rsidRDefault="001579FD">
            <w:pPr>
              <w:widowControl/>
              <w:autoSpaceDE/>
              <w:autoSpaceDN/>
              <w:rPr>
                <w:rFonts w:ascii="Arial" w:eastAsia="Times New Roman" w:hAnsi="Arial" w:cs="Arial"/>
                <w:b/>
                <w:lang w:eastAsia="es-ES"/>
              </w:rPr>
              <w:pPrChange w:id="241" w:author="ALFONSO ABRAHAM GONZALEZ RIVAS" w:date="2023-04-13T18:03:00Z">
                <w:pPr>
                  <w:widowControl/>
                  <w:autoSpaceDE/>
                  <w:autoSpaceDN/>
                  <w:jc w:val="center"/>
                </w:pPr>
              </w:pPrChange>
            </w:pPr>
            <w:r>
              <w:rPr>
                <w:rFonts w:ascii="Arial" w:eastAsia="Times New Roman" w:hAnsi="Arial" w:cs="Arial"/>
                <w:b/>
                <w:lang w:eastAsia="es-ES"/>
              </w:rPr>
              <w:t>SG – P - 003</w:t>
            </w:r>
          </w:p>
        </w:tc>
        <w:tc>
          <w:tcPr>
            <w:tcW w:w="6496" w:type="dxa"/>
            <w:shd w:val="clear" w:color="auto" w:fill="auto"/>
          </w:tcPr>
          <w:p w14:paraId="1F993E42" w14:textId="6176EFC8" w:rsidR="00E347EF" w:rsidRPr="00E347EF" w:rsidRDefault="00E347EF">
            <w:pPr>
              <w:widowControl/>
              <w:autoSpaceDE/>
              <w:autoSpaceDN/>
              <w:rPr>
                <w:rFonts w:ascii="Arial" w:eastAsia="Times New Roman" w:hAnsi="Arial" w:cs="Arial"/>
                <w:bCs/>
                <w:lang w:eastAsia="es-ES"/>
                <w:rPrChange w:id="242" w:author="ALFONSO ABRAHAM GONZALEZ RIVAS" w:date="2023-04-13T17:58:00Z">
                  <w:rPr>
                    <w:rFonts w:ascii="Arial" w:eastAsia="Times New Roman" w:hAnsi="Arial" w:cs="Arial"/>
                    <w:b/>
                    <w:lang w:eastAsia="es-ES"/>
                  </w:rPr>
                </w:rPrChange>
              </w:rPr>
              <w:pPrChange w:id="243" w:author="ALFONSO ABRAHAM GONZALEZ RIVAS" w:date="2023-04-13T17:59:00Z">
                <w:pPr>
                  <w:widowControl/>
                  <w:autoSpaceDE/>
                  <w:autoSpaceDN/>
                  <w:jc w:val="center"/>
                </w:pPr>
              </w:pPrChange>
            </w:pPr>
            <w:r>
              <w:rPr>
                <w:rFonts w:ascii="Arial" w:eastAsia="Times New Roman" w:hAnsi="Arial" w:cs="Arial"/>
                <w:bCs/>
                <w:lang w:eastAsia="es-ES"/>
              </w:rPr>
              <w:t xml:space="preserve">Procedimiento para la elaboración de casos de negocios </w:t>
            </w:r>
          </w:p>
        </w:tc>
      </w:tr>
      <w:tr w:rsidR="00E347EF" w:rsidRPr="00E347EF" w14:paraId="2521D847" w14:textId="77777777" w:rsidTr="00D9439F">
        <w:tc>
          <w:tcPr>
            <w:tcW w:w="2117" w:type="dxa"/>
            <w:shd w:val="clear" w:color="auto" w:fill="auto"/>
          </w:tcPr>
          <w:p w14:paraId="5EC87504" w14:textId="7026BBBB" w:rsidR="00E347EF" w:rsidRPr="00E347EF" w:rsidRDefault="00E347EF" w:rsidP="00E347EF">
            <w:pPr>
              <w:widowControl/>
              <w:autoSpaceDE/>
              <w:autoSpaceDN/>
              <w:jc w:val="both"/>
              <w:rPr>
                <w:rFonts w:ascii="Arial" w:eastAsia="Times New Roman" w:hAnsi="Arial" w:cs="Arial"/>
                <w:lang w:eastAsia="es-ES"/>
              </w:rPr>
            </w:pPr>
            <w:r w:rsidRPr="00A40129">
              <w:rPr>
                <w:rFonts w:ascii="Arial" w:hAnsi="Arial" w:cs="Arial"/>
                <w:sz w:val="20"/>
                <w:szCs w:val="20"/>
              </w:rPr>
              <w:t>MTN-M-S-02.00-P-2701</w:t>
            </w:r>
          </w:p>
        </w:tc>
        <w:tc>
          <w:tcPr>
            <w:tcW w:w="6496" w:type="dxa"/>
            <w:shd w:val="clear" w:color="auto" w:fill="auto"/>
          </w:tcPr>
          <w:p w14:paraId="4B3E03BA" w14:textId="6CA08FFF" w:rsidR="00E347EF" w:rsidRPr="00E347EF" w:rsidRDefault="001579FD" w:rsidP="00E347EF">
            <w:pPr>
              <w:widowControl/>
              <w:autoSpaceDE/>
              <w:autoSpaceDN/>
              <w:jc w:val="both"/>
              <w:rPr>
                <w:rFonts w:ascii="Arial" w:eastAsia="Times New Roman" w:hAnsi="Arial" w:cs="Arial"/>
                <w:lang w:eastAsia="es-ES"/>
              </w:rPr>
            </w:pPr>
            <w:r>
              <w:rPr>
                <w:rFonts w:ascii="Arial" w:eastAsia="Times New Roman" w:hAnsi="Arial" w:cs="Arial"/>
                <w:lang w:eastAsia="es-ES"/>
              </w:rPr>
              <w:t>guía SALVO</w:t>
            </w:r>
            <w:r w:rsidR="00E347EF">
              <w:rPr>
                <w:rFonts w:ascii="Arial" w:eastAsia="Times New Roman" w:hAnsi="Arial" w:cs="Arial"/>
                <w:lang w:eastAsia="es-ES"/>
              </w:rPr>
              <w:t xml:space="preserve"> </w:t>
            </w:r>
            <w:r>
              <w:rPr>
                <w:rFonts w:ascii="Arial" w:eastAsia="Times New Roman" w:hAnsi="Arial" w:cs="Arial"/>
                <w:lang w:eastAsia="es-ES"/>
              </w:rPr>
              <w:t>_</w:t>
            </w:r>
            <w:r w:rsidRPr="00A40129">
              <w:rPr>
                <w:rFonts w:ascii="Arial" w:hAnsi="Arial" w:cs="Arial"/>
                <w:sz w:val="20"/>
                <w:szCs w:val="20"/>
              </w:rPr>
              <w:t xml:space="preserve"> SALVO-V1.0</w:t>
            </w:r>
          </w:p>
        </w:tc>
      </w:tr>
      <w:tr w:rsidR="00E347EF" w:rsidRPr="00E347EF" w14:paraId="07803AF2" w14:textId="77777777" w:rsidTr="00D9439F">
        <w:tc>
          <w:tcPr>
            <w:tcW w:w="2117" w:type="dxa"/>
            <w:shd w:val="clear" w:color="auto" w:fill="auto"/>
          </w:tcPr>
          <w:p w14:paraId="1E72F03D" w14:textId="149B891F" w:rsidR="00E347EF" w:rsidRPr="00E347EF" w:rsidRDefault="001579FD" w:rsidP="00E347EF">
            <w:pPr>
              <w:widowControl/>
              <w:autoSpaceDE/>
              <w:autoSpaceDN/>
              <w:jc w:val="both"/>
              <w:rPr>
                <w:rFonts w:ascii="Arial" w:eastAsia="Times New Roman" w:hAnsi="Arial" w:cs="Arial"/>
                <w:lang w:eastAsia="es-ES"/>
              </w:rPr>
            </w:pPr>
            <w:r>
              <w:rPr>
                <w:rFonts w:ascii="Arial" w:eastAsia="Times New Roman" w:hAnsi="Arial" w:cs="Arial"/>
                <w:b/>
                <w:lang w:eastAsia="es-ES"/>
              </w:rPr>
              <w:t>SG – P - 004</w:t>
            </w:r>
          </w:p>
        </w:tc>
        <w:tc>
          <w:tcPr>
            <w:tcW w:w="6496" w:type="dxa"/>
            <w:shd w:val="clear" w:color="auto" w:fill="auto"/>
          </w:tcPr>
          <w:p w14:paraId="3A7722D6" w14:textId="116D25EB" w:rsidR="00E347EF" w:rsidRPr="00E347EF" w:rsidRDefault="001579FD" w:rsidP="00E347EF">
            <w:pPr>
              <w:widowControl/>
              <w:autoSpaceDE/>
              <w:autoSpaceDN/>
              <w:jc w:val="both"/>
              <w:rPr>
                <w:rFonts w:ascii="Arial" w:eastAsia="Times New Roman" w:hAnsi="Arial" w:cs="Arial"/>
                <w:bCs/>
                <w:lang w:eastAsia="es-ES"/>
              </w:rPr>
            </w:pPr>
            <w:r>
              <w:rPr>
                <w:rFonts w:ascii="Arial" w:eastAsia="Times New Roman" w:hAnsi="Arial" w:cs="Arial"/>
                <w:bCs/>
                <w:lang w:eastAsia="es-ES"/>
              </w:rPr>
              <w:t>Procedimiento para la aplicación de la metodología TOTEX</w:t>
            </w:r>
          </w:p>
        </w:tc>
      </w:tr>
      <w:tr w:rsidR="00E347EF" w:rsidRPr="00E347EF" w14:paraId="338582B8" w14:textId="77777777" w:rsidTr="00D9439F">
        <w:tc>
          <w:tcPr>
            <w:tcW w:w="2117" w:type="dxa"/>
            <w:shd w:val="clear" w:color="auto" w:fill="auto"/>
          </w:tcPr>
          <w:p w14:paraId="5D62092A" w14:textId="77777777" w:rsidR="00E347EF" w:rsidRPr="00E347EF" w:rsidRDefault="00E347EF" w:rsidP="00E347EF">
            <w:pPr>
              <w:widowControl/>
              <w:autoSpaceDE/>
              <w:autoSpaceDN/>
              <w:jc w:val="both"/>
              <w:rPr>
                <w:rFonts w:ascii="Arial" w:eastAsia="Times New Roman" w:hAnsi="Arial" w:cs="Arial"/>
                <w:lang w:eastAsia="es-ES"/>
              </w:rPr>
            </w:pPr>
          </w:p>
        </w:tc>
        <w:tc>
          <w:tcPr>
            <w:tcW w:w="6496" w:type="dxa"/>
            <w:shd w:val="clear" w:color="auto" w:fill="auto"/>
          </w:tcPr>
          <w:p w14:paraId="15067364" w14:textId="0C281FF3" w:rsidR="00E347EF" w:rsidRPr="00E347EF" w:rsidRDefault="001579FD" w:rsidP="00E347EF">
            <w:pPr>
              <w:widowControl/>
              <w:autoSpaceDE/>
              <w:autoSpaceDN/>
              <w:rPr>
                <w:rFonts w:ascii="Arial" w:eastAsia="Times New Roman" w:hAnsi="Arial" w:cs="Arial"/>
                <w:bCs/>
                <w:lang w:eastAsia="es-ES"/>
              </w:rPr>
            </w:pPr>
            <w:r>
              <w:rPr>
                <w:rFonts w:ascii="Arial" w:hAnsi="Arial" w:cs="Arial"/>
                <w:sz w:val="20"/>
                <w:szCs w:val="20"/>
              </w:rPr>
              <w:t>Análisis de planes de mejoramiento</w:t>
            </w:r>
            <w:commentRangeEnd w:id="239"/>
            <w:r>
              <w:rPr>
                <w:rStyle w:val="Refdecomentario"/>
              </w:rPr>
              <w:commentReference w:id="239"/>
            </w:r>
            <w:r w:rsidR="009918F7">
              <w:rPr>
                <w:rStyle w:val="Refdecomentario"/>
              </w:rPr>
              <w:commentReference w:id="240"/>
            </w:r>
          </w:p>
        </w:tc>
      </w:tr>
      <w:commentRangeEnd w:id="240"/>
    </w:tbl>
    <w:p w14:paraId="7CA1E35E" w14:textId="77777777" w:rsidR="00A36F9C" w:rsidRPr="003057D6" w:rsidRDefault="00A36F9C" w:rsidP="00031FAF">
      <w:pPr>
        <w:pStyle w:val="Textoindependiente"/>
        <w:spacing w:before="9"/>
        <w:jc w:val="both"/>
        <w:rPr>
          <w:rFonts w:ascii="Arial" w:hAnsi="Arial" w:cs="Arial"/>
          <w:sz w:val="20"/>
          <w:szCs w:val="20"/>
        </w:rPr>
      </w:pPr>
    </w:p>
    <w:p w14:paraId="180488F2" w14:textId="46BEFF0C" w:rsidR="00A36F9C" w:rsidRDefault="00A36F9C" w:rsidP="00031FAF">
      <w:pPr>
        <w:pStyle w:val="Textoindependiente"/>
        <w:spacing w:before="3"/>
        <w:jc w:val="both"/>
        <w:rPr>
          <w:ins w:id="244" w:author="ALFONSO ABRAHAM GONZALEZ RIVAS" w:date="2023-04-13T17:57:00Z"/>
          <w:rFonts w:ascii="Arial" w:hAnsi="Arial" w:cs="Arial"/>
          <w:sz w:val="20"/>
          <w:szCs w:val="20"/>
        </w:rPr>
      </w:pPr>
    </w:p>
    <w:p w14:paraId="284B423B" w14:textId="2DDD4B88" w:rsidR="00E347EF" w:rsidRDefault="00E347EF" w:rsidP="00031FAF">
      <w:pPr>
        <w:pStyle w:val="Textoindependiente"/>
        <w:spacing w:before="3"/>
        <w:jc w:val="both"/>
        <w:rPr>
          <w:ins w:id="245" w:author="ALFONSO ABRAHAM GONZALEZ RIVAS" w:date="2023-04-13T17:57:00Z"/>
          <w:rFonts w:ascii="Arial" w:hAnsi="Arial" w:cs="Arial"/>
          <w:sz w:val="20"/>
          <w:szCs w:val="20"/>
        </w:rPr>
      </w:pPr>
    </w:p>
    <w:p w14:paraId="1DA77D65" w14:textId="77777777" w:rsidR="00E347EF" w:rsidRPr="003057D6" w:rsidRDefault="00E347EF" w:rsidP="00031FAF">
      <w:pPr>
        <w:pStyle w:val="Textoindependiente"/>
        <w:spacing w:before="3"/>
        <w:jc w:val="both"/>
        <w:rPr>
          <w:rFonts w:ascii="Arial" w:hAnsi="Arial" w:cs="Arial"/>
          <w:sz w:val="20"/>
          <w:szCs w:val="20"/>
        </w:rPr>
      </w:pPr>
    </w:p>
    <w:p w14:paraId="01066264" w14:textId="69C818F0" w:rsidR="00A36F9C" w:rsidRPr="003057D6" w:rsidRDefault="00C50D09" w:rsidP="000345D7">
      <w:pPr>
        <w:pStyle w:val="Ttulo1"/>
        <w:numPr>
          <w:ilvl w:val="0"/>
          <w:numId w:val="22"/>
        </w:numPr>
        <w:tabs>
          <w:tab w:val="left" w:pos="849"/>
          <w:tab w:val="left" w:pos="850"/>
        </w:tabs>
        <w:jc w:val="both"/>
        <w:rPr>
          <w:rFonts w:ascii="Arial" w:hAnsi="Arial" w:cs="Arial"/>
          <w:sz w:val="20"/>
          <w:szCs w:val="20"/>
        </w:rPr>
      </w:pPr>
      <w:bookmarkStart w:id="246" w:name="_Toc131166551"/>
      <w:bookmarkStart w:id="247" w:name="_Toc132368354"/>
      <w:r w:rsidRPr="003057D6">
        <w:rPr>
          <w:rFonts w:ascii="Arial" w:hAnsi="Arial" w:cs="Arial"/>
          <w:sz w:val="20"/>
          <w:szCs w:val="20"/>
        </w:rPr>
        <w:t>CONTROL</w:t>
      </w:r>
      <w:r w:rsidRPr="003057D6">
        <w:rPr>
          <w:rFonts w:ascii="Arial" w:hAnsi="Arial" w:cs="Arial"/>
          <w:spacing w:val="-6"/>
          <w:sz w:val="20"/>
          <w:szCs w:val="20"/>
        </w:rPr>
        <w:t xml:space="preserve"> </w:t>
      </w:r>
      <w:r w:rsidRPr="003057D6">
        <w:rPr>
          <w:rFonts w:ascii="Arial" w:hAnsi="Arial" w:cs="Arial"/>
          <w:sz w:val="20"/>
          <w:szCs w:val="20"/>
        </w:rPr>
        <w:t>DE</w:t>
      </w:r>
      <w:r w:rsidRPr="003057D6">
        <w:rPr>
          <w:rFonts w:ascii="Arial" w:hAnsi="Arial" w:cs="Arial"/>
          <w:spacing w:val="-5"/>
          <w:sz w:val="20"/>
          <w:szCs w:val="20"/>
        </w:rPr>
        <w:t xml:space="preserve"> </w:t>
      </w:r>
      <w:bookmarkEnd w:id="246"/>
      <w:r w:rsidR="001579FD">
        <w:rPr>
          <w:rFonts w:ascii="Arial" w:hAnsi="Arial" w:cs="Arial"/>
          <w:sz w:val="20"/>
          <w:szCs w:val="20"/>
        </w:rPr>
        <w:t>CAMBIOS</w:t>
      </w:r>
      <w:bookmarkEnd w:id="247"/>
    </w:p>
    <w:p w14:paraId="6CF94BD3" w14:textId="77777777" w:rsidR="00A36F9C" w:rsidRPr="003057D6" w:rsidRDefault="00A36F9C" w:rsidP="00031FAF">
      <w:pPr>
        <w:pStyle w:val="Textoindependiente"/>
        <w:spacing w:before="11"/>
        <w:jc w:val="both"/>
        <w:rPr>
          <w:rFonts w:ascii="Arial" w:hAnsi="Arial" w:cs="Arial"/>
          <w:b/>
          <w:sz w:val="20"/>
          <w:szCs w:val="20"/>
        </w:rPr>
      </w:pPr>
    </w:p>
    <w:p w14:paraId="1D398BFF" w14:textId="77777777" w:rsidR="00A36F9C" w:rsidRPr="003057D6" w:rsidRDefault="00A36F9C" w:rsidP="00031FAF">
      <w:pPr>
        <w:pStyle w:val="Textoindependiente"/>
        <w:jc w:val="both"/>
        <w:rPr>
          <w:rFonts w:ascii="Arial" w:hAnsi="Arial" w:cs="Arial"/>
          <w:b/>
          <w:sz w:val="20"/>
          <w:szCs w:val="20"/>
        </w:rPr>
      </w:pPr>
    </w:p>
    <w:p w14:paraId="43BC7673" w14:textId="77777777" w:rsidR="00A36F9C" w:rsidRPr="003057D6" w:rsidRDefault="00A36F9C" w:rsidP="00031FAF">
      <w:pPr>
        <w:pStyle w:val="Textoindependiente"/>
        <w:jc w:val="both"/>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gridCol w:w="1295"/>
        <w:gridCol w:w="6391"/>
      </w:tblGrid>
      <w:tr w:rsidR="001579FD" w:rsidRPr="001579FD" w14:paraId="651883BF" w14:textId="77777777" w:rsidTr="00D9439F">
        <w:tc>
          <w:tcPr>
            <w:tcW w:w="791" w:type="pct"/>
          </w:tcPr>
          <w:p w14:paraId="0ABA6EEE" w14:textId="77777777" w:rsidR="001579FD" w:rsidRPr="001579FD" w:rsidRDefault="001579FD" w:rsidP="001579FD">
            <w:pPr>
              <w:widowControl/>
              <w:autoSpaceDE/>
              <w:autoSpaceDN/>
              <w:jc w:val="center"/>
              <w:rPr>
                <w:rFonts w:ascii="Arial" w:eastAsia="Times New Roman" w:hAnsi="Arial" w:cs="Arial"/>
                <w:b/>
                <w:bCs/>
                <w:lang w:val="es-CL" w:eastAsia="es-ES"/>
              </w:rPr>
            </w:pPr>
            <w:r w:rsidRPr="001579FD">
              <w:rPr>
                <w:rFonts w:ascii="Arial" w:eastAsia="Times New Roman" w:hAnsi="Arial" w:cs="Arial"/>
                <w:b/>
                <w:bCs/>
                <w:lang w:val="es-CL" w:eastAsia="es-ES"/>
              </w:rPr>
              <w:t xml:space="preserve">Revisión </w:t>
            </w:r>
            <w:proofErr w:type="spellStart"/>
            <w:r w:rsidRPr="001579FD">
              <w:rPr>
                <w:rFonts w:ascii="Arial" w:eastAsia="Times New Roman" w:hAnsi="Arial" w:cs="Arial"/>
                <w:b/>
                <w:bCs/>
                <w:lang w:val="es-CL" w:eastAsia="es-ES"/>
              </w:rPr>
              <w:t>Nº</w:t>
            </w:r>
            <w:proofErr w:type="spellEnd"/>
          </w:p>
        </w:tc>
        <w:tc>
          <w:tcPr>
            <w:tcW w:w="709" w:type="pct"/>
          </w:tcPr>
          <w:p w14:paraId="2D3E4ED8" w14:textId="77777777" w:rsidR="001579FD" w:rsidRPr="001579FD" w:rsidRDefault="001579FD" w:rsidP="001579FD">
            <w:pPr>
              <w:widowControl/>
              <w:autoSpaceDE/>
              <w:autoSpaceDN/>
              <w:jc w:val="center"/>
              <w:rPr>
                <w:rFonts w:ascii="Arial" w:eastAsia="Times New Roman" w:hAnsi="Arial" w:cs="Arial"/>
                <w:b/>
                <w:bCs/>
                <w:lang w:val="es-CL" w:eastAsia="es-ES"/>
              </w:rPr>
            </w:pPr>
            <w:r w:rsidRPr="001579FD">
              <w:rPr>
                <w:rFonts w:ascii="Arial" w:eastAsia="Times New Roman" w:hAnsi="Arial" w:cs="Arial"/>
                <w:b/>
                <w:bCs/>
                <w:lang w:val="es-CL" w:eastAsia="es-ES"/>
              </w:rPr>
              <w:t>Fecha</w:t>
            </w:r>
          </w:p>
        </w:tc>
        <w:tc>
          <w:tcPr>
            <w:tcW w:w="3500" w:type="pct"/>
          </w:tcPr>
          <w:p w14:paraId="4A6378A7" w14:textId="77777777" w:rsidR="001579FD" w:rsidRPr="001579FD" w:rsidRDefault="001579FD" w:rsidP="001579FD">
            <w:pPr>
              <w:widowControl/>
              <w:autoSpaceDE/>
              <w:autoSpaceDN/>
              <w:jc w:val="center"/>
              <w:rPr>
                <w:rFonts w:ascii="Arial" w:eastAsia="Times New Roman" w:hAnsi="Arial" w:cs="Arial"/>
                <w:b/>
                <w:bCs/>
                <w:lang w:val="es-CL" w:eastAsia="es-ES"/>
              </w:rPr>
            </w:pPr>
            <w:r w:rsidRPr="001579FD">
              <w:rPr>
                <w:rFonts w:ascii="Arial" w:eastAsia="Times New Roman" w:hAnsi="Arial" w:cs="Arial"/>
                <w:b/>
                <w:bCs/>
                <w:lang w:val="es-CL" w:eastAsia="es-ES"/>
              </w:rPr>
              <w:t>Motivo del cambio</w:t>
            </w:r>
          </w:p>
        </w:tc>
      </w:tr>
      <w:tr w:rsidR="001579FD" w:rsidRPr="001579FD" w14:paraId="654C100C" w14:textId="77777777" w:rsidTr="00D9439F">
        <w:tc>
          <w:tcPr>
            <w:tcW w:w="791" w:type="pct"/>
            <w:vAlign w:val="center"/>
          </w:tcPr>
          <w:p w14:paraId="7883117F" w14:textId="13A112F3" w:rsidR="001579FD" w:rsidRPr="001579FD" w:rsidRDefault="001579FD" w:rsidP="001579FD">
            <w:pPr>
              <w:widowControl/>
              <w:autoSpaceDE/>
              <w:autoSpaceDN/>
              <w:jc w:val="center"/>
              <w:rPr>
                <w:rFonts w:ascii="Arial" w:eastAsia="Times New Roman" w:hAnsi="Arial" w:cs="Arial"/>
                <w:lang w:val="es-CL" w:eastAsia="es-ES"/>
              </w:rPr>
            </w:pPr>
            <w:r>
              <w:rPr>
                <w:rFonts w:ascii="Arial" w:eastAsia="Times New Roman" w:hAnsi="Arial" w:cs="Arial"/>
                <w:lang w:val="es-CL" w:eastAsia="es-ES"/>
              </w:rPr>
              <w:t>1</w:t>
            </w:r>
          </w:p>
        </w:tc>
        <w:tc>
          <w:tcPr>
            <w:tcW w:w="709" w:type="pct"/>
            <w:vAlign w:val="center"/>
          </w:tcPr>
          <w:p w14:paraId="5743308B" w14:textId="7D3B10EC" w:rsidR="001579FD" w:rsidRPr="001579FD" w:rsidRDefault="001579FD" w:rsidP="001579FD">
            <w:pPr>
              <w:widowControl/>
              <w:autoSpaceDE/>
              <w:autoSpaceDN/>
              <w:jc w:val="center"/>
              <w:rPr>
                <w:rFonts w:ascii="Arial" w:eastAsia="Times New Roman" w:hAnsi="Arial" w:cs="Arial"/>
                <w:lang w:val="es-CL" w:eastAsia="es-ES"/>
              </w:rPr>
            </w:pPr>
            <w:r>
              <w:rPr>
                <w:rFonts w:ascii="Arial" w:eastAsia="Times New Roman" w:hAnsi="Arial" w:cs="Arial"/>
                <w:lang w:val="es-CL" w:eastAsia="es-ES"/>
              </w:rPr>
              <w:t>11/04/2023</w:t>
            </w:r>
          </w:p>
        </w:tc>
        <w:tc>
          <w:tcPr>
            <w:tcW w:w="3500" w:type="pct"/>
          </w:tcPr>
          <w:p w14:paraId="47AA24A1" w14:textId="77777777" w:rsidR="001579FD" w:rsidRPr="001579FD" w:rsidRDefault="001579FD" w:rsidP="001579FD">
            <w:pPr>
              <w:widowControl/>
              <w:autoSpaceDE/>
              <w:autoSpaceDN/>
              <w:jc w:val="both"/>
              <w:rPr>
                <w:rFonts w:ascii="Arial" w:eastAsia="Times New Roman" w:hAnsi="Arial" w:cs="Arial"/>
                <w:lang w:val="es-CL" w:eastAsia="es-ES"/>
              </w:rPr>
            </w:pPr>
            <w:r w:rsidRPr="001579FD">
              <w:rPr>
                <w:rFonts w:ascii="Arial" w:eastAsia="Times New Roman" w:hAnsi="Arial" w:cs="Arial"/>
                <w:lang w:val="es-CL" w:eastAsia="es-ES"/>
              </w:rPr>
              <w:t>Edición Inicial</w:t>
            </w:r>
          </w:p>
        </w:tc>
      </w:tr>
      <w:tr w:rsidR="001579FD" w:rsidRPr="001579FD" w14:paraId="5A2326C3" w14:textId="77777777" w:rsidTr="00D9439F">
        <w:tc>
          <w:tcPr>
            <w:tcW w:w="791" w:type="pct"/>
            <w:vAlign w:val="center"/>
          </w:tcPr>
          <w:p w14:paraId="32109B37" w14:textId="3C9B41AC" w:rsidR="001579FD" w:rsidRPr="001579FD" w:rsidRDefault="001579FD" w:rsidP="001579FD">
            <w:pPr>
              <w:widowControl/>
              <w:autoSpaceDE/>
              <w:autoSpaceDN/>
              <w:jc w:val="both"/>
              <w:rPr>
                <w:rFonts w:ascii="Arial" w:eastAsia="Times New Roman" w:hAnsi="Arial" w:cs="Arial"/>
                <w:lang w:val="es-CL" w:eastAsia="es-ES"/>
              </w:rPr>
            </w:pPr>
          </w:p>
        </w:tc>
        <w:tc>
          <w:tcPr>
            <w:tcW w:w="709" w:type="pct"/>
            <w:vAlign w:val="center"/>
          </w:tcPr>
          <w:p w14:paraId="421F5450" w14:textId="1E945C07" w:rsidR="001579FD" w:rsidRPr="001579FD" w:rsidRDefault="001579FD" w:rsidP="001579FD">
            <w:pPr>
              <w:widowControl/>
              <w:autoSpaceDE/>
              <w:autoSpaceDN/>
              <w:jc w:val="center"/>
              <w:rPr>
                <w:rFonts w:ascii="Arial" w:eastAsia="Times New Roman" w:hAnsi="Arial" w:cs="Arial"/>
                <w:lang w:val="es-CL" w:eastAsia="es-ES"/>
              </w:rPr>
            </w:pPr>
          </w:p>
        </w:tc>
        <w:tc>
          <w:tcPr>
            <w:tcW w:w="3500" w:type="pct"/>
          </w:tcPr>
          <w:p w14:paraId="46F257E7" w14:textId="2F95BD85" w:rsidR="001579FD" w:rsidRPr="001579FD" w:rsidRDefault="001579FD" w:rsidP="001579FD">
            <w:pPr>
              <w:widowControl/>
              <w:tabs>
                <w:tab w:val="left" w:pos="993"/>
              </w:tabs>
              <w:autoSpaceDE/>
              <w:autoSpaceDN/>
              <w:jc w:val="both"/>
              <w:rPr>
                <w:rFonts w:ascii="Arial" w:eastAsia="Times New Roman" w:hAnsi="Arial" w:cs="Arial"/>
                <w:lang w:val="es-CL" w:eastAsia="es-ES"/>
              </w:rPr>
            </w:pPr>
          </w:p>
        </w:tc>
      </w:tr>
      <w:tr w:rsidR="001579FD" w:rsidRPr="001579FD" w14:paraId="26834C9B" w14:textId="77777777" w:rsidTr="00D9439F">
        <w:tc>
          <w:tcPr>
            <w:tcW w:w="791" w:type="pct"/>
            <w:vAlign w:val="center"/>
          </w:tcPr>
          <w:p w14:paraId="1192EB9F" w14:textId="77777777" w:rsidR="001579FD" w:rsidRPr="001579FD" w:rsidRDefault="001579FD" w:rsidP="001579FD">
            <w:pPr>
              <w:widowControl/>
              <w:autoSpaceDE/>
              <w:autoSpaceDN/>
              <w:jc w:val="center"/>
              <w:rPr>
                <w:rFonts w:ascii="Arial" w:eastAsia="Times New Roman" w:hAnsi="Arial" w:cs="Arial"/>
                <w:lang w:val="es-CL" w:eastAsia="es-ES"/>
              </w:rPr>
            </w:pPr>
          </w:p>
        </w:tc>
        <w:tc>
          <w:tcPr>
            <w:tcW w:w="709" w:type="pct"/>
            <w:vAlign w:val="center"/>
          </w:tcPr>
          <w:p w14:paraId="4C65F200" w14:textId="77777777" w:rsidR="001579FD" w:rsidRPr="001579FD" w:rsidRDefault="001579FD" w:rsidP="001579FD">
            <w:pPr>
              <w:widowControl/>
              <w:autoSpaceDE/>
              <w:autoSpaceDN/>
              <w:jc w:val="center"/>
              <w:rPr>
                <w:rFonts w:ascii="Arial" w:eastAsia="Times New Roman" w:hAnsi="Arial" w:cs="Arial"/>
                <w:lang w:val="es-CL" w:eastAsia="es-ES"/>
              </w:rPr>
            </w:pPr>
          </w:p>
        </w:tc>
        <w:tc>
          <w:tcPr>
            <w:tcW w:w="3500" w:type="pct"/>
          </w:tcPr>
          <w:p w14:paraId="7E01CF86" w14:textId="77777777" w:rsidR="001579FD" w:rsidRPr="001579FD" w:rsidRDefault="001579FD" w:rsidP="001579FD">
            <w:pPr>
              <w:widowControl/>
              <w:tabs>
                <w:tab w:val="left" w:pos="993"/>
              </w:tabs>
              <w:autoSpaceDE/>
              <w:autoSpaceDN/>
              <w:jc w:val="both"/>
              <w:rPr>
                <w:rFonts w:ascii="Arial" w:eastAsia="Times New Roman" w:hAnsi="Arial" w:cs="Arial"/>
                <w:lang w:val="es-CL" w:eastAsia="es-ES"/>
              </w:rPr>
            </w:pPr>
          </w:p>
        </w:tc>
      </w:tr>
    </w:tbl>
    <w:p w14:paraId="3018F830" w14:textId="77777777" w:rsidR="00A36F9C" w:rsidRPr="003057D6" w:rsidRDefault="00A36F9C" w:rsidP="00031FAF">
      <w:pPr>
        <w:pStyle w:val="Textoindependiente"/>
        <w:jc w:val="both"/>
        <w:rPr>
          <w:rFonts w:ascii="Arial" w:hAnsi="Arial" w:cs="Arial"/>
          <w:b/>
          <w:sz w:val="20"/>
          <w:szCs w:val="20"/>
        </w:rPr>
      </w:pPr>
    </w:p>
    <w:p w14:paraId="48F61E2E" w14:textId="77777777" w:rsidR="00A36F9C" w:rsidRPr="003057D6" w:rsidRDefault="00A36F9C" w:rsidP="00031FAF">
      <w:pPr>
        <w:pStyle w:val="Textoindependiente"/>
        <w:jc w:val="both"/>
        <w:rPr>
          <w:rFonts w:ascii="Arial" w:hAnsi="Arial" w:cs="Arial"/>
          <w:b/>
          <w:sz w:val="20"/>
          <w:szCs w:val="20"/>
        </w:rPr>
      </w:pPr>
    </w:p>
    <w:p w14:paraId="24F0B543" w14:textId="77777777" w:rsidR="00A36F9C" w:rsidRPr="003057D6" w:rsidRDefault="00A36F9C" w:rsidP="00031FAF">
      <w:pPr>
        <w:pStyle w:val="Textoindependiente"/>
        <w:jc w:val="both"/>
        <w:rPr>
          <w:rFonts w:ascii="Arial" w:hAnsi="Arial" w:cs="Arial"/>
          <w:b/>
          <w:sz w:val="20"/>
          <w:szCs w:val="20"/>
        </w:rPr>
      </w:pPr>
    </w:p>
    <w:p w14:paraId="41668A0E" w14:textId="77777777" w:rsidR="00A36F9C" w:rsidRPr="003057D6" w:rsidRDefault="00A36F9C" w:rsidP="00031FAF">
      <w:pPr>
        <w:pStyle w:val="Textoindependiente"/>
        <w:jc w:val="both"/>
        <w:rPr>
          <w:rFonts w:ascii="Arial" w:hAnsi="Arial" w:cs="Arial"/>
          <w:b/>
          <w:sz w:val="20"/>
          <w:szCs w:val="20"/>
        </w:rPr>
      </w:pPr>
    </w:p>
    <w:p w14:paraId="15CB1634" w14:textId="77777777" w:rsidR="00A36F9C" w:rsidRPr="003057D6" w:rsidRDefault="00A36F9C" w:rsidP="00031FAF">
      <w:pPr>
        <w:pStyle w:val="Textoindependiente"/>
        <w:jc w:val="both"/>
        <w:rPr>
          <w:rFonts w:ascii="Arial" w:hAnsi="Arial" w:cs="Arial"/>
          <w:b/>
          <w:sz w:val="20"/>
          <w:szCs w:val="20"/>
        </w:rPr>
      </w:pPr>
    </w:p>
    <w:p w14:paraId="2B1F7793" w14:textId="77777777" w:rsidR="00A36F9C" w:rsidRPr="003057D6" w:rsidRDefault="00A36F9C" w:rsidP="00031FAF">
      <w:pPr>
        <w:pStyle w:val="Textoindependiente"/>
        <w:jc w:val="both"/>
        <w:rPr>
          <w:rFonts w:ascii="Arial" w:hAnsi="Arial" w:cs="Arial"/>
          <w:b/>
          <w:sz w:val="20"/>
          <w:szCs w:val="20"/>
        </w:rPr>
      </w:pPr>
    </w:p>
    <w:p w14:paraId="713AFC18" w14:textId="77777777" w:rsidR="00A36F9C" w:rsidRPr="003057D6" w:rsidRDefault="00A36F9C" w:rsidP="00031FAF">
      <w:pPr>
        <w:pStyle w:val="Textoindependiente"/>
        <w:jc w:val="both"/>
        <w:rPr>
          <w:rFonts w:ascii="Arial" w:hAnsi="Arial" w:cs="Arial"/>
          <w:b/>
          <w:sz w:val="20"/>
          <w:szCs w:val="20"/>
        </w:rPr>
      </w:pPr>
    </w:p>
    <w:p w14:paraId="7EE61FAC" w14:textId="77777777" w:rsidR="00A36F9C" w:rsidRPr="003057D6" w:rsidRDefault="00A36F9C" w:rsidP="00031FAF">
      <w:pPr>
        <w:pStyle w:val="Textoindependiente"/>
        <w:jc w:val="both"/>
        <w:rPr>
          <w:rFonts w:ascii="Arial" w:hAnsi="Arial" w:cs="Arial"/>
          <w:b/>
          <w:sz w:val="20"/>
          <w:szCs w:val="20"/>
        </w:rPr>
      </w:pPr>
    </w:p>
    <w:p w14:paraId="5D5A0C88" w14:textId="77777777" w:rsidR="00A36F9C" w:rsidRPr="003057D6" w:rsidRDefault="00A36F9C" w:rsidP="00031FAF">
      <w:pPr>
        <w:pStyle w:val="Textoindependiente"/>
        <w:jc w:val="both"/>
        <w:rPr>
          <w:rFonts w:ascii="Arial" w:hAnsi="Arial" w:cs="Arial"/>
          <w:b/>
          <w:sz w:val="20"/>
          <w:szCs w:val="20"/>
        </w:rPr>
      </w:pPr>
    </w:p>
    <w:p w14:paraId="629FB1C5" w14:textId="77777777" w:rsidR="00A36F9C" w:rsidRPr="003057D6" w:rsidRDefault="00A36F9C" w:rsidP="00031FAF">
      <w:pPr>
        <w:pStyle w:val="Textoindependiente"/>
        <w:jc w:val="both"/>
        <w:rPr>
          <w:rFonts w:ascii="Arial" w:hAnsi="Arial" w:cs="Arial"/>
          <w:b/>
          <w:sz w:val="20"/>
          <w:szCs w:val="20"/>
        </w:rPr>
      </w:pPr>
    </w:p>
    <w:p w14:paraId="2373AFC7" w14:textId="77777777" w:rsidR="00A36F9C" w:rsidRPr="003057D6" w:rsidRDefault="00A36F9C">
      <w:pPr>
        <w:pStyle w:val="Textoindependiente"/>
        <w:rPr>
          <w:rFonts w:ascii="Arial" w:hAnsi="Arial" w:cs="Arial"/>
          <w:b/>
          <w:sz w:val="20"/>
          <w:szCs w:val="20"/>
        </w:rPr>
      </w:pPr>
    </w:p>
    <w:p w14:paraId="282B3DA3" w14:textId="77777777" w:rsidR="00A36F9C" w:rsidRPr="003057D6" w:rsidRDefault="00A36F9C">
      <w:pPr>
        <w:pStyle w:val="Textoindependiente"/>
        <w:rPr>
          <w:rFonts w:ascii="Arial" w:hAnsi="Arial" w:cs="Arial"/>
          <w:b/>
          <w:sz w:val="20"/>
          <w:szCs w:val="20"/>
        </w:rPr>
      </w:pPr>
    </w:p>
    <w:p w14:paraId="1DE84F9D" w14:textId="77777777" w:rsidR="00A36F9C" w:rsidRPr="003057D6" w:rsidRDefault="00A36F9C">
      <w:pPr>
        <w:pStyle w:val="Textoindependiente"/>
        <w:rPr>
          <w:rFonts w:ascii="Arial" w:hAnsi="Arial" w:cs="Arial"/>
          <w:b/>
          <w:sz w:val="20"/>
          <w:szCs w:val="20"/>
        </w:rPr>
      </w:pPr>
    </w:p>
    <w:p w14:paraId="7442F2C1" w14:textId="77777777" w:rsidR="00A36F9C" w:rsidRPr="003057D6" w:rsidRDefault="00A36F9C">
      <w:pPr>
        <w:pStyle w:val="Textoindependiente"/>
        <w:rPr>
          <w:rFonts w:ascii="Arial" w:hAnsi="Arial" w:cs="Arial"/>
          <w:b/>
          <w:sz w:val="20"/>
          <w:szCs w:val="20"/>
        </w:rPr>
      </w:pPr>
    </w:p>
    <w:p w14:paraId="4767C335" w14:textId="77777777" w:rsidR="00A36F9C" w:rsidRPr="003057D6" w:rsidRDefault="00A36F9C">
      <w:pPr>
        <w:pStyle w:val="Textoindependiente"/>
        <w:rPr>
          <w:rFonts w:ascii="Arial" w:hAnsi="Arial" w:cs="Arial"/>
          <w:b/>
          <w:sz w:val="20"/>
          <w:szCs w:val="20"/>
        </w:rPr>
      </w:pPr>
    </w:p>
    <w:p w14:paraId="72B8B413" w14:textId="77777777" w:rsidR="00A36F9C" w:rsidRPr="003057D6" w:rsidRDefault="00A36F9C">
      <w:pPr>
        <w:pStyle w:val="Textoindependiente"/>
        <w:rPr>
          <w:rFonts w:ascii="Arial" w:hAnsi="Arial" w:cs="Arial"/>
          <w:b/>
          <w:sz w:val="20"/>
          <w:szCs w:val="20"/>
        </w:rPr>
      </w:pPr>
    </w:p>
    <w:p w14:paraId="32E1255B" w14:textId="77777777" w:rsidR="00A36F9C" w:rsidRPr="003057D6" w:rsidRDefault="00A36F9C">
      <w:pPr>
        <w:pStyle w:val="Textoindependiente"/>
        <w:rPr>
          <w:rFonts w:ascii="Arial" w:hAnsi="Arial" w:cs="Arial"/>
          <w:b/>
          <w:sz w:val="20"/>
          <w:szCs w:val="20"/>
        </w:rPr>
      </w:pPr>
    </w:p>
    <w:p w14:paraId="0262CFA1" w14:textId="77777777" w:rsidR="00A36F9C" w:rsidRPr="003057D6" w:rsidRDefault="00A36F9C">
      <w:pPr>
        <w:pStyle w:val="Textoindependiente"/>
        <w:rPr>
          <w:rFonts w:ascii="Arial" w:hAnsi="Arial" w:cs="Arial"/>
          <w:b/>
          <w:sz w:val="20"/>
          <w:szCs w:val="20"/>
        </w:rPr>
      </w:pPr>
    </w:p>
    <w:p w14:paraId="383B275A" w14:textId="2F5D32FB" w:rsidR="00A36F9C" w:rsidRPr="003057D6" w:rsidRDefault="00A36F9C">
      <w:pPr>
        <w:rPr>
          <w:rFonts w:ascii="Arial" w:hAnsi="Arial" w:cs="Arial"/>
          <w:sz w:val="20"/>
          <w:szCs w:val="20"/>
        </w:rPr>
        <w:pPrChange w:id="248" w:author="ALFONSO ABRAHAM GONZALEZ RIVAS" w:date="2023-04-13T18:06:00Z">
          <w:pPr>
            <w:ind w:left="257"/>
          </w:pPr>
        </w:pPrChange>
      </w:pPr>
    </w:p>
    <w:sectPr w:rsidR="00A36F9C" w:rsidRPr="003057D6" w:rsidSect="00127EAC">
      <w:footerReference w:type="default" r:id="rId22"/>
      <w:pgSz w:w="12240" w:h="15840"/>
      <w:pgMar w:top="1560" w:right="1540" w:bottom="1240" w:left="1560" w:header="227" w:footer="1042"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FONSO ABRAHAM GONZALEZ RIVAS" w:date="2023-04-13T17:40:00Z" w:initials="AAGR">
    <w:p w14:paraId="4E7E5B54" w14:textId="77777777" w:rsidR="003B029C" w:rsidRDefault="003B029C" w:rsidP="00904062">
      <w:pPr>
        <w:pStyle w:val="Textocomentario"/>
      </w:pPr>
      <w:r>
        <w:rPr>
          <w:rStyle w:val="Refdecomentario"/>
        </w:rPr>
        <w:annotationRef/>
      </w:r>
      <w:r>
        <w:t>Agrego esta tabla</w:t>
      </w:r>
    </w:p>
  </w:comment>
  <w:comment w:id="23" w:author="ALFONSO ABRAHAM GONZALEZ RIVAS" w:date="2023-04-13T17:40:00Z" w:initials="AAGR">
    <w:p w14:paraId="4AF81784" w14:textId="06223ABF" w:rsidR="003B029C" w:rsidRDefault="003B029C" w:rsidP="000741E1">
      <w:pPr>
        <w:pStyle w:val="Textocomentario"/>
      </w:pPr>
      <w:r>
        <w:rPr>
          <w:rStyle w:val="Refdecomentario"/>
        </w:rPr>
        <w:annotationRef/>
      </w:r>
      <w:r>
        <w:t xml:space="preserve">Es relevante dejar muy claras las responsabilidades </w:t>
      </w:r>
    </w:p>
  </w:comment>
  <w:comment w:id="65" w:author="ALFONSO ABRAHAM GONZALEZ RIVAS" w:date="2023-04-13T17:39:00Z" w:initials="AAGR">
    <w:p w14:paraId="4DDAF4E9" w14:textId="6815224B" w:rsidR="003B029C" w:rsidRDefault="003B029C" w:rsidP="00955E59">
      <w:pPr>
        <w:pStyle w:val="Textocomentario"/>
      </w:pPr>
      <w:r>
        <w:rPr>
          <w:rStyle w:val="Refdecomentario"/>
        </w:rPr>
        <w:annotationRef/>
      </w:r>
      <w:r>
        <w:t xml:space="preserve">Sugiero agregar definiciones  </w:t>
      </w:r>
    </w:p>
  </w:comment>
  <w:comment w:id="86" w:author="ALFONSO ABRAHAM GONZALEZ RIVAS" w:date="2023-04-13T17:42:00Z" w:initials="AAGR">
    <w:p w14:paraId="180DC60E" w14:textId="77777777" w:rsidR="003B029C" w:rsidRDefault="003B029C" w:rsidP="00067777">
      <w:pPr>
        <w:pStyle w:val="Textocomentario"/>
      </w:pPr>
      <w:r>
        <w:rPr>
          <w:rStyle w:val="Refdecomentario"/>
        </w:rPr>
        <w:annotationRef/>
      </w:r>
      <w:r>
        <w:t xml:space="preserve">Es extraña la lamina que remarque dos procesos operar y mantener, ¿no sera mejor utilizar la cadena de valor? Al interior de las otras estructuras de liderazgo </w:t>
      </w:r>
    </w:p>
  </w:comment>
  <w:comment w:id="91" w:author="ALFONSO ABRAHAM GONZALEZ RIVAS" w:date="2023-04-13T17:50:00Z" w:initials="AAGR">
    <w:p w14:paraId="0312BE49" w14:textId="77777777" w:rsidR="00E347EF" w:rsidRDefault="00E347EF" w:rsidP="00D7678A">
      <w:pPr>
        <w:pStyle w:val="Textocomentario"/>
      </w:pPr>
      <w:r>
        <w:rPr>
          <w:rStyle w:val="Refdecomentario"/>
        </w:rPr>
        <w:annotationRef/>
      </w:r>
      <w:r>
        <w:t>Agrego algunas definiciones</w:t>
      </w:r>
    </w:p>
  </w:comment>
  <w:comment w:id="113" w:author="ALFONSO ABRAHAM GONZALEZ RIVAS" w:date="2023-04-13T17:51:00Z" w:initials="AAGR">
    <w:p w14:paraId="2A8945AF" w14:textId="59DF6F94" w:rsidR="00E347EF" w:rsidRDefault="00E347EF" w:rsidP="00813EEB">
      <w:pPr>
        <w:pStyle w:val="Textocomentario"/>
      </w:pPr>
      <w:r>
        <w:rPr>
          <w:rStyle w:val="Refdecomentario"/>
        </w:rPr>
        <w:annotationRef/>
      </w:r>
      <w:r>
        <w:t>Se debe codificar ese documento en el sistema de control documental. "Procedimiento para la elaboración de casos de negocio" confirmar con Stefano</w:t>
      </w:r>
    </w:p>
  </w:comment>
  <w:comment w:id="116" w:author="ALFONSO ABRAHAM GONZALEZ RIVAS" w:date="2023-04-13T17:53:00Z" w:initials="AAGR">
    <w:p w14:paraId="22106257" w14:textId="77777777" w:rsidR="00E347EF" w:rsidRDefault="00E347EF" w:rsidP="00657B5F">
      <w:pPr>
        <w:pStyle w:val="Textocomentario"/>
      </w:pPr>
      <w:r>
        <w:rPr>
          <w:rStyle w:val="Refdecomentario"/>
        </w:rPr>
        <w:annotationRef/>
      </w:r>
      <w:r>
        <w:t xml:space="preserve">Codificar y confirmar con Stefano en el sistema de control documental </w:t>
      </w:r>
    </w:p>
  </w:comment>
  <w:comment w:id="119" w:author="ALFONSO ABRAHAM GONZALEZ RIVAS" w:date="2023-04-13T17:54:00Z" w:initials="AAGR">
    <w:p w14:paraId="4334879C" w14:textId="77777777" w:rsidR="00E347EF" w:rsidRDefault="00E347EF" w:rsidP="00121E90">
      <w:pPr>
        <w:pStyle w:val="Textocomentario"/>
      </w:pPr>
      <w:r>
        <w:rPr>
          <w:rStyle w:val="Refdecomentario"/>
        </w:rPr>
        <w:annotationRef/>
      </w:r>
      <w:r>
        <w:t>Codificar documento "Procedimiento para la aplicación de la metodología TOTEX" Stefano</w:t>
      </w:r>
    </w:p>
  </w:comment>
  <w:comment w:id="165" w:author="ALFONSO ABRAHAM GONZALEZ RIVAS" w:date="2023-04-13T18:12:00Z" w:initials="AAGR">
    <w:p w14:paraId="2351F9B8" w14:textId="77777777" w:rsidR="00316E89" w:rsidRDefault="00316E89" w:rsidP="00C07A9C">
      <w:pPr>
        <w:pStyle w:val="Textocomentario"/>
      </w:pPr>
      <w:r>
        <w:rPr>
          <w:rStyle w:val="Refdecomentario"/>
        </w:rPr>
        <w:annotationRef/>
      </w:r>
      <w:r>
        <w:t xml:space="preserve">Estas herramientas se conversaron en el comité de gerencia,  Samuel Marin puede apoyar </w:t>
      </w:r>
    </w:p>
  </w:comment>
  <w:comment w:id="208" w:author="ALFONSO ABRAHAM GONZALEZ RIVAS" w:date="2023-04-13T17:55:00Z" w:initials="AAGR">
    <w:p w14:paraId="18DFAD14" w14:textId="6CAF0BDC" w:rsidR="00E347EF" w:rsidRDefault="00E347EF" w:rsidP="00B81183">
      <w:pPr>
        <w:pStyle w:val="Textocomentario"/>
      </w:pPr>
      <w:r>
        <w:rPr>
          <w:rStyle w:val="Refdecomentario"/>
        </w:rPr>
        <w:annotationRef/>
      </w:r>
      <w:r>
        <w:t xml:space="preserve">Codificar y llamar a documento </w:t>
      </w:r>
    </w:p>
  </w:comment>
  <w:comment w:id="239" w:author="ALFONSO ABRAHAM GONZALEZ RIVAS" w:date="2023-04-13T18:04:00Z" w:initials="AAGR">
    <w:p w14:paraId="754B72D2" w14:textId="77777777" w:rsidR="001579FD" w:rsidRDefault="001579FD" w:rsidP="00122C39">
      <w:pPr>
        <w:pStyle w:val="Textocomentario"/>
      </w:pPr>
      <w:r>
        <w:rPr>
          <w:rStyle w:val="Refdecomentario"/>
        </w:rPr>
        <w:annotationRef/>
      </w:r>
      <w:r>
        <w:t>Confirmar con Stefano</w:t>
      </w:r>
    </w:p>
  </w:comment>
  <w:comment w:id="240" w:author="ALFONSO ABRAHAM GONZALEZ RIVAS" w:date="2023-04-13T18:26:00Z" w:initials="AAGR">
    <w:p w14:paraId="4689F1AC" w14:textId="77777777" w:rsidR="009918F7" w:rsidRDefault="009918F7" w:rsidP="00391E3C">
      <w:pPr>
        <w:pStyle w:val="Textocomentario"/>
      </w:pPr>
      <w:r>
        <w:rPr>
          <w:rStyle w:val="Refdecomentario"/>
        </w:rPr>
        <w:annotationRef/>
      </w:r>
      <w:r>
        <w:t xml:space="preserve">Todos los documentos deben tener una codificación y un almacenamiento en el sistema de control documental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7E5B54" w15:done="0"/>
  <w15:commentEx w15:paraId="4AF81784" w15:done="0"/>
  <w15:commentEx w15:paraId="4DDAF4E9" w15:done="0"/>
  <w15:commentEx w15:paraId="180DC60E" w15:done="0"/>
  <w15:commentEx w15:paraId="0312BE49" w15:done="0"/>
  <w15:commentEx w15:paraId="2A8945AF" w15:done="0"/>
  <w15:commentEx w15:paraId="22106257" w15:done="0"/>
  <w15:commentEx w15:paraId="4334879C" w15:done="0"/>
  <w15:commentEx w15:paraId="2351F9B8" w15:done="0"/>
  <w15:commentEx w15:paraId="18DFAD14" w15:done="0"/>
  <w15:commentEx w15:paraId="754B72D2" w15:done="0"/>
  <w15:commentEx w15:paraId="4689F1AC" w15:paraIdParent="754B72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D18" w16cex:dateUtc="2023-04-13T21:40:00Z"/>
  <w16cex:commentExtensible w16cex:durableId="27E2BCFB" w16cex:dateUtc="2023-04-13T21:40:00Z"/>
  <w16cex:commentExtensible w16cex:durableId="27E2BCDC" w16cex:dateUtc="2023-04-13T21:39:00Z"/>
  <w16cex:commentExtensible w16cex:durableId="27E2BD88" w16cex:dateUtc="2023-04-13T21:42:00Z"/>
  <w16cex:commentExtensible w16cex:durableId="27E2BF6B" w16cex:dateUtc="2023-04-13T21:50:00Z"/>
  <w16cex:commentExtensible w16cex:durableId="27E2BFAE" w16cex:dateUtc="2023-04-13T21:51:00Z"/>
  <w16cex:commentExtensible w16cex:durableId="27E2C031" w16cex:dateUtc="2023-04-13T21:53:00Z"/>
  <w16cex:commentExtensible w16cex:durableId="27E2C069" w16cex:dateUtc="2023-04-13T21:54:00Z"/>
  <w16cex:commentExtensible w16cex:durableId="27E2C47C" w16cex:dateUtc="2023-04-13T22:12:00Z"/>
  <w16cex:commentExtensible w16cex:durableId="27E2C09E" w16cex:dateUtc="2023-04-13T21:55:00Z"/>
  <w16cex:commentExtensible w16cex:durableId="27E2C29A" w16cex:dateUtc="2023-04-13T22:04:00Z"/>
  <w16cex:commentExtensible w16cex:durableId="27E2C7DC" w16cex:dateUtc="2023-04-13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7E5B54" w16cid:durableId="27E2BD18"/>
  <w16cid:commentId w16cid:paraId="4AF81784" w16cid:durableId="27E2BCFB"/>
  <w16cid:commentId w16cid:paraId="4DDAF4E9" w16cid:durableId="27E2BCDC"/>
  <w16cid:commentId w16cid:paraId="180DC60E" w16cid:durableId="27E2BD88"/>
  <w16cid:commentId w16cid:paraId="0312BE49" w16cid:durableId="27E2BF6B"/>
  <w16cid:commentId w16cid:paraId="2A8945AF" w16cid:durableId="27E2BFAE"/>
  <w16cid:commentId w16cid:paraId="22106257" w16cid:durableId="27E2C031"/>
  <w16cid:commentId w16cid:paraId="4334879C" w16cid:durableId="27E2C069"/>
  <w16cid:commentId w16cid:paraId="2351F9B8" w16cid:durableId="27E2C47C"/>
  <w16cid:commentId w16cid:paraId="18DFAD14" w16cid:durableId="27E2C09E"/>
  <w16cid:commentId w16cid:paraId="754B72D2" w16cid:durableId="27E2C29A"/>
  <w16cid:commentId w16cid:paraId="4689F1AC" w16cid:durableId="27E2C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3A2F" w14:textId="77777777" w:rsidR="00982E43" w:rsidRDefault="00982E43">
      <w:r>
        <w:separator/>
      </w:r>
    </w:p>
  </w:endnote>
  <w:endnote w:type="continuationSeparator" w:id="0">
    <w:p w14:paraId="594A7486" w14:textId="77777777" w:rsidR="00982E43" w:rsidRDefault="00982E43">
      <w:r>
        <w:continuationSeparator/>
      </w:r>
    </w:p>
  </w:endnote>
  <w:endnote w:type="continuationNotice" w:id="1">
    <w:p w14:paraId="77E3513A" w14:textId="77777777" w:rsidR="00982E43" w:rsidRDefault="00982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79DE" w14:textId="1998F1DD" w:rsidR="002D2FA0" w:rsidRDefault="002D2FA0" w:rsidP="002D2FA0">
    <w:pPr>
      <w:pStyle w:val="Piedepgina"/>
      <w:tabs>
        <w:tab w:val="clear" w:pos="4419"/>
        <w:tab w:val="clear" w:pos="8838"/>
        <w:tab w:val="left" w:pos="2837"/>
      </w:tabs>
    </w:pPr>
    <w:r>
      <w:tab/>
    </w:r>
  </w:p>
  <w:p w14:paraId="1B83788A" w14:textId="1998F1DD" w:rsidR="002D2FA0" w:rsidRDefault="002D2FA0" w:rsidP="002D2FA0">
    <w:pPr>
      <w:pStyle w:val="Piedepgina"/>
      <w:tabs>
        <w:tab w:val="clear" w:pos="4419"/>
        <w:tab w:val="clear" w:pos="8838"/>
        <w:tab w:val="left" w:pos="2837"/>
      </w:tabs>
    </w:pPr>
  </w:p>
  <w:p w14:paraId="4F0950D8" w14:textId="77777777" w:rsidR="002D2FA0" w:rsidRPr="002D2FA0" w:rsidRDefault="002D2FA0" w:rsidP="002D2FA0">
    <w:pPr>
      <w:widowControl/>
      <w:pBdr>
        <w:bottom w:val="single" w:sz="12" w:space="0" w:color="auto"/>
      </w:pBdr>
      <w:tabs>
        <w:tab w:val="center" w:pos="4419"/>
        <w:tab w:val="right" w:pos="8838"/>
      </w:tabs>
      <w:autoSpaceDE/>
      <w:autoSpaceDN/>
      <w:jc w:val="center"/>
      <w:rPr>
        <w:rFonts w:ascii="Arial" w:eastAsia="Times New Roman" w:hAnsi="Arial" w:cs="Arial"/>
        <w:sz w:val="20"/>
        <w:szCs w:val="20"/>
        <w:lang w:val="es-CL" w:eastAsia="es-ES"/>
      </w:rPr>
    </w:pPr>
  </w:p>
  <w:p w14:paraId="336F5532" w14:textId="77777777" w:rsidR="002D2FA0" w:rsidRPr="002D2FA0" w:rsidRDefault="002D2FA0" w:rsidP="002D2FA0">
    <w:pPr>
      <w:widowControl/>
      <w:tabs>
        <w:tab w:val="center" w:pos="4419"/>
        <w:tab w:val="right" w:pos="8838"/>
      </w:tabs>
      <w:autoSpaceDE/>
      <w:autoSpaceDN/>
      <w:jc w:val="center"/>
      <w:rPr>
        <w:rFonts w:ascii="Times New Roman" w:eastAsia="Times New Roman" w:hAnsi="Times New Roman" w:cs="Times New Roman"/>
        <w:b/>
        <w:bCs/>
        <w:sz w:val="16"/>
        <w:szCs w:val="16"/>
        <w:lang w:val="es-CL" w:eastAsia="es-ES"/>
      </w:rPr>
    </w:pPr>
    <w:r w:rsidRPr="002D2FA0">
      <w:rPr>
        <w:rFonts w:ascii="Times New Roman" w:eastAsia="Times New Roman" w:hAnsi="Times New Roman" w:cs="Times New Roman"/>
        <w:b/>
        <w:bCs/>
        <w:sz w:val="16"/>
        <w:szCs w:val="16"/>
        <w:lang w:val="es-CL" w:eastAsia="es-ES"/>
      </w:rPr>
      <w:t>ADVERTENCIA:</w:t>
    </w:r>
  </w:p>
  <w:p w14:paraId="51243A20" w14:textId="77777777" w:rsidR="002D2FA0" w:rsidRPr="002D2FA0" w:rsidRDefault="002D2FA0" w:rsidP="002D2FA0">
    <w:pPr>
      <w:widowControl/>
      <w:tabs>
        <w:tab w:val="center" w:pos="4419"/>
        <w:tab w:val="right" w:pos="8838"/>
      </w:tabs>
      <w:autoSpaceDE/>
      <w:autoSpaceDN/>
      <w:jc w:val="center"/>
      <w:rPr>
        <w:rFonts w:ascii="Times New Roman" w:eastAsia="Times New Roman" w:hAnsi="Times New Roman" w:cs="Times New Roman"/>
        <w:sz w:val="16"/>
        <w:szCs w:val="16"/>
        <w:lang w:val="es-CL" w:eastAsia="es-ES"/>
      </w:rPr>
    </w:pPr>
    <w:r w:rsidRPr="002D2FA0">
      <w:rPr>
        <w:rFonts w:ascii="Times New Roman" w:eastAsia="Times New Roman" w:hAnsi="Times New Roman" w:cs="Times New Roman"/>
        <w:sz w:val="16"/>
        <w:szCs w:val="16"/>
        <w:lang w:val="es-CL" w:eastAsia="es-ES"/>
      </w:rPr>
      <w:t>Este Documento y su información, son de exclusiva propiedad de ISA Interchile SA.</w:t>
    </w:r>
  </w:p>
  <w:p w14:paraId="75D6CB18" w14:textId="77777777" w:rsidR="002D2FA0" w:rsidRPr="002D2FA0" w:rsidRDefault="002D2FA0" w:rsidP="002D2FA0">
    <w:pPr>
      <w:widowControl/>
      <w:tabs>
        <w:tab w:val="center" w:pos="4419"/>
        <w:tab w:val="right" w:pos="8838"/>
      </w:tabs>
      <w:autoSpaceDE/>
      <w:autoSpaceDN/>
      <w:ind w:right="-284"/>
      <w:jc w:val="center"/>
      <w:rPr>
        <w:rFonts w:ascii="Times New Roman" w:eastAsia="Times New Roman" w:hAnsi="Times New Roman" w:cs="Times New Roman"/>
        <w:sz w:val="16"/>
        <w:szCs w:val="16"/>
        <w:lang w:val="es-CL" w:eastAsia="es-ES"/>
      </w:rPr>
    </w:pPr>
    <w:r w:rsidRPr="002D2FA0">
      <w:rPr>
        <w:rFonts w:ascii="Times New Roman" w:eastAsia="Times New Roman" w:hAnsi="Times New Roman" w:cs="Times New Roman"/>
        <w:sz w:val="16"/>
        <w:szCs w:val="16"/>
        <w:lang w:val="es-CL" w:eastAsia="es-ES"/>
      </w:rPr>
      <w:t>Documento controlado y actualizado en red informática y copias en duro archivadas en carpetas oficiales de la empresa ISA Interchile SA.</w:t>
    </w:r>
  </w:p>
  <w:p w14:paraId="4C3A4005" w14:textId="77777777" w:rsidR="002D2FA0" w:rsidRPr="002D2FA0" w:rsidRDefault="002D2FA0" w:rsidP="002D2FA0">
    <w:pPr>
      <w:widowControl/>
      <w:tabs>
        <w:tab w:val="center" w:pos="4419"/>
        <w:tab w:val="right" w:pos="8838"/>
      </w:tabs>
      <w:autoSpaceDE/>
      <w:autoSpaceDN/>
      <w:jc w:val="center"/>
      <w:rPr>
        <w:rFonts w:ascii="Times New Roman" w:eastAsia="Times New Roman" w:hAnsi="Times New Roman" w:cs="Times New Roman"/>
        <w:sz w:val="18"/>
        <w:szCs w:val="18"/>
        <w:lang w:val="es-CL" w:eastAsia="es-ES"/>
      </w:rPr>
    </w:pPr>
    <w:r w:rsidRPr="002D2FA0">
      <w:rPr>
        <w:rFonts w:ascii="Times New Roman" w:eastAsia="Times New Roman" w:hAnsi="Times New Roman" w:cs="Times New Roman"/>
        <w:sz w:val="16"/>
        <w:szCs w:val="16"/>
        <w:lang w:val="es-CL" w:eastAsia="es-ES"/>
      </w:rPr>
      <w:t xml:space="preserve">Documento NO controlado cuando se encuentra en “Copia en Duro” fuera de los archivos oficiales de </w:t>
    </w:r>
    <w:smartTag w:uri="urn:schemas-microsoft-com:office:smarttags" w:element="PersonName">
      <w:smartTagPr>
        <w:attr w:name="ProductID" w:val="la Empresa"/>
      </w:smartTagPr>
      <w:r w:rsidRPr="002D2FA0">
        <w:rPr>
          <w:rFonts w:ascii="Times New Roman" w:eastAsia="Times New Roman" w:hAnsi="Times New Roman" w:cs="Times New Roman"/>
          <w:sz w:val="16"/>
          <w:szCs w:val="16"/>
          <w:lang w:val="es-CL" w:eastAsia="es-ES"/>
        </w:rPr>
        <w:t>la Empresa</w:t>
      </w:r>
    </w:smartTag>
    <w:r w:rsidRPr="002D2FA0">
      <w:rPr>
        <w:rFonts w:ascii="Times New Roman" w:eastAsia="Times New Roman" w:hAnsi="Times New Roman" w:cs="Times New Roman"/>
        <w:sz w:val="16"/>
        <w:szCs w:val="16"/>
        <w:lang w:val="es-CL" w:eastAsia="es-ES"/>
      </w:rPr>
      <w:t xml:space="preserve"> y perderá su validez 5 días posterior a su impresión</w:t>
    </w:r>
    <w:r w:rsidRPr="002D2FA0">
      <w:rPr>
        <w:rFonts w:ascii="Times New Roman" w:eastAsia="Times New Roman" w:hAnsi="Times New Roman" w:cs="Times New Roman"/>
        <w:sz w:val="18"/>
        <w:szCs w:val="18"/>
        <w:lang w:val="es-CL" w:eastAsia="es-ES"/>
      </w:rPr>
      <w:t>.</w:t>
    </w:r>
  </w:p>
  <w:p w14:paraId="1FC47185" w14:textId="77777777" w:rsidR="002D2FA0" w:rsidRPr="002D2FA0" w:rsidRDefault="002D2FA0" w:rsidP="002D2FA0">
    <w:pPr>
      <w:pStyle w:val="Piedepgina"/>
      <w:tabs>
        <w:tab w:val="clear" w:pos="4419"/>
        <w:tab w:val="clear" w:pos="8838"/>
        <w:tab w:val="left" w:pos="2837"/>
      </w:tabs>
      <w:rPr>
        <w:lang w:val="es-C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8883" w14:textId="45F5684E" w:rsidR="00A36F9C" w:rsidRDefault="00A36F9C">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86186" w14:textId="6938F298" w:rsidR="00A36F9C" w:rsidRDefault="00A36F9C">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5BA9" w14:textId="77777777" w:rsidR="00982E43" w:rsidRDefault="00982E43">
      <w:r>
        <w:separator/>
      </w:r>
    </w:p>
  </w:footnote>
  <w:footnote w:type="continuationSeparator" w:id="0">
    <w:p w14:paraId="5C9E1BD1" w14:textId="77777777" w:rsidR="00982E43" w:rsidRDefault="00982E43">
      <w:r>
        <w:continuationSeparator/>
      </w:r>
    </w:p>
  </w:footnote>
  <w:footnote w:type="continuationNotice" w:id="1">
    <w:p w14:paraId="21EBC8E2" w14:textId="77777777" w:rsidR="00982E43" w:rsidRDefault="00982E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97" w:type="pct"/>
      <w:tblCellMar>
        <w:left w:w="29" w:type="dxa"/>
        <w:right w:w="29" w:type="dxa"/>
      </w:tblCellMar>
      <w:tblLook w:val="0000" w:firstRow="0" w:lastRow="0" w:firstColumn="0" w:lastColumn="0" w:noHBand="0" w:noVBand="0"/>
    </w:tblPr>
    <w:tblGrid>
      <w:gridCol w:w="3357"/>
      <w:gridCol w:w="1408"/>
      <w:gridCol w:w="2102"/>
      <w:gridCol w:w="2662"/>
    </w:tblGrid>
    <w:tr w:rsidR="001579FD" w:rsidRPr="002D2FA0" w14:paraId="2376C022" w14:textId="77777777" w:rsidTr="00F2348D">
      <w:trPr>
        <w:trHeight w:val="1099"/>
      </w:trPr>
      <w:tc>
        <w:tcPr>
          <w:tcW w:w="1761" w:type="pct"/>
          <w:tcBorders>
            <w:top w:val="single" w:sz="4" w:space="0" w:color="auto"/>
            <w:left w:val="single" w:sz="4" w:space="0" w:color="auto"/>
            <w:right w:val="single" w:sz="6" w:space="0" w:color="auto"/>
          </w:tcBorders>
          <w:vAlign w:val="center"/>
        </w:tcPr>
        <w:p w14:paraId="03827ACF" w14:textId="44C14FF7" w:rsidR="002D2FA0" w:rsidRPr="002D2FA0" w:rsidRDefault="002D2FA0" w:rsidP="002D2FA0">
          <w:pPr>
            <w:widowControl/>
            <w:tabs>
              <w:tab w:val="left" w:pos="-720"/>
            </w:tabs>
            <w:suppressAutoHyphens/>
            <w:autoSpaceDE/>
            <w:autoSpaceDN/>
            <w:spacing w:after="54"/>
            <w:ind w:right="-2"/>
            <w:jc w:val="center"/>
            <w:rPr>
              <w:rFonts w:ascii="Arial" w:eastAsia="Times New Roman" w:hAnsi="Arial" w:cs="Arial"/>
              <w:bCs/>
              <w:spacing w:val="-3"/>
              <w:sz w:val="16"/>
              <w:szCs w:val="16"/>
              <w:lang w:val="es-CL" w:eastAsia="es-ES"/>
            </w:rPr>
          </w:pPr>
          <w:r w:rsidRPr="002D2FA0">
            <w:rPr>
              <w:rFonts w:ascii="Times New Roman" w:eastAsia="Times New Roman" w:hAnsi="Times New Roman" w:cs="Times New Roman"/>
              <w:noProof/>
              <w:sz w:val="20"/>
              <w:szCs w:val="20"/>
              <w:lang w:val="es-CL" w:eastAsia="es-ES"/>
            </w:rPr>
            <w:drawing>
              <wp:inline distT="0" distB="0" distL="0" distR="0" wp14:anchorId="0CD5DCC0" wp14:editId="23E2DC98">
                <wp:extent cx="914400" cy="477320"/>
                <wp:effectExtent l="0" t="0" r="0" b="0"/>
                <wp:docPr id="10" name="Imagen 10"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968" cy="481271"/>
                        </a:xfrm>
                        <a:prstGeom prst="rect">
                          <a:avLst/>
                        </a:prstGeom>
                        <a:noFill/>
                        <a:ln>
                          <a:noFill/>
                        </a:ln>
                      </pic:spPr>
                    </pic:pic>
                  </a:graphicData>
                </a:graphic>
              </wp:inline>
            </w:drawing>
          </w:r>
          <w:r w:rsidRPr="002D2FA0">
            <w:rPr>
              <w:rFonts w:ascii="Arial" w:eastAsia="Times New Roman" w:hAnsi="Arial" w:cs="Arial"/>
              <w:bCs/>
              <w:spacing w:val="-3"/>
              <w:sz w:val="16"/>
              <w:szCs w:val="16"/>
              <w:lang w:val="es-CL" w:eastAsia="es-ES"/>
            </w:rPr>
            <w:t xml:space="preserve"> </w:t>
          </w:r>
        </w:p>
        <w:p w14:paraId="3FAE0E7F" w14:textId="77777777" w:rsidR="002D2FA0" w:rsidRPr="002D2FA0" w:rsidRDefault="002D2FA0" w:rsidP="002D2FA0">
          <w:pPr>
            <w:widowControl/>
            <w:tabs>
              <w:tab w:val="left" w:pos="-720"/>
            </w:tabs>
            <w:suppressAutoHyphens/>
            <w:autoSpaceDE/>
            <w:autoSpaceDN/>
            <w:spacing w:after="54"/>
            <w:ind w:right="-2"/>
            <w:jc w:val="center"/>
            <w:rPr>
              <w:rFonts w:ascii="Arial" w:eastAsia="Times New Roman" w:hAnsi="Arial" w:cs="Arial"/>
              <w:bCs/>
              <w:spacing w:val="-3"/>
              <w:sz w:val="16"/>
              <w:szCs w:val="16"/>
              <w:lang w:val="es-CL" w:eastAsia="es-ES"/>
            </w:rPr>
          </w:pPr>
          <w:r w:rsidRPr="002D2FA0">
            <w:rPr>
              <w:rFonts w:ascii="Arial" w:eastAsia="Times New Roman" w:hAnsi="Arial" w:cs="Arial"/>
              <w:bCs/>
              <w:spacing w:val="-3"/>
              <w:sz w:val="16"/>
              <w:szCs w:val="16"/>
              <w:lang w:val="es-CL" w:eastAsia="es-ES"/>
            </w:rPr>
            <w:t>ISA Interchile SA</w:t>
          </w:r>
        </w:p>
      </w:tc>
      <w:tc>
        <w:tcPr>
          <w:tcW w:w="3239" w:type="pct"/>
          <w:gridSpan w:val="3"/>
          <w:tcBorders>
            <w:top w:val="single" w:sz="4" w:space="0" w:color="auto"/>
            <w:right w:val="single" w:sz="4" w:space="0" w:color="auto"/>
          </w:tcBorders>
          <w:vAlign w:val="center"/>
        </w:tcPr>
        <w:p w14:paraId="136EF9ED" w14:textId="69E69127" w:rsidR="002D2FA0" w:rsidRPr="002D2FA0" w:rsidRDefault="002D2FA0" w:rsidP="002D2FA0">
          <w:pPr>
            <w:widowControl/>
            <w:tabs>
              <w:tab w:val="left" w:pos="-720"/>
            </w:tabs>
            <w:suppressAutoHyphens/>
            <w:autoSpaceDE/>
            <w:autoSpaceDN/>
            <w:ind w:right="-2"/>
            <w:jc w:val="center"/>
            <w:rPr>
              <w:rFonts w:ascii="Arial" w:eastAsia="Times New Roman" w:hAnsi="Arial" w:cs="Arial"/>
              <w:spacing w:val="-4"/>
              <w:sz w:val="24"/>
              <w:szCs w:val="24"/>
              <w:lang w:val="es-CL" w:eastAsia="es-ES"/>
            </w:rPr>
          </w:pPr>
          <w:r w:rsidRPr="002D2FA0">
            <w:rPr>
              <w:rFonts w:ascii="Arial" w:eastAsia="Times New Roman" w:hAnsi="Arial" w:cs="Arial"/>
              <w:b/>
              <w:spacing w:val="-4"/>
              <w:sz w:val="24"/>
              <w:szCs w:val="24"/>
              <w:lang w:val="es-CL" w:eastAsia="es-ES"/>
            </w:rPr>
            <w:t xml:space="preserve">MANUAL DE </w:t>
          </w:r>
          <w:r>
            <w:rPr>
              <w:rFonts w:ascii="Arial" w:eastAsia="Times New Roman" w:hAnsi="Arial" w:cs="Arial"/>
              <w:b/>
              <w:spacing w:val="-4"/>
              <w:sz w:val="24"/>
              <w:szCs w:val="24"/>
              <w:lang w:val="es-CL" w:eastAsia="es-ES"/>
            </w:rPr>
            <w:t>TOMA DE DECISIONES</w:t>
          </w:r>
        </w:p>
      </w:tc>
    </w:tr>
    <w:tr w:rsidR="001579FD" w:rsidRPr="002D2FA0" w14:paraId="3981EB05" w14:textId="77777777" w:rsidTr="00F2348D">
      <w:trPr>
        <w:cantSplit/>
        <w:trHeight w:val="350"/>
      </w:trPr>
      <w:tc>
        <w:tcPr>
          <w:tcW w:w="2500" w:type="pct"/>
          <w:gridSpan w:val="2"/>
          <w:tcBorders>
            <w:top w:val="single" w:sz="6" w:space="0" w:color="auto"/>
            <w:left w:val="single" w:sz="4" w:space="0" w:color="auto"/>
          </w:tcBorders>
          <w:vAlign w:val="center"/>
        </w:tcPr>
        <w:p w14:paraId="1DB59353" w14:textId="77777777" w:rsidR="002D2FA0" w:rsidRPr="002D2FA0" w:rsidRDefault="002D2FA0" w:rsidP="002D2FA0">
          <w:pPr>
            <w:keepNext/>
            <w:widowControl/>
            <w:tabs>
              <w:tab w:val="left" w:pos="-720"/>
            </w:tabs>
            <w:suppressAutoHyphens/>
            <w:autoSpaceDE/>
            <w:autoSpaceDN/>
            <w:spacing w:before="60"/>
            <w:jc w:val="center"/>
            <w:outlineLvl w:val="6"/>
            <w:rPr>
              <w:rFonts w:ascii="Arial" w:eastAsia="Times New Roman" w:hAnsi="Arial" w:cs="Arial"/>
              <w:b/>
              <w:lang w:val="es-CL" w:eastAsia="es-ES"/>
            </w:rPr>
          </w:pPr>
          <w:r w:rsidRPr="002D2FA0">
            <w:rPr>
              <w:rFonts w:ascii="Arial" w:eastAsia="Times New Roman" w:hAnsi="Arial" w:cs="Arial"/>
              <w:b/>
              <w:lang w:val="es-CL" w:eastAsia="es-ES"/>
            </w:rPr>
            <w:t>SISTEMA INTEGRADO DE GESTIÓN</w:t>
          </w:r>
        </w:p>
      </w:tc>
      <w:tc>
        <w:tcPr>
          <w:tcW w:w="1103" w:type="pct"/>
          <w:tcBorders>
            <w:top w:val="single" w:sz="6" w:space="0" w:color="auto"/>
            <w:left w:val="single" w:sz="6" w:space="0" w:color="auto"/>
          </w:tcBorders>
          <w:vAlign w:val="center"/>
        </w:tcPr>
        <w:p w14:paraId="59E188C1" w14:textId="77777777" w:rsidR="002D2FA0" w:rsidRPr="002D2FA0" w:rsidRDefault="002D2FA0" w:rsidP="002D2FA0">
          <w:pPr>
            <w:widowControl/>
            <w:tabs>
              <w:tab w:val="left" w:pos="-720"/>
            </w:tabs>
            <w:suppressAutoHyphens/>
            <w:autoSpaceDE/>
            <w:autoSpaceDN/>
            <w:spacing w:before="120"/>
            <w:ind w:left="113"/>
            <w:jc w:val="center"/>
            <w:rPr>
              <w:rFonts w:ascii="Arial" w:eastAsia="Times New Roman" w:hAnsi="Arial" w:cs="Arial"/>
              <w:b/>
              <w:bCs/>
              <w:spacing w:val="-2"/>
              <w:lang w:val="es-CL" w:eastAsia="es-ES"/>
            </w:rPr>
          </w:pPr>
          <w:r w:rsidRPr="002D2FA0">
            <w:rPr>
              <w:rFonts w:ascii="Arial" w:eastAsia="Times New Roman" w:hAnsi="Arial" w:cs="Arial"/>
              <w:b/>
              <w:bCs/>
              <w:spacing w:val="-2"/>
              <w:lang w:val="es-CL" w:eastAsia="es-ES"/>
            </w:rPr>
            <w:t>Código:</w:t>
          </w:r>
        </w:p>
      </w:tc>
      <w:tc>
        <w:tcPr>
          <w:tcW w:w="1397" w:type="pct"/>
          <w:tcBorders>
            <w:top w:val="single" w:sz="6" w:space="0" w:color="auto"/>
            <w:left w:val="single" w:sz="6" w:space="0" w:color="auto"/>
            <w:right w:val="single" w:sz="4" w:space="0" w:color="auto"/>
          </w:tcBorders>
          <w:vAlign w:val="center"/>
        </w:tcPr>
        <w:p w14:paraId="3C483765" w14:textId="77777777" w:rsidR="002D2FA0" w:rsidRPr="002D2FA0" w:rsidRDefault="002D2FA0" w:rsidP="002D2FA0">
          <w:pPr>
            <w:widowControl/>
            <w:tabs>
              <w:tab w:val="left" w:pos="-720"/>
            </w:tabs>
            <w:suppressAutoHyphens/>
            <w:autoSpaceDE/>
            <w:autoSpaceDN/>
            <w:spacing w:before="120"/>
            <w:jc w:val="center"/>
            <w:rPr>
              <w:rFonts w:ascii="Arial" w:eastAsia="Times New Roman" w:hAnsi="Arial" w:cs="Arial"/>
              <w:b/>
              <w:bCs/>
              <w:spacing w:val="-2"/>
              <w:lang w:val="es-CL" w:eastAsia="es-ES"/>
            </w:rPr>
          </w:pPr>
          <w:r w:rsidRPr="002D2FA0">
            <w:rPr>
              <w:rFonts w:ascii="Arial" w:eastAsia="Times New Roman" w:hAnsi="Arial" w:cs="Arial"/>
              <w:b/>
              <w:bCs/>
              <w:spacing w:val="-2"/>
              <w:lang w:val="es-CL" w:eastAsia="es-ES"/>
            </w:rPr>
            <w:t>Página N°</w:t>
          </w:r>
        </w:p>
      </w:tc>
    </w:tr>
    <w:tr w:rsidR="001579FD" w:rsidRPr="002D2FA0" w14:paraId="001A9E1C" w14:textId="77777777" w:rsidTr="00F2348D">
      <w:trPr>
        <w:cantSplit/>
        <w:trHeight w:val="350"/>
      </w:trPr>
      <w:tc>
        <w:tcPr>
          <w:tcW w:w="2500" w:type="pct"/>
          <w:gridSpan w:val="2"/>
          <w:tcBorders>
            <w:top w:val="single" w:sz="6" w:space="0" w:color="auto"/>
            <w:left w:val="single" w:sz="4" w:space="0" w:color="auto"/>
            <w:bottom w:val="single" w:sz="6" w:space="0" w:color="auto"/>
          </w:tcBorders>
          <w:vAlign w:val="center"/>
        </w:tcPr>
        <w:p w14:paraId="4821E3AD" w14:textId="3B9E50CF" w:rsidR="002D2FA0" w:rsidRPr="002D2FA0" w:rsidRDefault="002D2FA0" w:rsidP="002D2FA0">
          <w:pPr>
            <w:keepNext/>
            <w:widowControl/>
            <w:tabs>
              <w:tab w:val="left" w:pos="-720"/>
            </w:tabs>
            <w:suppressAutoHyphens/>
            <w:autoSpaceDE/>
            <w:autoSpaceDN/>
            <w:spacing w:before="60"/>
            <w:jc w:val="center"/>
            <w:outlineLvl w:val="6"/>
            <w:rPr>
              <w:rFonts w:ascii="Arial" w:eastAsia="Times New Roman" w:hAnsi="Arial" w:cs="Arial"/>
              <w:b/>
              <w:spacing w:val="-2"/>
              <w:lang w:val="es-CL" w:eastAsia="es-ES"/>
            </w:rPr>
          </w:pPr>
          <w:r w:rsidRPr="002D2FA0">
            <w:rPr>
              <w:rFonts w:ascii="Arial" w:eastAsia="Times New Roman" w:hAnsi="Arial" w:cs="Arial"/>
              <w:b/>
              <w:spacing w:val="-2"/>
              <w:lang w:val="es-CL" w:eastAsia="es-ES"/>
            </w:rPr>
            <w:t xml:space="preserve">Fecha de Impresión: </w:t>
          </w:r>
          <w:r w:rsidRPr="002D2FA0">
            <w:rPr>
              <w:rFonts w:ascii="Arial" w:eastAsia="Times New Roman" w:hAnsi="Arial" w:cs="Arial"/>
              <w:b/>
              <w:spacing w:val="-2"/>
              <w:lang w:val="es-CL" w:eastAsia="es-ES"/>
            </w:rPr>
            <w:fldChar w:fldCharType="begin"/>
          </w:r>
          <w:r w:rsidRPr="002D2FA0">
            <w:rPr>
              <w:rFonts w:ascii="Arial" w:eastAsia="Times New Roman" w:hAnsi="Arial" w:cs="Arial"/>
              <w:b/>
              <w:spacing w:val="-2"/>
              <w:lang w:val="es-CL" w:eastAsia="es-ES"/>
            </w:rPr>
            <w:instrText xml:space="preserve"> TIME \@ "dd-MM-yyyy" </w:instrText>
          </w:r>
          <w:r w:rsidRPr="002D2FA0">
            <w:rPr>
              <w:rFonts w:ascii="Arial" w:eastAsia="Times New Roman" w:hAnsi="Arial" w:cs="Arial"/>
              <w:b/>
              <w:spacing w:val="-2"/>
              <w:lang w:val="es-CL" w:eastAsia="es-ES"/>
            </w:rPr>
            <w:fldChar w:fldCharType="separate"/>
          </w:r>
          <w:ins w:id="11" w:author="RICARDO CANTILLANA ARRIAGADA" w:date="2023-04-14T10:17:00Z">
            <w:r w:rsidR="00B81017">
              <w:rPr>
                <w:rFonts w:ascii="Arial" w:eastAsia="Times New Roman" w:hAnsi="Arial" w:cs="Arial"/>
                <w:b/>
                <w:noProof/>
                <w:spacing w:val="-2"/>
                <w:lang w:val="es-CL" w:eastAsia="es-ES"/>
              </w:rPr>
              <w:t>14-04-2023</w:t>
            </w:r>
          </w:ins>
          <w:del w:id="12" w:author="RICARDO CANTILLANA ARRIAGADA" w:date="2023-04-14T10:17:00Z">
            <w:r w:rsidR="00F2348D" w:rsidDel="00B81017">
              <w:rPr>
                <w:rFonts w:ascii="Arial" w:eastAsia="Times New Roman" w:hAnsi="Arial" w:cs="Arial"/>
                <w:b/>
                <w:noProof/>
                <w:spacing w:val="-2"/>
                <w:lang w:val="es-CL" w:eastAsia="es-ES"/>
              </w:rPr>
              <w:delText>13-04-2023</w:delText>
            </w:r>
          </w:del>
          <w:r w:rsidRPr="002D2FA0">
            <w:rPr>
              <w:rFonts w:ascii="Arial" w:eastAsia="Times New Roman" w:hAnsi="Arial" w:cs="Arial"/>
              <w:b/>
              <w:spacing w:val="-2"/>
              <w:lang w:val="es-CL" w:eastAsia="es-ES"/>
            </w:rPr>
            <w:fldChar w:fldCharType="end"/>
          </w:r>
        </w:p>
      </w:tc>
      <w:tc>
        <w:tcPr>
          <w:tcW w:w="1103" w:type="pct"/>
          <w:tcBorders>
            <w:top w:val="single" w:sz="6" w:space="0" w:color="auto"/>
            <w:left w:val="single" w:sz="6" w:space="0" w:color="auto"/>
            <w:bottom w:val="single" w:sz="6" w:space="0" w:color="auto"/>
          </w:tcBorders>
          <w:vAlign w:val="center"/>
        </w:tcPr>
        <w:p w14:paraId="57283AEA" w14:textId="55FDA1A5" w:rsidR="002D2FA0" w:rsidRPr="002D2FA0" w:rsidRDefault="002D2FA0" w:rsidP="002D2FA0">
          <w:pPr>
            <w:widowControl/>
            <w:tabs>
              <w:tab w:val="left" w:pos="-720"/>
            </w:tabs>
            <w:suppressAutoHyphens/>
            <w:autoSpaceDE/>
            <w:autoSpaceDN/>
            <w:spacing w:before="120"/>
            <w:ind w:left="113"/>
            <w:jc w:val="center"/>
            <w:rPr>
              <w:rFonts w:ascii="Arial" w:eastAsia="Times New Roman" w:hAnsi="Arial" w:cs="Arial"/>
              <w:b/>
              <w:bCs/>
              <w:spacing w:val="-2"/>
              <w:lang w:val="es-CL" w:eastAsia="es-ES"/>
            </w:rPr>
          </w:pPr>
          <w:r w:rsidRPr="002D2FA0">
            <w:rPr>
              <w:rFonts w:ascii="Arial" w:eastAsia="Times New Roman" w:hAnsi="Arial" w:cs="Arial"/>
              <w:b/>
              <w:spacing w:val="-2"/>
              <w:lang w:val="fr-FR" w:eastAsia="es-ES"/>
            </w:rPr>
            <w:t>SG – M – 00</w:t>
          </w:r>
          <w:r>
            <w:rPr>
              <w:rFonts w:ascii="Arial" w:eastAsia="Times New Roman" w:hAnsi="Arial" w:cs="Arial"/>
              <w:b/>
              <w:spacing w:val="-2"/>
              <w:lang w:val="fr-FR" w:eastAsia="es-ES"/>
            </w:rPr>
            <w:t>2</w:t>
          </w:r>
        </w:p>
      </w:tc>
      <w:tc>
        <w:tcPr>
          <w:tcW w:w="1397" w:type="pct"/>
          <w:tcBorders>
            <w:top w:val="single" w:sz="6" w:space="0" w:color="auto"/>
            <w:left w:val="single" w:sz="6" w:space="0" w:color="auto"/>
            <w:bottom w:val="single" w:sz="6" w:space="0" w:color="auto"/>
            <w:right w:val="single" w:sz="4" w:space="0" w:color="auto"/>
          </w:tcBorders>
        </w:tcPr>
        <w:p w14:paraId="3D68FF65" w14:textId="77777777" w:rsidR="002D2FA0" w:rsidRPr="002D2FA0" w:rsidRDefault="002D2FA0" w:rsidP="002D2FA0">
          <w:pPr>
            <w:widowControl/>
            <w:tabs>
              <w:tab w:val="left" w:pos="-720"/>
              <w:tab w:val="left" w:pos="382"/>
              <w:tab w:val="left" w:pos="1102"/>
            </w:tabs>
            <w:suppressAutoHyphens/>
            <w:autoSpaceDE/>
            <w:autoSpaceDN/>
            <w:spacing w:before="120"/>
            <w:jc w:val="center"/>
            <w:rPr>
              <w:rFonts w:ascii="Arial" w:eastAsia="Times New Roman" w:hAnsi="Arial" w:cs="Arial"/>
              <w:spacing w:val="-2"/>
              <w:lang w:val="fr-FR" w:eastAsia="es-ES"/>
            </w:rPr>
          </w:pPr>
          <w:r w:rsidRPr="002D2FA0">
            <w:rPr>
              <w:rFonts w:ascii="Arial" w:eastAsia="Times New Roman" w:hAnsi="Arial" w:cs="Arial"/>
              <w:lang w:val="es-CL" w:eastAsia="es-ES"/>
            </w:rPr>
            <w:fldChar w:fldCharType="begin"/>
          </w:r>
          <w:r w:rsidRPr="002D2FA0">
            <w:rPr>
              <w:rFonts w:ascii="Arial" w:eastAsia="Times New Roman" w:hAnsi="Arial" w:cs="Arial"/>
              <w:lang w:val="fr-FR" w:eastAsia="es-ES"/>
            </w:rPr>
            <w:instrText xml:space="preserve"> PAGE </w:instrText>
          </w:r>
          <w:r w:rsidRPr="002D2FA0">
            <w:rPr>
              <w:rFonts w:ascii="Arial" w:eastAsia="Times New Roman" w:hAnsi="Arial" w:cs="Arial"/>
              <w:lang w:val="es-CL" w:eastAsia="es-ES"/>
            </w:rPr>
            <w:fldChar w:fldCharType="separate"/>
          </w:r>
          <w:r w:rsidRPr="002D2FA0">
            <w:rPr>
              <w:rFonts w:ascii="Arial" w:eastAsia="Times New Roman" w:hAnsi="Arial" w:cs="Arial"/>
              <w:noProof/>
              <w:lang w:val="fr-FR" w:eastAsia="es-ES"/>
            </w:rPr>
            <w:t>1</w:t>
          </w:r>
          <w:r w:rsidRPr="002D2FA0">
            <w:rPr>
              <w:rFonts w:ascii="Arial" w:eastAsia="Times New Roman" w:hAnsi="Arial" w:cs="Arial"/>
              <w:lang w:val="es-CL" w:eastAsia="es-ES"/>
            </w:rPr>
            <w:fldChar w:fldCharType="end"/>
          </w:r>
          <w:r w:rsidRPr="002D2FA0">
            <w:rPr>
              <w:rFonts w:ascii="Arial" w:eastAsia="Times New Roman" w:hAnsi="Arial" w:cs="Arial"/>
              <w:spacing w:val="-2"/>
              <w:lang w:val="fr-FR" w:eastAsia="es-ES"/>
            </w:rPr>
            <w:t xml:space="preserve"> de </w:t>
          </w:r>
          <w:r w:rsidRPr="002D2FA0">
            <w:rPr>
              <w:rFonts w:ascii="Arial" w:eastAsia="Times New Roman" w:hAnsi="Arial" w:cs="Arial"/>
              <w:lang w:val="es-CL" w:eastAsia="es-ES"/>
            </w:rPr>
            <w:fldChar w:fldCharType="begin"/>
          </w:r>
          <w:r w:rsidRPr="002D2FA0">
            <w:rPr>
              <w:rFonts w:ascii="Arial" w:eastAsia="Times New Roman" w:hAnsi="Arial" w:cs="Arial"/>
              <w:lang w:val="fr-FR" w:eastAsia="es-ES"/>
            </w:rPr>
            <w:instrText xml:space="preserve"> NUMPAGES </w:instrText>
          </w:r>
          <w:r w:rsidRPr="002D2FA0">
            <w:rPr>
              <w:rFonts w:ascii="Arial" w:eastAsia="Times New Roman" w:hAnsi="Arial" w:cs="Arial"/>
              <w:lang w:val="es-CL" w:eastAsia="es-ES"/>
            </w:rPr>
            <w:fldChar w:fldCharType="separate"/>
          </w:r>
          <w:r w:rsidRPr="002D2FA0">
            <w:rPr>
              <w:rFonts w:ascii="Arial" w:eastAsia="Times New Roman" w:hAnsi="Arial" w:cs="Arial"/>
              <w:noProof/>
              <w:lang w:val="fr-FR" w:eastAsia="es-ES"/>
            </w:rPr>
            <w:t>1</w:t>
          </w:r>
          <w:r w:rsidRPr="002D2FA0">
            <w:rPr>
              <w:rFonts w:ascii="Arial" w:eastAsia="Times New Roman" w:hAnsi="Arial" w:cs="Arial"/>
              <w:lang w:val="es-CL" w:eastAsia="es-ES"/>
            </w:rPr>
            <w:fldChar w:fldCharType="end"/>
          </w:r>
        </w:p>
      </w:tc>
    </w:tr>
  </w:tbl>
  <w:p w14:paraId="7F776894" w14:textId="54C0CDB6" w:rsidR="00A36F9C" w:rsidRDefault="00A36F9C">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956"/>
    <w:multiLevelType w:val="multilevel"/>
    <w:tmpl w:val="D08AF23C"/>
    <w:lvl w:ilvl="0">
      <w:start w:val="1"/>
      <w:numFmt w:val="decimal"/>
      <w:lvlText w:val="%1"/>
      <w:lvlJc w:val="left"/>
      <w:pPr>
        <w:ind w:left="850" w:hanging="708"/>
      </w:pPr>
      <w:rPr>
        <w:rFonts w:hint="default"/>
      </w:rPr>
    </w:lvl>
    <w:lvl w:ilvl="1">
      <w:start w:val="1"/>
      <w:numFmt w:val="decimal"/>
      <w:lvlText w:val="%1.%2"/>
      <w:lvlJc w:val="left"/>
      <w:pPr>
        <w:ind w:left="850" w:hanging="708"/>
      </w:pPr>
      <w:rPr>
        <w:rFonts w:ascii="Arial" w:eastAsia="Calibri" w:hAnsi="Arial" w:cs="Arial" w:hint="default"/>
        <w:b/>
        <w:bCs/>
        <w:color w:val="auto"/>
        <w:spacing w:val="-2"/>
        <w:w w:val="100"/>
        <w:sz w:val="20"/>
        <w:szCs w:val="20"/>
      </w:rPr>
    </w:lvl>
    <w:lvl w:ilvl="2">
      <w:start w:val="1"/>
      <w:numFmt w:val="decimal"/>
      <w:lvlText w:val="%1.%2.%3"/>
      <w:lvlJc w:val="left"/>
      <w:pPr>
        <w:ind w:left="850" w:hanging="708"/>
      </w:pPr>
      <w:rPr>
        <w:rFonts w:ascii="Arial" w:eastAsia="Calibri" w:hAnsi="Arial" w:cs="Arial" w:hint="default"/>
        <w:b/>
        <w:bCs/>
        <w:color w:val="auto"/>
        <w:spacing w:val="-2"/>
        <w:w w:val="100"/>
        <w:sz w:val="20"/>
        <w:szCs w:val="20"/>
      </w:rPr>
    </w:lvl>
    <w:lvl w:ilvl="3">
      <w:numFmt w:val="bullet"/>
      <w:lvlText w:val="•"/>
      <w:lvlJc w:val="left"/>
      <w:pPr>
        <w:ind w:left="3446" w:hanging="708"/>
      </w:pPr>
      <w:rPr>
        <w:rFonts w:hint="default"/>
      </w:rPr>
    </w:lvl>
    <w:lvl w:ilvl="4">
      <w:numFmt w:val="bullet"/>
      <w:lvlText w:val="•"/>
      <w:lvlJc w:val="left"/>
      <w:pPr>
        <w:ind w:left="4308" w:hanging="708"/>
      </w:pPr>
      <w:rPr>
        <w:rFonts w:hint="default"/>
      </w:rPr>
    </w:lvl>
    <w:lvl w:ilvl="5">
      <w:numFmt w:val="bullet"/>
      <w:lvlText w:val="•"/>
      <w:lvlJc w:val="left"/>
      <w:pPr>
        <w:ind w:left="5170" w:hanging="708"/>
      </w:pPr>
      <w:rPr>
        <w:rFonts w:hint="default"/>
      </w:rPr>
    </w:lvl>
    <w:lvl w:ilvl="6">
      <w:numFmt w:val="bullet"/>
      <w:lvlText w:val="•"/>
      <w:lvlJc w:val="left"/>
      <w:pPr>
        <w:ind w:left="6032" w:hanging="708"/>
      </w:pPr>
      <w:rPr>
        <w:rFonts w:hint="default"/>
      </w:rPr>
    </w:lvl>
    <w:lvl w:ilvl="7">
      <w:numFmt w:val="bullet"/>
      <w:lvlText w:val="•"/>
      <w:lvlJc w:val="left"/>
      <w:pPr>
        <w:ind w:left="6894" w:hanging="708"/>
      </w:pPr>
      <w:rPr>
        <w:rFonts w:hint="default"/>
      </w:rPr>
    </w:lvl>
    <w:lvl w:ilvl="8">
      <w:numFmt w:val="bullet"/>
      <w:lvlText w:val="•"/>
      <w:lvlJc w:val="left"/>
      <w:pPr>
        <w:ind w:left="7756" w:hanging="708"/>
      </w:pPr>
      <w:rPr>
        <w:rFonts w:hint="default"/>
      </w:rPr>
    </w:lvl>
  </w:abstractNum>
  <w:abstractNum w:abstractNumId="1" w15:restartNumberingAfterBreak="0">
    <w:nsid w:val="08C92A30"/>
    <w:multiLevelType w:val="multilevel"/>
    <w:tmpl w:val="307C8EF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850" w:hanging="708"/>
      </w:pPr>
      <w:rPr>
        <w:rFonts w:ascii="Arial" w:eastAsia="Calibri" w:hAnsi="Arial" w:cs="Arial" w:hint="default"/>
        <w:b/>
        <w:bCs/>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2" w15:restartNumberingAfterBreak="0">
    <w:nsid w:val="0BF31401"/>
    <w:multiLevelType w:val="multilevel"/>
    <w:tmpl w:val="48ECD21A"/>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850" w:hanging="708"/>
      </w:pPr>
      <w:rPr>
        <w:rFonts w:ascii="Calibri" w:eastAsia="Calibri" w:hAnsi="Calibri" w:cs="Calibri" w:hint="default"/>
        <w:b/>
        <w:bCs/>
        <w:spacing w:val="-2"/>
        <w:w w:val="100"/>
        <w:sz w:val="22"/>
        <w:szCs w:val="22"/>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3" w15:restartNumberingAfterBreak="0">
    <w:nsid w:val="131D732C"/>
    <w:multiLevelType w:val="multilevel"/>
    <w:tmpl w:val="1B9EEDEC"/>
    <w:lvl w:ilvl="0">
      <w:start w:val="2"/>
      <w:numFmt w:val="decimal"/>
      <w:lvlText w:val="%1"/>
      <w:lvlJc w:val="left"/>
      <w:pPr>
        <w:ind w:left="850" w:hanging="708"/>
      </w:pPr>
      <w:rPr>
        <w:rFonts w:hint="default"/>
        <w:b/>
        <w:bCs/>
        <w:w w:val="100"/>
        <w:sz w:val="22"/>
        <w:szCs w:val="22"/>
      </w:rPr>
    </w:lvl>
    <w:lvl w:ilvl="1">
      <w:start w:val="1"/>
      <w:numFmt w:val="decimal"/>
      <w:lvlText w:val="%1.%2"/>
      <w:lvlJc w:val="left"/>
      <w:pPr>
        <w:ind w:left="850" w:hanging="708"/>
      </w:pPr>
      <w:rPr>
        <w:rFonts w:ascii="Arial" w:eastAsia="Calibri" w:hAnsi="Arial" w:cs="Arial" w:hint="default"/>
        <w:b/>
        <w:bCs/>
        <w:color w:val="auto"/>
        <w:spacing w:val="-2"/>
        <w:w w:val="100"/>
        <w:sz w:val="20"/>
        <w:szCs w:val="20"/>
      </w:rPr>
    </w:lvl>
    <w:lvl w:ilvl="2">
      <w:start w:val="1"/>
      <w:numFmt w:val="decimal"/>
      <w:lvlText w:val="%1.%2.%3"/>
      <w:lvlJc w:val="left"/>
      <w:pPr>
        <w:ind w:left="850" w:hanging="708"/>
      </w:pPr>
      <w:rPr>
        <w:rFonts w:ascii="Arial" w:eastAsia="Calibri" w:hAnsi="Arial" w:cs="Arial" w:hint="default"/>
        <w:b/>
        <w:bCs/>
        <w:color w:val="auto"/>
        <w:spacing w:val="-2"/>
        <w:w w:val="100"/>
        <w:sz w:val="20"/>
        <w:szCs w:val="20"/>
      </w:rPr>
    </w:lvl>
    <w:lvl w:ilvl="3">
      <w:numFmt w:val="bullet"/>
      <w:lvlText w:val="•"/>
      <w:lvlJc w:val="left"/>
      <w:pPr>
        <w:ind w:left="3446" w:hanging="708"/>
      </w:pPr>
      <w:rPr>
        <w:rFonts w:hint="default"/>
      </w:rPr>
    </w:lvl>
    <w:lvl w:ilvl="4">
      <w:numFmt w:val="bullet"/>
      <w:lvlText w:val="•"/>
      <w:lvlJc w:val="left"/>
      <w:pPr>
        <w:ind w:left="4308" w:hanging="708"/>
      </w:pPr>
      <w:rPr>
        <w:rFonts w:hint="default"/>
      </w:rPr>
    </w:lvl>
    <w:lvl w:ilvl="5">
      <w:numFmt w:val="bullet"/>
      <w:lvlText w:val="•"/>
      <w:lvlJc w:val="left"/>
      <w:pPr>
        <w:ind w:left="5170" w:hanging="708"/>
      </w:pPr>
      <w:rPr>
        <w:rFonts w:hint="default"/>
      </w:rPr>
    </w:lvl>
    <w:lvl w:ilvl="6">
      <w:numFmt w:val="bullet"/>
      <w:lvlText w:val="•"/>
      <w:lvlJc w:val="left"/>
      <w:pPr>
        <w:ind w:left="6032" w:hanging="708"/>
      </w:pPr>
      <w:rPr>
        <w:rFonts w:hint="default"/>
      </w:rPr>
    </w:lvl>
    <w:lvl w:ilvl="7">
      <w:numFmt w:val="bullet"/>
      <w:lvlText w:val="•"/>
      <w:lvlJc w:val="left"/>
      <w:pPr>
        <w:ind w:left="6894" w:hanging="708"/>
      </w:pPr>
      <w:rPr>
        <w:rFonts w:hint="default"/>
      </w:rPr>
    </w:lvl>
    <w:lvl w:ilvl="8">
      <w:numFmt w:val="bullet"/>
      <w:lvlText w:val="•"/>
      <w:lvlJc w:val="left"/>
      <w:pPr>
        <w:ind w:left="7756" w:hanging="708"/>
      </w:pPr>
      <w:rPr>
        <w:rFonts w:hint="default"/>
      </w:rPr>
    </w:lvl>
  </w:abstractNum>
  <w:abstractNum w:abstractNumId="4" w15:restartNumberingAfterBreak="0">
    <w:nsid w:val="140E0825"/>
    <w:multiLevelType w:val="multilevel"/>
    <w:tmpl w:val="307C8EF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850" w:hanging="708"/>
      </w:pPr>
      <w:rPr>
        <w:rFonts w:ascii="Arial" w:eastAsia="Calibri" w:hAnsi="Arial" w:cs="Arial" w:hint="default"/>
        <w:b/>
        <w:bCs/>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5" w15:restartNumberingAfterBreak="0">
    <w:nsid w:val="15436570"/>
    <w:multiLevelType w:val="hybridMultilevel"/>
    <w:tmpl w:val="B19A076C"/>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624DDD"/>
    <w:multiLevelType w:val="multilevel"/>
    <w:tmpl w:val="2BE078EC"/>
    <w:lvl w:ilvl="0">
      <w:start w:val="3"/>
      <w:numFmt w:val="decimal"/>
      <w:lvlText w:val="%1"/>
      <w:lvlJc w:val="left"/>
      <w:pPr>
        <w:ind w:left="850" w:hanging="708"/>
      </w:pPr>
      <w:rPr>
        <w:rFonts w:hint="default"/>
        <w:b/>
        <w:bCs/>
        <w:w w:val="100"/>
        <w:sz w:val="22"/>
        <w:szCs w:val="22"/>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7" w15:restartNumberingAfterBreak="0">
    <w:nsid w:val="1E2074F3"/>
    <w:multiLevelType w:val="hybridMultilevel"/>
    <w:tmpl w:val="089EF22A"/>
    <w:lvl w:ilvl="0" w:tplc="37AC4CEE">
      <w:numFmt w:val="bullet"/>
      <w:lvlText w:val="-"/>
      <w:lvlJc w:val="left"/>
      <w:pPr>
        <w:ind w:left="850" w:hanging="708"/>
      </w:pPr>
      <w:rPr>
        <w:rFonts w:ascii="Calibri" w:eastAsia="Calibri" w:hAnsi="Calibri" w:cs="Calibri" w:hint="default"/>
        <w:w w:val="100"/>
        <w:sz w:val="22"/>
        <w:szCs w:val="22"/>
        <w:lang w:val="es-ES" w:eastAsia="en-US" w:bidi="ar-SA"/>
      </w:rPr>
    </w:lvl>
    <w:lvl w:ilvl="1" w:tplc="340A0005">
      <w:start w:val="1"/>
      <w:numFmt w:val="bullet"/>
      <w:lvlText w:val=""/>
      <w:lvlJc w:val="left"/>
      <w:pPr>
        <w:ind w:left="862" w:hanging="360"/>
      </w:pPr>
      <w:rPr>
        <w:rFonts w:ascii="Wingdings" w:hAnsi="Wingdings" w:hint="default"/>
      </w:rPr>
    </w:lvl>
    <w:lvl w:ilvl="2" w:tplc="2812A6DE">
      <w:numFmt w:val="bullet"/>
      <w:lvlText w:val="•"/>
      <w:lvlJc w:val="left"/>
      <w:pPr>
        <w:ind w:left="2584" w:hanging="360"/>
      </w:pPr>
      <w:rPr>
        <w:rFonts w:hint="default"/>
        <w:lang w:val="es-ES" w:eastAsia="en-US" w:bidi="ar-SA"/>
      </w:rPr>
    </w:lvl>
    <w:lvl w:ilvl="3" w:tplc="2A3E121E">
      <w:numFmt w:val="bullet"/>
      <w:lvlText w:val="•"/>
      <w:lvlJc w:val="left"/>
      <w:pPr>
        <w:ind w:left="3446" w:hanging="360"/>
      </w:pPr>
      <w:rPr>
        <w:rFonts w:hint="default"/>
        <w:lang w:val="es-ES" w:eastAsia="en-US" w:bidi="ar-SA"/>
      </w:rPr>
    </w:lvl>
    <w:lvl w:ilvl="4" w:tplc="65AAC008">
      <w:numFmt w:val="bullet"/>
      <w:lvlText w:val="•"/>
      <w:lvlJc w:val="left"/>
      <w:pPr>
        <w:ind w:left="4308" w:hanging="360"/>
      </w:pPr>
      <w:rPr>
        <w:rFonts w:hint="default"/>
        <w:lang w:val="es-ES" w:eastAsia="en-US" w:bidi="ar-SA"/>
      </w:rPr>
    </w:lvl>
    <w:lvl w:ilvl="5" w:tplc="A748F3EC">
      <w:numFmt w:val="bullet"/>
      <w:lvlText w:val="•"/>
      <w:lvlJc w:val="left"/>
      <w:pPr>
        <w:ind w:left="5170" w:hanging="360"/>
      </w:pPr>
      <w:rPr>
        <w:rFonts w:hint="default"/>
        <w:lang w:val="es-ES" w:eastAsia="en-US" w:bidi="ar-SA"/>
      </w:rPr>
    </w:lvl>
    <w:lvl w:ilvl="6" w:tplc="54E2B5BA">
      <w:numFmt w:val="bullet"/>
      <w:lvlText w:val="•"/>
      <w:lvlJc w:val="left"/>
      <w:pPr>
        <w:ind w:left="6032" w:hanging="360"/>
      </w:pPr>
      <w:rPr>
        <w:rFonts w:hint="default"/>
        <w:lang w:val="es-ES" w:eastAsia="en-US" w:bidi="ar-SA"/>
      </w:rPr>
    </w:lvl>
    <w:lvl w:ilvl="7" w:tplc="292CEA5E">
      <w:numFmt w:val="bullet"/>
      <w:lvlText w:val="•"/>
      <w:lvlJc w:val="left"/>
      <w:pPr>
        <w:ind w:left="6894" w:hanging="360"/>
      </w:pPr>
      <w:rPr>
        <w:rFonts w:hint="default"/>
        <w:lang w:val="es-ES" w:eastAsia="en-US" w:bidi="ar-SA"/>
      </w:rPr>
    </w:lvl>
    <w:lvl w:ilvl="8" w:tplc="99B65FA6">
      <w:numFmt w:val="bullet"/>
      <w:lvlText w:val="•"/>
      <w:lvlJc w:val="left"/>
      <w:pPr>
        <w:ind w:left="7756" w:hanging="360"/>
      </w:pPr>
      <w:rPr>
        <w:rFonts w:hint="default"/>
        <w:lang w:val="es-ES" w:eastAsia="en-US" w:bidi="ar-SA"/>
      </w:rPr>
    </w:lvl>
  </w:abstractNum>
  <w:abstractNum w:abstractNumId="8" w15:restartNumberingAfterBreak="0">
    <w:nsid w:val="25DF2339"/>
    <w:multiLevelType w:val="multilevel"/>
    <w:tmpl w:val="D08AF23C"/>
    <w:lvl w:ilvl="0">
      <w:start w:val="1"/>
      <w:numFmt w:val="decimal"/>
      <w:lvlText w:val="%1"/>
      <w:lvlJc w:val="left"/>
      <w:pPr>
        <w:ind w:left="850" w:hanging="708"/>
      </w:pPr>
      <w:rPr>
        <w:rFonts w:hint="default"/>
      </w:rPr>
    </w:lvl>
    <w:lvl w:ilvl="1">
      <w:start w:val="1"/>
      <w:numFmt w:val="decimal"/>
      <w:lvlText w:val="%1.%2"/>
      <w:lvlJc w:val="left"/>
      <w:pPr>
        <w:ind w:left="850" w:hanging="708"/>
      </w:pPr>
      <w:rPr>
        <w:rFonts w:ascii="Arial" w:eastAsia="Calibri" w:hAnsi="Arial" w:cs="Arial" w:hint="default"/>
        <w:b/>
        <w:bCs/>
        <w:color w:val="auto"/>
        <w:spacing w:val="-2"/>
        <w:w w:val="100"/>
        <w:sz w:val="20"/>
        <w:szCs w:val="20"/>
      </w:rPr>
    </w:lvl>
    <w:lvl w:ilvl="2">
      <w:start w:val="1"/>
      <w:numFmt w:val="decimal"/>
      <w:lvlText w:val="%1.%2.%3"/>
      <w:lvlJc w:val="left"/>
      <w:pPr>
        <w:ind w:left="850" w:hanging="708"/>
      </w:pPr>
      <w:rPr>
        <w:rFonts w:ascii="Arial" w:eastAsia="Calibri" w:hAnsi="Arial" w:cs="Arial" w:hint="default"/>
        <w:b/>
        <w:bCs/>
        <w:color w:val="auto"/>
        <w:spacing w:val="-2"/>
        <w:w w:val="100"/>
        <w:sz w:val="20"/>
        <w:szCs w:val="20"/>
      </w:rPr>
    </w:lvl>
    <w:lvl w:ilvl="3">
      <w:numFmt w:val="bullet"/>
      <w:lvlText w:val="•"/>
      <w:lvlJc w:val="left"/>
      <w:pPr>
        <w:ind w:left="3446" w:hanging="708"/>
      </w:pPr>
      <w:rPr>
        <w:rFonts w:hint="default"/>
      </w:rPr>
    </w:lvl>
    <w:lvl w:ilvl="4">
      <w:numFmt w:val="bullet"/>
      <w:lvlText w:val="•"/>
      <w:lvlJc w:val="left"/>
      <w:pPr>
        <w:ind w:left="4308" w:hanging="708"/>
      </w:pPr>
      <w:rPr>
        <w:rFonts w:hint="default"/>
      </w:rPr>
    </w:lvl>
    <w:lvl w:ilvl="5">
      <w:numFmt w:val="bullet"/>
      <w:lvlText w:val="•"/>
      <w:lvlJc w:val="left"/>
      <w:pPr>
        <w:ind w:left="5170" w:hanging="708"/>
      </w:pPr>
      <w:rPr>
        <w:rFonts w:hint="default"/>
      </w:rPr>
    </w:lvl>
    <w:lvl w:ilvl="6">
      <w:numFmt w:val="bullet"/>
      <w:lvlText w:val="•"/>
      <w:lvlJc w:val="left"/>
      <w:pPr>
        <w:ind w:left="6032" w:hanging="708"/>
      </w:pPr>
      <w:rPr>
        <w:rFonts w:hint="default"/>
      </w:rPr>
    </w:lvl>
    <w:lvl w:ilvl="7">
      <w:numFmt w:val="bullet"/>
      <w:lvlText w:val="•"/>
      <w:lvlJc w:val="left"/>
      <w:pPr>
        <w:ind w:left="6894" w:hanging="708"/>
      </w:pPr>
      <w:rPr>
        <w:rFonts w:hint="default"/>
      </w:rPr>
    </w:lvl>
    <w:lvl w:ilvl="8">
      <w:numFmt w:val="bullet"/>
      <w:lvlText w:val="•"/>
      <w:lvlJc w:val="left"/>
      <w:pPr>
        <w:ind w:left="7756" w:hanging="708"/>
      </w:pPr>
      <w:rPr>
        <w:rFonts w:hint="default"/>
      </w:rPr>
    </w:lvl>
  </w:abstractNum>
  <w:abstractNum w:abstractNumId="9" w15:restartNumberingAfterBreak="0">
    <w:nsid w:val="27A64787"/>
    <w:multiLevelType w:val="multilevel"/>
    <w:tmpl w:val="BBDA48E2"/>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850" w:hanging="708"/>
      </w:pPr>
      <w:rPr>
        <w:rFonts w:ascii="Arial" w:eastAsia="Calibri" w:hAnsi="Arial" w:cs="Arial" w:hint="default"/>
        <w:b/>
        <w:bCs/>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0" w15:restartNumberingAfterBreak="0">
    <w:nsid w:val="378E73F1"/>
    <w:multiLevelType w:val="multilevel"/>
    <w:tmpl w:val="2BE078EC"/>
    <w:lvl w:ilvl="0">
      <w:start w:val="3"/>
      <w:numFmt w:val="decimal"/>
      <w:lvlText w:val="%1"/>
      <w:lvlJc w:val="left"/>
      <w:pPr>
        <w:ind w:left="850" w:hanging="708"/>
      </w:pPr>
      <w:rPr>
        <w:rFonts w:hint="default"/>
        <w:b/>
        <w:bCs/>
        <w:w w:val="100"/>
        <w:sz w:val="22"/>
        <w:szCs w:val="22"/>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1" w15:restartNumberingAfterBreak="0">
    <w:nsid w:val="39095F08"/>
    <w:multiLevelType w:val="hybridMultilevel"/>
    <w:tmpl w:val="A4E8DE04"/>
    <w:lvl w:ilvl="0" w:tplc="F19A53DE">
      <w:numFmt w:val="bullet"/>
      <w:lvlText w:val=""/>
      <w:lvlJc w:val="left"/>
      <w:pPr>
        <w:ind w:left="862" w:hanging="360"/>
      </w:pPr>
      <w:rPr>
        <w:rFonts w:ascii="Wingdings" w:eastAsia="Wingdings" w:hAnsi="Wingdings" w:cs="Wingdings" w:hint="default"/>
        <w:color w:val="auto"/>
        <w:w w:val="99"/>
        <w:sz w:val="20"/>
        <w:szCs w:val="20"/>
        <w:lang w:val="es-ES" w:eastAsia="en-US" w:bidi="ar-SA"/>
      </w:rPr>
    </w:lvl>
    <w:lvl w:ilvl="1" w:tplc="2C2CDFF0">
      <w:numFmt w:val="bullet"/>
      <w:lvlText w:val="•"/>
      <w:lvlJc w:val="left"/>
      <w:pPr>
        <w:ind w:left="1722" w:hanging="360"/>
      </w:pPr>
      <w:rPr>
        <w:rFonts w:hint="default"/>
        <w:lang w:val="es-ES" w:eastAsia="en-US" w:bidi="ar-SA"/>
      </w:rPr>
    </w:lvl>
    <w:lvl w:ilvl="2" w:tplc="BE38FB6E">
      <w:numFmt w:val="bullet"/>
      <w:lvlText w:val="•"/>
      <w:lvlJc w:val="left"/>
      <w:pPr>
        <w:ind w:left="2584" w:hanging="360"/>
      </w:pPr>
      <w:rPr>
        <w:rFonts w:hint="default"/>
        <w:lang w:val="es-ES" w:eastAsia="en-US" w:bidi="ar-SA"/>
      </w:rPr>
    </w:lvl>
    <w:lvl w:ilvl="3" w:tplc="738A14D2">
      <w:numFmt w:val="bullet"/>
      <w:lvlText w:val="•"/>
      <w:lvlJc w:val="left"/>
      <w:pPr>
        <w:ind w:left="3446" w:hanging="360"/>
      </w:pPr>
      <w:rPr>
        <w:rFonts w:hint="default"/>
        <w:lang w:val="es-ES" w:eastAsia="en-US" w:bidi="ar-SA"/>
      </w:rPr>
    </w:lvl>
    <w:lvl w:ilvl="4" w:tplc="FFF64E6C">
      <w:numFmt w:val="bullet"/>
      <w:lvlText w:val="•"/>
      <w:lvlJc w:val="left"/>
      <w:pPr>
        <w:ind w:left="4308" w:hanging="360"/>
      </w:pPr>
      <w:rPr>
        <w:rFonts w:hint="default"/>
        <w:lang w:val="es-ES" w:eastAsia="en-US" w:bidi="ar-SA"/>
      </w:rPr>
    </w:lvl>
    <w:lvl w:ilvl="5" w:tplc="1C6E3026">
      <w:numFmt w:val="bullet"/>
      <w:lvlText w:val="•"/>
      <w:lvlJc w:val="left"/>
      <w:pPr>
        <w:ind w:left="5170" w:hanging="360"/>
      </w:pPr>
      <w:rPr>
        <w:rFonts w:hint="default"/>
        <w:lang w:val="es-ES" w:eastAsia="en-US" w:bidi="ar-SA"/>
      </w:rPr>
    </w:lvl>
    <w:lvl w:ilvl="6" w:tplc="98D6F27A">
      <w:numFmt w:val="bullet"/>
      <w:lvlText w:val="•"/>
      <w:lvlJc w:val="left"/>
      <w:pPr>
        <w:ind w:left="6032" w:hanging="360"/>
      </w:pPr>
      <w:rPr>
        <w:rFonts w:hint="default"/>
        <w:lang w:val="es-ES" w:eastAsia="en-US" w:bidi="ar-SA"/>
      </w:rPr>
    </w:lvl>
    <w:lvl w:ilvl="7" w:tplc="F182949C">
      <w:numFmt w:val="bullet"/>
      <w:lvlText w:val="•"/>
      <w:lvlJc w:val="left"/>
      <w:pPr>
        <w:ind w:left="6894" w:hanging="360"/>
      </w:pPr>
      <w:rPr>
        <w:rFonts w:hint="default"/>
        <w:lang w:val="es-ES" w:eastAsia="en-US" w:bidi="ar-SA"/>
      </w:rPr>
    </w:lvl>
    <w:lvl w:ilvl="8" w:tplc="9E7693B4">
      <w:numFmt w:val="bullet"/>
      <w:lvlText w:val="•"/>
      <w:lvlJc w:val="left"/>
      <w:pPr>
        <w:ind w:left="7756" w:hanging="360"/>
      </w:pPr>
      <w:rPr>
        <w:rFonts w:hint="default"/>
        <w:lang w:val="es-ES" w:eastAsia="en-US" w:bidi="ar-SA"/>
      </w:rPr>
    </w:lvl>
  </w:abstractNum>
  <w:abstractNum w:abstractNumId="12" w15:restartNumberingAfterBreak="0">
    <w:nsid w:val="3EEA522D"/>
    <w:multiLevelType w:val="multilevel"/>
    <w:tmpl w:val="2BE078E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3" w15:restartNumberingAfterBreak="0">
    <w:nsid w:val="42F97B68"/>
    <w:multiLevelType w:val="multilevel"/>
    <w:tmpl w:val="2BE078E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4" w15:restartNumberingAfterBreak="0">
    <w:nsid w:val="462E0BF6"/>
    <w:multiLevelType w:val="multilevel"/>
    <w:tmpl w:val="3B14EF62"/>
    <w:lvl w:ilvl="0">
      <w:start w:val="1"/>
      <w:numFmt w:val="decimal"/>
      <w:lvlText w:val="%1."/>
      <w:lvlJc w:val="left"/>
      <w:pPr>
        <w:ind w:left="581" w:hanging="440"/>
      </w:pPr>
      <w:rPr>
        <w:rFonts w:ascii="Calibri" w:eastAsia="Calibri" w:hAnsi="Calibri" w:cs="Calibri" w:hint="default"/>
        <w:b/>
        <w:bCs/>
        <w:w w:val="100"/>
        <w:sz w:val="22"/>
        <w:szCs w:val="22"/>
        <w:lang w:val="es-ES" w:eastAsia="en-US" w:bidi="ar-SA"/>
      </w:rPr>
    </w:lvl>
    <w:lvl w:ilvl="1">
      <w:start w:val="1"/>
      <w:numFmt w:val="decimal"/>
      <w:lvlText w:val="%1.%2"/>
      <w:lvlJc w:val="left"/>
      <w:pPr>
        <w:ind w:left="1022" w:hanging="660"/>
      </w:pPr>
      <w:rPr>
        <w:rFonts w:ascii="Calibri" w:eastAsia="Calibri" w:hAnsi="Calibri" w:cs="Calibri" w:hint="default"/>
        <w:spacing w:val="-1"/>
        <w:w w:val="100"/>
        <w:sz w:val="22"/>
        <w:szCs w:val="22"/>
        <w:lang w:val="es-ES" w:eastAsia="en-US" w:bidi="ar-SA"/>
      </w:rPr>
    </w:lvl>
    <w:lvl w:ilvl="2">
      <w:numFmt w:val="bullet"/>
      <w:lvlText w:val="•"/>
      <w:lvlJc w:val="left"/>
      <w:pPr>
        <w:ind w:left="1960" w:hanging="660"/>
      </w:pPr>
      <w:rPr>
        <w:rFonts w:hint="default"/>
        <w:lang w:val="es-ES" w:eastAsia="en-US" w:bidi="ar-SA"/>
      </w:rPr>
    </w:lvl>
    <w:lvl w:ilvl="3">
      <w:numFmt w:val="bullet"/>
      <w:lvlText w:val="•"/>
      <w:lvlJc w:val="left"/>
      <w:pPr>
        <w:ind w:left="2900" w:hanging="660"/>
      </w:pPr>
      <w:rPr>
        <w:rFonts w:hint="default"/>
        <w:lang w:val="es-ES" w:eastAsia="en-US" w:bidi="ar-SA"/>
      </w:rPr>
    </w:lvl>
    <w:lvl w:ilvl="4">
      <w:numFmt w:val="bullet"/>
      <w:lvlText w:val="•"/>
      <w:lvlJc w:val="left"/>
      <w:pPr>
        <w:ind w:left="3840" w:hanging="660"/>
      </w:pPr>
      <w:rPr>
        <w:rFonts w:hint="default"/>
        <w:lang w:val="es-ES" w:eastAsia="en-US" w:bidi="ar-SA"/>
      </w:rPr>
    </w:lvl>
    <w:lvl w:ilvl="5">
      <w:numFmt w:val="bullet"/>
      <w:lvlText w:val="•"/>
      <w:lvlJc w:val="left"/>
      <w:pPr>
        <w:ind w:left="4780" w:hanging="660"/>
      </w:pPr>
      <w:rPr>
        <w:rFonts w:hint="default"/>
        <w:lang w:val="es-ES" w:eastAsia="en-US" w:bidi="ar-SA"/>
      </w:rPr>
    </w:lvl>
    <w:lvl w:ilvl="6">
      <w:numFmt w:val="bullet"/>
      <w:lvlText w:val="•"/>
      <w:lvlJc w:val="left"/>
      <w:pPr>
        <w:ind w:left="5720" w:hanging="660"/>
      </w:pPr>
      <w:rPr>
        <w:rFonts w:hint="default"/>
        <w:lang w:val="es-ES" w:eastAsia="en-US" w:bidi="ar-SA"/>
      </w:rPr>
    </w:lvl>
    <w:lvl w:ilvl="7">
      <w:numFmt w:val="bullet"/>
      <w:lvlText w:val="•"/>
      <w:lvlJc w:val="left"/>
      <w:pPr>
        <w:ind w:left="6660" w:hanging="660"/>
      </w:pPr>
      <w:rPr>
        <w:rFonts w:hint="default"/>
        <w:lang w:val="es-ES" w:eastAsia="en-US" w:bidi="ar-SA"/>
      </w:rPr>
    </w:lvl>
    <w:lvl w:ilvl="8">
      <w:numFmt w:val="bullet"/>
      <w:lvlText w:val="•"/>
      <w:lvlJc w:val="left"/>
      <w:pPr>
        <w:ind w:left="7600" w:hanging="660"/>
      </w:pPr>
      <w:rPr>
        <w:rFonts w:hint="default"/>
        <w:lang w:val="es-ES" w:eastAsia="en-US" w:bidi="ar-SA"/>
      </w:rPr>
    </w:lvl>
  </w:abstractNum>
  <w:abstractNum w:abstractNumId="15" w15:restartNumberingAfterBreak="0">
    <w:nsid w:val="467B1206"/>
    <w:multiLevelType w:val="hybridMultilevel"/>
    <w:tmpl w:val="50E6D87C"/>
    <w:lvl w:ilvl="0" w:tplc="9E62AB06">
      <w:numFmt w:val="bullet"/>
      <w:lvlText w:val="-"/>
      <w:lvlJc w:val="left"/>
      <w:pPr>
        <w:ind w:left="68" w:hanging="96"/>
      </w:pPr>
      <w:rPr>
        <w:rFonts w:ascii="Calibri" w:eastAsia="Calibri" w:hAnsi="Calibri" w:cs="Calibri" w:hint="default"/>
        <w:w w:val="100"/>
        <w:sz w:val="18"/>
        <w:szCs w:val="18"/>
        <w:lang w:val="es-ES" w:eastAsia="en-US" w:bidi="ar-SA"/>
      </w:rPr>
    </w:lvl>
    <w:lvl w:ilvl="1" w:tplc="6EB22C2E">
      <w:numFmt w:val="bullet"/>
      <w:lvlText w:val="•"/>
      <w:lvlJc w:val="left"/>
      <w:pPr>
        <w:ind w:left="372" w:hanging="96"/>
      </w:pPr>
      <w:rPr>
        <w:rFonts w:hint="default"/>
        <w:lang w:val="es-ES" w:eastAsia="en-US" w:bidi="ar-SA"/>
      </w:rPr>
    </w:lvl>
    <w:lvl w:ilvl="2" w:tplc="6A244652">
      <w:numFmt w:val="bullet"/>
      <w:lvlText w:val="•"/>
      <w:lvlJc w:val="left"/>
      <w:pPr>
        <w:ind w:left="685" w:hanging="96"/>
      </w:pPr>
      <w:rPr>
        <w:rFonts w:hint="default"/>
        <w:lang w:val="es-ES" w:eastAsia="en-US" w:bidi="ar-SA"/>
      </w:rPr>
    </w:lvl>
    <w:lvl w:ilvl="3" w:tplc="41FE13AC">
      <w:numFmt w:val="bullet"/>
      <w:lvlText w:val="•"/>
      <w:lvlJc w:val="left"/>
      <w:pPr>
        <w:ind w:left="998" w:hanging="96"/>
      </w:pPr>
      <w:rPr>
        <w:rFonts w:hint="default"/>
        <w:lang w:val="es-ES" w:eastAsia="en-US" w:bidi="ar-SA"/>
      </w:rPr>
    </w:lvl>
    <w:lvl w:ilvl="4" w:tplc="21DC6CEA">
      <w:numFmt w:val="bullet"/>
      <w:lvlText w:val="•"/>
      <w:lvlJc w:val="left"/>
      <w:pPr>
        <w:ind w:left="1311" w:hanging="96"/>
      </w:pPr>
      <w:rPr>
        <w:rFonts w:hint="default"/>
        <w:lang w:val="es-ES" w:eastAsia="en-US" w:bidi="ar-SA"/>
      </w:rPr>
    </w:lvl>
    <w:lvl w:ilvl="5" w:tplc="B0E6ED4C">
      <w:numFmt w:val="bullet"/>
      <w:lvlText w:val="•"/>
      <w:lvlJc w:val="left"/>
      <w:pPr>
        <w:ind w:left="1624" w:hanging="96"/>
      </w:pPr>
      <w:rPr>
        <w:rFonts w:hint="default"/>
        <w:lang w:val="es-ES" w:eastAsia="en-US" w:bidi="ar-SA"/>
      </w:rPr>
    </w:lvl>
    <w:lvl w:ilvl="6" w:tplc="4386DFD6">
      <w:numFmt w:val="bullet"/>
      <w:lvlText w:val="•"/>
      <w:lvlJc w:val="left"/>
      <w:pPr>
        <w:ind w:left="1936" w:hanging="96"/>
      </w:pPr>
      <w:rPr>
        <w:rFonts w:hint="default"/>
        <w:lang w:val="es-ES" w:eastAsia="en-US" w:bidi="ar-SA"/>
      </w:rPr>
    </w:lvl>
    <w:lvl w:ilvl="7" w:tplc="9AD44BB0">
      <w:numFmt w:val="bullet"/>
      <w:lvlText w:val="•"/>
      <w:lvlJc w:val="left"/>
      <w:pPr>
        <w:ind w:left="2249" w:hanging="96"/>
      </w:pPr>
      <w:rPr>
        <w:rFonts w:hint="default"/>
        <w:lang w:val="es-ES" w:eastAsia="en-US" w:bidi="ar-SA"/>
      </w:rPr>
    </w:lvl>
    <w:lvl w:ilvl="8" w:tplc="F17E0890">
      <w:numFmt w:val="bullet"/>
      <w:lvlText w:val="•"/>
      <w:lvlJc w:val="left"/>
      <w:pPr>
        <w:ind w:left="2562" w:hanging="96"/>
      </w:pPr>
      <w:rPr>
        <w:rFonts w:hint="default"/>
        <w:lang w:val="es-ES" w:eastAsia="en-US" w:bidi="ar-SA"/>
      </w:rPr>
    </w:lvl>
  </w:abstractNum>
  <w:abstractNum w:abstractNumId="16" w15:restartNumberingAfterBreak="0">
    <w:nsid w:val="48CB679A"/>
    <w:multiLevelType w:val="multilevel"/>
    <w:tmpl w:val="2BE078EC"/>
    <w:lvl w:ilvl="0">
      <w:start w:val="3"/>
      <w:numFmt w:val="decimal"/>
      <w:lvlText w:val="%1"/>
      <w:lvlJc w:val="left"/>
      <w:pPr>
        <w:ind w:left="850" w:hanging="708"/>
      </w:pPr>
      <w:rPr>
        <w:rFonts w:hint="default"/>
        <w:b/>
        <w:bCs/>
        <w:w w:val="100"/>
        <w:sz w:val="22"/>
        <w:szCs w:val="22"/>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7" w15:restartNumberingAfterBreak="0">
    <w:nsid w:val="4A601611"/>
    <w:multiLevelType w:val="hybridMultilevel"/>
    <w:tmpl w:val="A4168D1A"/>
    <w:lvl w:ilvl="0" w:tplc="C50A931C">
      <w:numFmt w:val="bullet"/>
      <w:lvlText w:val="-"/>
      <w:lvlJc w:val="left"/>
      <w:pPr>
        <w:ind w:left="69" w:hanging="96"/>
      </w:pPr>
      <w:rPr>
        <w:rFonts w:ascii="Calibri" w:eastAsia="Calibri" w:hAnsi="Calibri" w:cs="Calibri" w:hint="default"/>
        <w:w w:val="100"/>
        <w:sz w:val="18"/>
        <w:szCs w:val="18"/>
        <w:lang w:val="es-ES" w:eastAsia="en-US" w:bidi="ar-SA"/>
      </w:rPr>
    </w:lvl>
    <w:lvl w:ilvl="1" w:tplc="155490A6">
      <w:numFmt w:val="bullet"/>
      <w:lvlText w:val="•"/>
      <w:lvlJc w:val="left"/>
      <w:pPr>
        <w:ind w:left="459" w:hanging="96"/>
      </w:pPr>
      <w:rPr>
        <w:rFonts w:hint="default"/>
        <w:lang w:val="es-ES" w:eastAsia="en-US" w:bidi="ar-SA"/>
      </w:rPr>
    </w:lvl>
    <w:lvl w:ilvl="2" w:tplc="C270F9A0">
      <w:numFmt w:val="bullet"/>
      <w:lvlText w:val="•"/>
      <w:lvlJc w:val="left"/>
      <w:pPr>
        <w:ind w:left="858" w:hanging="96"/>
      </w:pPr>
      <w:rPr>
        <w:rFonts w:hint="default"/>
        <w:lang w:val="es-ES" w:eastAsia="en-US" w:bidi="ar-SA"/>
      </w:rPr>
    </w:lvl>
    <w:lvl w:ilvl="3" w:tplc="211A4D48">
      <w:numFmt w:val="bullet"/>
      <w:lvlText w:val="•"/>
      <w:lvlJc w:val="left"/>
      <w:pPr>
        <w:ind w:left="1257" w:hanging="96"/>
      </w:pPr>
      <w:rPr>
        <w:rFonts w:hint="default"/>
        <w:lang w:val="es-ES" w:eastAsia="en-US" w:bidi="ar-SA"/>
      </w:rPr>
    </w:lvl>
    <w:lvl w:ilvl="4" w:tplc="3FD2BC20">
      <w:numFmt w:val="bullet"/>
      <w:lvlText w:val="•"/>
      <w:lvlJc w:val="left"/>
      <w:pPr>
        <w:ind w:left="1656" w:hanging="96"/>
      </w:pPr>
      <w:rPr>
        <w:rFonts w:hint="default"/>
        <w:lang w:val="es-ES" w:eastAsia="en-US" w:bidi="ar-SA"/>
      </w:rPr>
    </w:lvl>
    <w:lvl w:ilvl="5" w:tplc="A118AF02">
      <w:numFmt w:val="bullet"/>
      <w:lvlText w:val="•"/>
      <w:lvlJc w:val="left"/>
      <w:pPr>
        <w:ind w:left="2055" w:hanging="96"/>
      </w:pPr>
      <w:rPr>
        <w:rFonts w:hint="default"/>
        <w:lang w:val="es-ES" w:eastAsia="en-US" w:bidi="ar-SA"/>
      </w:rPr>
    </w:lvl>
    <w:lvl w:ilvl="6" w:tplc="9536BC40">
      <w:numFmt w:val="bullet"/>
      <w:lvlText w:val="•"/>
      <w:lvlJc w:val="left"/>
      <w:pPr>
        <w:ind w:left="2454" w:hanging="96"/>
      </w:pPr>
      <w:rPr>
        <w:rFonts w:hint="default"/>
        <w:lang w:val="es-ES" w:eastAsia="en-US" w:bidi="ar-SA"/>
      </w:rPr>
    </w:lvl>
    <w:lvl w:ilvl="7" w:tplc="972ABCA4">
      <w:numFmt w:val="bullet"/>
      <w:lvlText w:val="•"/>
      <w:lvlJc w:val="left"/>
      <w:pPr>
        <w:ind w:left="2853" w:hanging="96"/>
      </w:pPr>
      <w:rPr>
        <w:rFonts w:hint="default"/>
        <w:lang w:val="es-ES" w:eastAsia="en-US" w:bidi="ar-SA"/>
      </w:rPr>
    </w:lvl>
    <w:lvl w:ilvl="8" w:tplc="5A364522">
      <w:numFmt w:val="bullet"/>
      <w:lvlText w:val="•"/>
      <w:lvlJc w:val="left"/>
      <w:pPr>
        <w:ind w:left="3252" w:hanging="96"/>
      </w:pPr>
      <w:rPr>
        <w:rFonts w:hint="default"/>
        <w:lang w:val="es-ES" w:eastAsia="en-US" w:bidi="ar-SA"/>
      </w:rPr>
    </w:lvl>
  </w:abstractNum>
  <w:abstractNum w:abstractNumId="18" w15:restartNumberingAfterBreak="0">
    <w:nsid w:val="51475776"/>
    <w:multiLevelType w:val="multilevel"/>
    <w:tmpl w:val="2BE078E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19" w15:restartNumberingAfterBreak="0">
    <w:nsid w:val="57AF17CB"/>
    <w:multiLevelType w:val="multilevel"/>
    <w:tmpl w:val="2BE078EC"/>
    <w:lvl w:ilvl="0">
      <w:start w:val="3"/>
      <w:numFmt w:val="decimal"/>
      <w:lvlText w:val="%1"/>
      <w:lvlJc w:val="left"/>
      <w:pPr>
        <w:ind w:left="850" w:hanging="708"/>
      </w:pPr>
      <w:rPr>
        <w:rFonts w:hint="default"/>
        <w:b/>
        <w:bCs/>
        <w:w w:val="100"/>
        <w:sz w:val="22"/>
        <w:szCs w:val="22"/>
        <w:lang w:val="es-ES" w:eastAsia="en-US" w:bidi="ar-SA"/>
      </w:rPr>
    </w:lvl>
    <w:lvl w:ilvl="1">
      <w:start w:val="1"/>
      <w:numFmt w:val="decimal"/>
      <w:lvlText w:val="%1.%2"/>
      <w:lvlJc w:val="left"/>
      <w:pPr>
        <w:ind w:left="850" w:hanging="708"/>
      </w:pPr>
      <w:rPr>
        <w:rFonts w:ascii="Arial" w:eastAsia="Calibri" w:hAnsi="Arial" w:cs="Arial" w:hint="default"/>
        <w:b/>
        <w:bCs/>
        <w:color w:val="auto"/>
        <w:spacing w:val="-2"/>
        <w:w w:val="100"/>
        <w:sz w:val="20"/>
        <w:szCs w:val="20"/>
        <w:lang w:val="es-ES" w:eastAsia="en-US" w:bidi="ar-SA"/>
      </w:rPr>
    </w:lvl>
    <w:lvl w:ilvl="2">
      <w:start w:val="1"/>
      <w:numFmt w:val="decimal"/>
      <w:lvlText w:val="%1.%2.%3"/>
      <w:lvlJc w:val="left"/>
      <w:pPr>
        <w:ind w:left="850" w:hanging="708"/>
      </w:pPr>
      <w:rPr>
        <w:rFonts w:ascii="Arial" w:eastAsia="Calibri" w:hAnsi="Arial" w:cs="Arial" w:hint="default"/>
        <w:b/>
        <w:bCs/>
        <w:color w:val="auto"/>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20" w15:restartNumberingAfterBreak="0">
    <w:nsid w:val="5A035E6C"/>
    <w:multiLevelType w:val="multilevel"/>
    <w:tmpl w:val="D08AF23C"/>
    <w:lvl w:ilvl="0">
      <w:start w:val="1"/>
      <w:numFmt w:val="decimal"/>
      <w:lvlText w:val="%1"/>
      <w:lvlJc w:val="left"/>
      <w:pPr>
        <w:ind w:left="850" w:hanging="708"/>
      </w:pPr>
      <w:rPr>
        <w:rFonts w:hint="default"/>
      </w:rPr>
    </w:lvl>
    <w:lvl w:ilvl="1">
      <w:start w:val="1"/>
      <w:numFmt w:val="decimal"/>
      <w:lvlText w:val="%1.%2"/>
      <w:lvlJc w:val="left"/>
      <w:pPr>
        <w:ind w:left="850" w:hanging="708"/>
      </w:pPr>
      <w:rPr>
        <w:rFonts w:ascii="Arial" w:eastAsia="Calibri" w:hAnsi="Arial" w:cs="Arial" w:hint="default"/>
        <w:b/>
        <w:bCs/>
        <w:color w:val="auto"/>
        <w:spacing w:val="-2"/>
        <w:w w:val="100"/>
        <w:sz w:val="20"/>
        <w:szCs w:val="20"/>
      </w:rPr>
    </w:lvl>
    <w:lvl w:ilvl="2">
      <w:start w:val="1"/>
      <w:numFmt w:val="decimal"/>
      <w:lvlText w:val="%1.%2.%3"/>
      <w:lvlJc w:val="left"/>
      <w:pPr>
        <w:ind w:left="850" w:hanging="708"/>
      </w:pPr>
      <w:rPr>
        <w:rFonts w:ascii="Arial" w:eastAsia="Calibri" w:hAnsi="Arial" w:cs="Arial" w:hint="default"/>
        <w:b/>
        <w:bCs/>
        <w:color w:val="auto"/>
        <w:spacing w:val="-2"/>
        <w:w w:val="100"/>
        <w:sz w:val="20"/>
        <w:szCs w:val="20"/>
      </w:rPr>
    </w:lvl>
    <w:lvl w:ilvl="3">
      <w:numFmt w:val="bullet"/>
      <w:lvlText w:val="•"/>
      <w:lvlJc w:val="left"/>
      <w:pPr>
        <w:ind w:left="3446" w:hanging="708"/>
      </w:pPr>
      <w:rPr>
        <w:rFonts w:hint="default"/>
      </w:rPr>
    </w:lvl>
    <w:lvl w:ilvl="4">
      <w:numFmt w:val="bullet"/>
      <w:lvlText w:val="•"/>
      <w:lvlJc w:val="left"/>
      <w:pPr>
        <w:ind w:left="4308" w:hanging="708"/>
      </w:pPr>
      <w:rPr>
        <w:rFonts w:hint="default"/>
      </w:rPr>
    </w:lvl>
    <w:lvl w:ilvl="5">
      <w:numFmt w:val="bullet"/>
      <w:lvlText w:val="•"/>
      <w:lvlJc w:val="left"/>
      <w:pPr>
        <w:ind w:left="5170" w:hanging="708"/>
      </w:pPr>
      <w:rPr>
        <w:rFonts w:hint="default"/>
      </w:rPr>
    </w:lvl>
    <w:lvl w:ilvl="6">
      <w:numFmt w:val="bullet"/>
      <w:lvlText w:val="•"/>
      <w:lvlJc w:val="left"/>
      <w:pPr>
        <w:ind w:left="6032" w:hanging="708"/>
      </w:pPr>
      <w:rPr>
        <w:rFonts w:hint="default"/>
      </w:rPr>
    </w:lvl>
    <w:lvl w:ilvl="7">
      <w:numFmt w:val="bullet"/>
      <w:lvlText w:val="•"/>
      <w:lvlJc w:val="left"/>
      <w:pPr>
        <w:ind w:left="6894" w:hanging="708"/>
      </w:pPr>
      <w:rPr>
        <w:rFonts w:hint="default"/>
      </w:rPr>
    </w:lvl>
    <w:lvl w:ilvl="8">
      <w:numFmt w:val="bullet"/>
      <w:lvlText w:val="•"/>
      <w:lvlJc w:val="left"/>
      <w:pPr>
        <w:ind w:left="7756" w:hanging="708"/>
      </w:pPr>
      <w:rPr>
        <w:rFonts w:hint="default"/>
      </w:rPr>
    </w:lvl>
  </w:abstractNum>
  <w:abstractNum w:abstractNumId="21" w15:restartNumberingAfterBreak="0">
    <w:nsid w:val="5F7E42C5"/>
    <w:multiLevelType w:val="hybridMultilevel"/>
    <w:tmpl w:val="A8B256C2"/>
    <w:lvl w:ilvl="0" w:tplc="C5C473A4">
      <w:numFmt w:val="bullet"/>
      <w:lvlText w:val="-"/>
      <w:lvlJc w:val="left"/>
      <w:pPr>
        <w:ind w:left="69" w:hanging="96"/>
      </w:pPr>
      <w:rPr>
        <w:rFonts w:ascii="Calibri" w:eastAsia="Calibri" w:hAnsi="Calibri" w:cs="Calibri" w:hint="default"/>
        <w:w w:val="100"/>
        <w:sz w:val="18"/>
        <w:szCs w:val="18"/>
        <w:lang w:val="es-ES" w:eastAsia="en-US" w:bidi="ar-SA"/>
      </w:rPr>
    </w:lvl>
    <w:lvl w:ilvl="1" w:tplc="D590998C">
      <w:numFmt w:val="bullet"/>
      <w:lvlText w:val="•"/>
      <w:lvlJc w:val="left"/>
      <w:pPr>
        <w:ind w:left="459" w:hanging="96"/>
      </w:pPr>
      <w:rPr>
        <w:rFonts w:hint="default"/>
        <w:lang w:val="es-ES" w:eastAsia="en-US" w:bidi="ar-SA"/>
      </w:rPr>
    </w:lvl>
    <w:lvl w:ilvl="2" w:tplc="F88E2510">
      <w:numFmt w:val="bullet"/>
      <w:lvlText w:val="•"/>
      <w:lvlJc w:val="left"/>
      <w:pPr>
        <w:ind w:left="858" w:hanging="96"/>
      </w:pPr>
      <w:rPr>
        <w:rFonts w:hint="default"/>
        <w:lang w:val="es-ES" w:eastAsia="en-US" w:bidi="ar-SA"/>
      </w:rPr>
    </w:lvl>
    <w:lvl w:ilvl="3" w:tplc="60AC33DC">
      <w:numFmt w:val="bullet"/>
      <w:lvlText w:val="•"/>
      <w:lvlJc w:val="left"/>
      <w:pPr>
        <w:ind w:left="1257" w:hanging="96"/>
      </w:pPr>
      <w:rPr>
        <w:rFonts w:hint="default"/>
        <w:lang w:val="es-ES" w:eastAsia="en-US" w:bidi="ar-SA"/>
      </w:rPr>
    </w:lvl>
    <w:lvl w:ilvl="4" w:tplc="C87CF60C">
      <w:numFmt w:val="bullet"/>
      <w:lvlText w:val="•"/>
      <w:lvlJc w:val="left"/>
      <w:pPr>
        <w:ind w:left="1656" w:hanging="96"/>
      </w:pPr>
      <w:rPr>
        <w:rFonts w:hint="default"/>
        <w:lang w:val="es-ES" w:eastAsia="en-US" w:bidi="ar-SA"/>
      </w:rPr>
    </w:lvl>
    <w:lvl w:ilvl="5" w:tplc="AA66A2D0">
      <w:numFmt w:val="bullet"/>
      <w:lvlText w:val="•"/>
      <w:lvlJc w:val="left"/>
      <w:pPr>
        <w:ind w:left="2055" w:hanging="96"/>
      </w:pPr>
      <w:rPr>
        <w:rFonts w:hint="default"/>
        <w:lang w:val="es-ES" w:eastAsia="en-US" w:bidi="ar-SA"/>
      </w:rPr>
    </w:lvl>
    <w:lvl w:ilvl="6" w:tplc="8FCAAA3C">
      <w:numFmt w:val="bullet"/>
      <w:lvlText w:val="•"/>
      <w:lvlJc w:val="left"/>
      <w:pPr>
        <w:ind w:left="2454" w:hanging="96"/>
      </w:pPr>
      <w:rPr>
        <w:rFonts w:hint="default"/>
        <w:lang w:val="es-ES" w:eastAsia="en-US" w:bidi="ar-SA"/>
      </w:rPr>
    </w:lvl>
    <w:lvl w:ilvl="7" w:tplc="5F78E0DC">
      <w:numFmt w:val="bullet"/>
      <w:lvlText w:val="•"/>
      <w:lvlJc w:val="left"/>
      <w:pPr>
        <w:ind w:left="2853" w:hanging="96"/>
      </w:pPr>
      <w:rPr>
        <w:rFonts w:hint="default"/>
        <w:lang w:val="es-ES" w:eastAsia="en-US" w:bidi="ar-SA"/>
      </w:rPr>
    </w:lvl>
    <w:lvl w:ilvl="8" w:tplc="0A4669F4">
      <w:numFmt w:val="bullet"/>
      <w:lvlText w:val="•"/>
      <w:lvlJc w:val="left"/>
      <w:pPr>
        <w:ind w:left="3252" w:hanging="96"/>
      </w:pPr>
      <w:rPr>
        <w:rFonts w:hint="default"/>
        <w:lang w:val="es-ES" w:eastAsia="en-US" w:bidi="ar-SA"/>
      </w:rPr>
    </w:lvl>
  </w:abstractNum>
  <w:abstractNum w:abstractNumId="22" w15:restartNumberingAfterBreak="0">
    <w:nsid w:val="6295293C"/>
    <w:multiLevelType w:val="multilevel"/>
    <w:tmpl w:val="3B14EF62"/>
    <w:lvl w:ilvl="0">
      <w:start w:val="1"/>
      <w:numFmt w:val="decimal"/>
      <w:lvlText w:val="%1."/>
      <w:lvlJc w:val="left"/>
      <w:pPr>
        <w:ind w:left="581" w:hanging="440"/>
      </w:pPr>
      <w:rPr>
        <w:rFonts w:ascii="Calibri" w:eastAsia="Calibri" w:hAnsi="Calibri" w:cs="Calibri" w:hint="default"/>
        <w:b/>
        <w:bCs/>
        <w:w w:val="100"/>
        <w:sz w:val="22"/>
        <w:szCs w:val="22"/>
        <w:lang w:val="es-ES" w:eastAsia="en-US" w:bidi="ar-SA"/>
      </w:rPr>
    </w:lvl>
    <w:lvl w:ilvl="1">
      <w:start w:val="1"/>
      <w:numFmt w:val="decimal"/>
      <w:lvlText w:val="%1.%2"/>
      <w:lvlJc w:val="left"/>
      <w:pPr>
        <w:ind w:left="1022" w:hanging="660"/>
      </w:pPr>
      <w:rPr>
        <w:rFonts w:ascii="Calibri" w:eastAsia="Calibri" w:hAnsi="Calibri" w:cs="Calibri" w:hint="default"/>
        <w:spacing w:val="-1"/>
        <w:w w:val="100"/>
        <w:sz w:val="22"/>
        <w:szCs w:val="22"/>
        <w:lang w:val="es-ES" w:eastAsia="en-US" w:bidi="ar-SA"/>
      </w:rPr>
    </w:lvl>
    <w:lvl w:ilvl="2">
      <w:numFmt w:val="bullet"/>
      <w:lvlText w:val="•"/>
      <w:lvlJc w:val="left"/>
      <w:pPr>
        <w:ind w:left="1960" w:hanging="660"/>
      </w:pPr>
      <w:rPr>
        <w:rFonts w:hint="default"/>
        <w:lang w:val="es-ES" w:eastAsia="en-US" w:bidi="ar-SA"/>
      </w:rPr>
    </w:lvl>
    <w:lvl w:ilvl="3">
      <w:numFmt w:val="bullet"/>
      <w:lvlText w:val="•"/>
      <w:lvlJc w:val="left"/>
      <w:pPr>
        <w:ind w:left="2900" w:hanging="660"/>
      </w:pPr>
      <w:rPr>
        <w:rFonts w:hint="default"/>
        <w:lang w:val="es-ES" w:eastAsia="en-US" w:bidi="ar-SA"/>
      </w:rPr>
    </w:lvl>
    <w:lvl w:ilvl="4">
      <w:numFmt w:val="bullet"/>
      <w:lvlText w:val="•"/>
      <w:lvlJc w:val="left"/>
      <w:pPr>
        <w:ind w:left="3840" w:hanging="660"/>
      </w:pPr>
      <w:rPr>
        <w:rFonts w:hint="default"/>
        <w:lang w:val="es-ES" w:eastAsia="en-US" w:bidi="ar-SA"/>
      </w:rPr>
    </w:lvl>
    <w:lvl w:ilvl="5">
      <w:numFmt w:val="bullet"/>
      <w:lvlText w:val="•"/>
      <w:lvlJc w:val="left"/>
      <w:pPr>
        <w:ind w:left="4780" w:hanging="660"/>
      </w:pPr>
      <w:rPr>
        <w:rFonts w:hint="default"/>
        <w:lang w:val="es-ES" w:eastAsia="en-US" w:bidi="ar-SA"/>
      </w:rPr>
    </w:lvl>
    <w:lvl w:ilvl="6">
      <w:numFmt w:val="bullet"/>
      <w:lvlText w:val="•"/>
      <w:lvlJc w:val="left"/>
      <w:pPr>
        <w:ind w:left="5720" w:hanging="660"/>
      </w:pPr>
      <w:rPr>
        <w:rFonts w:hint="default"/>
        <w:lang w:val="es-ES" w:eastAsia="en-US" w:bidi="ar-SA"/>
      </w:rPr>
    </w:lvl>
    <w:lvl w:ilvl="7">
      <w:numFmt w:val="bullet"/>
      <w:lvlText w:val="•"/>
      <w:lvlJc w:val="left"/>
      <w:pPr>
        <w:ind w:left="6660" w:hanging="660"/>
      </w:pPr>
      <w:rPr>
        <w:rFonts w:hint="default"/>
        <w:lang w:val="es-ES" w:eastAsia="en-US" w:bidi="ar-SA"/>
      </w:rPr>
    </w:lvl>
    <w:lvl w:ilvl="8">
      <w:numFmt w:val="bullet"/>
      <w:lvlText w:val="•"/>
      <w:lvlJc w:val="left"/>
      <w:pPr>
        <w:ind w:left="7600" w:hanging="660"/>
      </w:pPr>
      <w:rPr>
        <w:rFonts w:hint="default"/>
        <w:lang w:val="es-ES" w:eastAsia="en-US" w:bidi="ar-SA"/>
      </w:rPr>
    </w:lvl>
  </w:abstractNum>
  <w:abstractNum w:abstractNumId="23" w15:restartNumberingAfterBreak="0">
    <w:nsid w:val="68430FC0"/>
    <w:multiLevelType w:val="hybridMultilevel"/>
    <w:tmpl w:val="72B61CEE"/>
    <w:lvl w:ilvl="0" w:tplc="B368144C">
      <w:start w:val="1"/>
      <w:numFmt w:val="bullet"/>
      <w:lvlText w:val=""/>
      <w:lvlJc w:val="left"/>
      <w:pPr>
        <w:ind w:left="785"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69540DB5"/>
    <w:multiLevelType w:val="hybridMultilevel"/>
    <w:tmpl w:val="1D42D37C"/>
    <w:lvl w:ilvl="0" w:tplc="EDF6ADC6">
      <w:start w:val="1"/>
      <w:numFmt w:val="lowerLetter"/>
      <w:lvlText w:val="%1)"/>
      <w:lvlJc w:val="left"/>
      <w:pPr>
        <w:ind w:left="850" w:hanging="708"/>
      </w:pPr>
      <w:rPr>
        <w:rFonts w:ascii="Calibri" w:eastAsia="Calibri" w:hAnsi="Calibri" w:cs="Calibri" w:hint="default"/>
        <w:spacing w:val="-1"/>
        <w:w w:val="100"/>
        <w:sz w:val="22"/>
        <w:szCs w:val="22"/>
        <w:lang w:val="es-ES" w:eastAsia="en-US" w:bidi="ar-SA"/>
      </w:rPr>
    </w:lvl>
    <w:lvl w:ilvl="1" w:tplc="24ECB3E6">
      <w:numFmt w:val="bullet"/>
      <w:lvlText w:val="•"/>
      <w:lvlJc w:val="left"/>
      <w:pPr>
        <w:ind w:left="1722" w:hanging="708"/>
      </w:pPr>
      <w:rPr>
        <w:rFonts w:hint="default"/>
        <w:lang w:val="es-ES" w:eastAsia="en-US" w:bidi="ar-SA"/>
      </w:rPr>
    </w:lvl>
    <w:lvl w:ilvl="2" w:tplc="10CA5D02">
      <w:numFmt w:val="bullet"/>
      <w:lvlText w:val="•"/>
      <w:lvlJc w:val="left"/>
      <w:pPr>
        <w:ind w:left="2584" w:hanging="708"/>
      </w:pPr>
      <w:rPr>
        <w:rFonts w:hint="default"/>
        <w:lang w:val="es-ES" w:eastAsia="en-US" w:bidi="ar-SA"/>
      </w:rPr>
    </w:lvl>
    <w:lvl w:ilvl="3" w:tplc="B0008BE4">
      <w:numFmt w:val="bullet"/>
      <w:lvlText w:val="•"/>
      <w:lvlJc w:val="left"/>
      <w:pPr>
        <w:ind w:left="3446" w:hanging="708"/>
      </w:pPr>
      <w:rPr>
        <w:rFonts w:hint="default"/>
        <w:lang w:val="es-ES" w:eastAsia="en-US" w:bidi="ar-SA"/>
      </w:rPr>
    </w:lvl>
    <w:lvl w:ilvl="4" w:tplc="352A01D6">
      <w:numFmt w:val="bullet"/>
      <w:lvlText w:val="•"/>
      <w:lvlJc w:val="left"/>
      <w:pPr>
        <w:ind w:left="4308" w:hanging="708"/>
      </w:pPr>
      <w:rPr>
        <w:rFonts w:hint="default"/>
        <w:lang w:val="es-ES" w:eastAsia="en-US" w:bidi="ar-SA"/>
      </w:rPr>
    </w:lvl>
    <w:lvl w:ilvl="5" w:tplc="E4343C9A">
      <w:numFmt w:val="bullet"/>
      <w:lvlText w:val="•"/>
      <w:lvlJc w:val="left"/>
      <w:pPr>
        <w:ind w:left="5170" w:hanging="708"/>
      </w:pPr>
      <w:rPr>
        <w:rFonts w:hint="default"/>
        <w:lang w:val="es-ES" w:eastAsia="en-US" w:bidi="ar-SA"/>
      </w:rPr>
    </w:lvl>
    <w:lvl w:ilvl="6" w:tplc="39583514">
      <w:numFmt w:val="bullet"/>
      <w:lvlText w:val="•"/>
      <w:lvlJc w:val="left"/>
      <w:pPr>
        <w:ind w:left="6032" w:hanging="708"/>
      </w:pPr>
      <w:rPr>
        <w:rFonts w:hint="default"/>
        <w:lang w:val="es-ES" w:eastAsia="en-US" w:bidi="ar-SA"/>
      </w:rPr>
    </w:lvl>
    <w:lvl w:ilvl="7" w:tplc="9B42BB20">
      <w:numFmt w:val="bullet"/>
      <w:lvlText w:val="•"/>
      <w:lvlJc w:val="left"/>
      <w:pPr>
        <w:ind w:left="6894" w:hanging="708"/>
      </w:pPr>
      <w:rPr>
        <w:rFonts w:hint="default"/>
        <w:lang w:val="es-ES" w:eastAsia="en-US" w:bidi="ar-SA"/>
      </w:rPr>
    </w:lvl>
    <w:lvl w:ilvl="8" w:tplc="3342CE36">
      <w:numFmt w:val="bullet"/>
      <w:lvlText w:val="•"/>
      <w:lvlJc w:val="left"/>
      <w:pPr>
        <w:ind w:left="7756" w:hanging="708"/>
      </w:pPr>
      <w:rPr>
        <w:rFonts w:hint="default"/>
        <w:lang w:val="es-ES" w:eastAsia="en-US" w:bidi="ar-SA"/>
      </w:rPr>
    </w:lvl>
  </w:abstractNum>
  <w:abstractNum w:abstractNumId="25" w15:restartNumberingAfterBreak="0">
    <w:nsid w:val="6E4D46DD"/>
    <w:multiLevelType w:val="multilevel"/>
    <w:tmpl w:val="2B76D24C"/>
    <w:lvl w:ilvl="0">
      <w:start w:val="3"/>
      <w:numFmt w:val="decimal"/>
      <w:lvlText w:val="%1"/>
      <w:lvlJc w:val="left"/>
      <w:pPr>
        <w:ind w:left="850" w:hanging="708"/>
      </w:pPr>
      <w:rPr>
        <w:rFonts w:hint="default"/>
        <w:lang w:val="es-ES" w:eastAsia="en-US" w:bidi="ar-SA"/>
      </w:rPr>
    </w:lvl>
    <w:lvl w:ilvl="1">
      <w:start w:val="1"/>
      <w:numFmt w:val="decimal"/>
      <w:lvlText w:val="%1.%2"/>
      <w:lvlJc w:val="left"/>
      <w:pPr>
        <w:ind w:left="850" w:hanging="708"/>
      </w:pPr>
      <w:rPr>
        <w:rFonts w:ascii="Calibri" w:eastAsia="Calibri" w:hAnsi="Calibri" w:cs="Calibri" w:hint="default"/>
        <w:b/>
        <w:bCs/>
        <w:spacing w:val="-2"/>
        <w:w w:val="100"/>
        <w:sz w:val="22"/>
        <w:szCs w:val="22"/>
        <w:lang w:val="es-ES" w:eastAsia="en-US" w:bidi="ar-SA"/>
      </w:rPr>
    </w:lvl>
    <w:lvl w:ilvl="2">
      <w:start w:val="1"/>
      <w:numFmt w:val="decimal"/>
      <w:lvlText w:val="%1.%2.%3"/>
      <w:lvlJc w:val="left"/>
      <w:pPr>
        <w:ind w:left="850" w:hanging="708"/>
      </w:pPr>
      <w:rPr>
        <w:rFonts w:ascii="Arial" w:eastAsia="Calibri" w:hAnsi="Arial" w:cs="Arial" w:hint="default"/>
        <w:b/>
        <w:bCs/>
        <w:spacing w:val="-2"/>
        <w:w w:val="100"/>
        <w:sz w:val="20"/>
        <w:szCs w:val="20"/>
        <w:lang w:val="es-ES" w:eastAsia="en-US" w:bidi="ar-SA"/>
      </w:rPr>
    </w:lvl>
    <w:lvl w:ilvl="3">
      <w:numFmt w:val="bullet"/>
      <w:lvlText w:val="•"/>
      <w:lvlJc w:val="left"/>
      <w:pPr>
        <w:ind w:left="3446" w:hanging="708"/>
      </w:pPr>
      <w:rPr>
        <w:rFonts w:hint="default"/>
        <w:lang w:val="es-ES" w:eastAsia="en-US" w:bidi="ar-SA"/>
      </w:rPr>
    </w:lvl>
    <w:lvl w:ilvl="4">
      <w:numFmt w:val="bullet"/>
      <w:lvlText w:val="•"/>
      <w:lvlJc w:val="left"/>
      <w:pPr>
        <w:ind w:left="4308" w:hanging="708"/>
      </w:pPr>
      <w:rPr>
        <w:rFonts w:hint="default"/>
        <w:lang w:val="es-ES" w:eastAsia="en-US" w:bidi="ar-SA"/>
      </w:rPr>
    </w:lvl>
    <w:lvl w:ilvl="5">
      <w:numFmt w:val="bullet"/>
      <w:lvlText w:val="•"/>
      <w:lvlJc w:val="left"/>
      <w:pPr>
        <w:ind w:left="5170" w:hanging="708"/>
      </w:pPr>
      <w:rPr>
        <w:rFonts w:hint="default"/>
        <w:lang w:val="es-ES" w:eastAsia="en-US" w:bidi="ar-SA"/>
      </w:rPr>
    </w:lvl>
    <w:lvl w:ilvl="6">
      <w:numFmt w:val="bullet"/>
      <w:lvlText w:val="•"/>
      <w:lvlJc w:val="left"/>
      <w:pPr>
        <w:ind w:left="6032" w:hanging="708"/>
      </w:pPr>
      <w:rPr>
        <w:rFonts w:hint="default"/>
        <w:lang w:val="es-ES" w:eastAsia="en-US" w:bidi="ar-SA"/>
      </w:rPr>
    </w:lvl>
    <w:lvl w:ilvl="7">
      <w:numFmt w:val="bullet"/>
      <w:lvlText w:val="•"/>
      <w:lvlJc w:val="left"/>
      <w:pPr>
        <w:ind w:left="6894" w:hanging="708"/>
      </w:pPr>
      <w:rPr>
        <w:rFonts w:hint="default"/>
        <w:lang w:val="es-ES" w:eastAsia="en-US" w:bidi="ar-SA"/>
      </w:rPr>
    </w:lvl>
    <w:lvl w:ilvl="8">
      <w:numFmt w:val="bullet"/>
      <w:lvlText w:val="•"/>
      <w:lvlJc w:val="left"/>
      <w:pPr>
        <w:ind w:left="7756" w:hanging="708"/>
      </w:pPr>
      <w:rPr>
        <w:rFonts w:hint="default"/>
        <w:lang w:val="es-ES" w:eastAsia="en-US" w:bidi="ar-SA"/>
      </w:rPr>
    </w:lvl>
  </w:abstractNum>
  <w:abstractNum w:abstractNumId="26" w15:restartNumberingAfterBreak="0">
    <w:nsid w:val="79656841"/>
    <w:multiLevelType w:val="hybridMultilevel"/>
    <w:tmpl w:val="65DE8FE4"/>
    <w:lvl w:ilvl="0" w:tplc="916A3C44">
      <w:start w:val="1"/>
      <w:numFmt w:val="lowerLetter"/>
      <w:lvlText w:val="%1)"/>
      <w:lvlJc w:val="left"/>
      <w:pPr>
        <w:ind w:left="708" w:hanging="567"/>
      </w:pPr>
      <w:rPr>
        <w:rFonts w:ascii="Arial" w:eastAsia="Calibri" w:hAnsi="Arial" w:cs="Arial" w:hint="default"/>
        <w:spacing w:val="-1"/>
        <w:w w:val="100"/>
        <w:sz w:val="20"/>
        <w:szCs w:val="20"/>
        <w:lang w:val="es-ES" w:eastAsia="en-US" w:bidi="ar-SA"/>
      </w:rPr>
    </w:lvl>
    <w:lvl w:ilvl="1" w:tplc="862A8D7E">
      <w:numFmt w:val="bullet"/>
      <w:lvlText w:val="•"/>
      <w:lvlJc w:val="left"/>
      <w:pPr>
        <w:ind w:left="1578" w:hanging="567"/>
      </w:pPr>
      <w:rPr>
        <w:rFonts w:hint="default"/>
        <w:lang w:val="es-ES" w:eastAsia="en-US" w:bidi="ar-SA"/>
      </w:rPr>
    </w:lvl>
    <w:lvl w:ilvl="2" w:tplc="922C3B84">
      <w:numFmt w:val="bullet"/>
      <w:lvlText w:val="•"/>
      <w:lvlJc w:val="left"/>
      <w:pPr>
        <w:ind w:left="2456" w:hanging="567"/>
      </w:pPr>
      <w:rPr>
        <w:rFonts w:hint="default"/>
        <w:lang w:val="es-ES" w:eastAsia="en-US" w:bidi="ar-SA"/>
      </w:rPr>
    </w:lvl>
    <w:lvl w:ilvl="3" w:tplc="C3E8513C">
      <w:numFmt w:val="bullet"/>
      <w:lvlText w:val="•"/>
      <w:lvlJc w:val="left"/>
      <w:pPr>
        <w:ind w:left="3334" w:hanging="567"/>
      </w:pPr>
      <w:rPr>
        <w:rFonts w:hint="default"/>
        <w:lang w:val="es-ES" w:eastAsia="en-US" w:bidi="ar-SA"/>
      </w:rPr>
    </w:lvl>
    <w:lvl w:ilvl="4" w:tplc="FEA0C9EC">
      <w:numFmt w:val="bullet"/>
      <w:lvlText w:val="•"/>
      <w:lvlJc w:val="left"/>
      <w:pPr>
        <w:ind w:left="4212" w:hanging="567"/>
      </w:pPr>
      <w:rPr>
        <w:rFonts w:hint="default"/>
        <w:lang w:val="es-ES" w:eastAsia="en-US" w:bidi="ar-SA"/>
      </w:rPr>
    </w:lvl>
    <w:lvl w:ilvl="5" w:tplc="EC645980">
      <w:numFmt w:val="bullet"/>
      <w:lvlText w:val="•"/>
      <w:lvlJc w:val="left"/>
      <w:pPr>
        <w:ind w:left="5090" w:hanging="567"/>
      </w:pPr>
      <w:rPr>
        <w:rFonts w:hint="default"/>
        <w:lang w:val="es-ES" w:eastAsia="en-US" w:bidi="ar-SA"/>
      </w:rPr>
    </w:lvl>
    <w:lvl w:ilvl="6" w:tplc="DAEAEA14">
      <w:numFmt w:val="bullet"/>
      <w:lvlText w:val="•"/>
      <w:lvlJc w:val="left"/>
      <w:pPr>
        <w:ind w:left="5968" w:hanging="567"/>
      </w:pPr>
      <w:rPr>
        <w:rFonts w:hint="default"/>
        <w:lang w:val="es-ES" w:eastAsia="en-US" w:bidi="ar-SA"/>
      </w:rPr>
    </w:lvl>
    <w:lvl w:ilvl="7" w:tplc="7E84239C">
      <w:numFmt w:val="bullet"/>
      <w:lvlText w:val="•"/>
      <w:lvlJc w:val="left"/>
      <w:pPr>
        <w:ind w:left="6846" w:hanging="567"/>
      </w:pPr>
      <w:rPr>
        <w:rFonts w:hint="default"/>
        <w:lang w:val="es-ES" w:eastAsia="en-US" w:bidi="ar-SA"/>
      </w:rPr>
    </w:lvl>
    <w:lvl w:ilvl="8" w:tplc="8D00BF04">
      <w:numFmt w:val="bullet"/>
      <w:lvlText w:val="•"/>
      <w:lvlJc w:val="left"/>
      <w:pPr>
        <w:ind w:left="7724" w:hanging="567"/>
      </w:pPr>
      <w:rPr>
        <w:rFonts w:hint="default"/>
        <w:lang w:val="es-ES" w:eastAsia="en-US" w:bidi="ar-SA"/>
      </w:rPr>
    </w:lvl>
  </w:abstractNum>
  <w:abstractNum w:abstractNumId="27" w15:restartNumberingAfterBreak="0">
    <w:nsid w:val="7FE65D97"/>
    <w:multiLevelType w:val="hybridMultilevel"/>
    <w:tmpl w:val="80469FB6"/>
    <w:lvl w:ilvl="0" w:tplc="98624DA4">
      <w:numFmt w:val="bullet"/>
      <w:lvlText w:val="-"/>
      <w:lvlJc w:val="left"/>
      <w:pPr>
        <w:ind w:left="164" w:hanging="96"/>
      </w:pPr>
      <w:rPr>
        <w:rFonts w:ascii="Calibri" w:eastAsia="Calibri" w:hAnsi="Calibri" w:cs="Calibri" w:hint="default"/>
        <w:w w:val="100"/>
        <w:sz w:val="18"/>
        <w:szCs w:val="18"/>
        <w:lang w:val="es-ES" w:eastAsia="en-US" w:bidi="ar-SA"/>
      </w:rPr>
    </w:lvl>
    <w:lvl w:ilvl="1" w:tplc="FC34EBD8">
      <w:numFmt w:val="bullet"/>
      <w:lvlText w:val="•"/>
      <w:lvlJc w:val="left"/>
      <w:pPr>
        <w:ind w:left="462" w:hanging="96"/>
      </w:pPr>
      <w:rPr>
        <w:rFonts w:hint="default"/>
        <w:lang w:val="es-ES" w:eastAsia="en-US" w:bidi="ar-SA"/>
      </w:rPr>
    </w:lvl>
    <w:lvl w:ilvl="2" w:tplc="77F2EAC6">
      <w:numFmt w:val="bullet"/>
      <w:lvlText w:val="•"/>
      <w:lvlJc w:val="left"/>
      <w:pPr>
        <w:ind w:left="765" w:hanging="96"/>
      </w:pPr>
      <w:rPr>
        <w:rFonts w:hint="default"/>
        <w:lang w:val="es-ES" w:eastAsia="en-US" w:bidi="ar-SA"/>
      </w:rPr>
    </w:lvl>
    <w:lvl w:ilvl="3" w:tplc="61C67BE2">
      <w:numFmt w:val="bullet"/>
      <w:lvlText w:val="•"/>
      <w:lvlJc w:val="left"/>
      <w:pPr>
        <w:ind w:left="1068" w:hanging="96"/>
      </w:pPr>
      <w:rPr>
        <w:rFonts w:hint="default"/>
        <w:lang w:val="es-ES" w:eastAsia="en-US" w:bidi="ar-SA"/>
      </w:rPr>
    </w:lvl>
    <w:lvl w:ilvl="4" w:tplc="237CA7F0">
      <w:numFmt w:val="bullet"/>
      <w:lvlText w:val="•"/>
      <w:lvlJc w:val="left"/>
      <w:pPr>
        <w:ind w:left="1371" w:hanging="96"/>
      </w:pPr>
      <w:rPr>
        <w:rFonts w:hint="default"/>
        <w:lang w:val="es-ES" w:eastAsia="en-US" w:bidi="ar-SA"/>
      </w:rPr>
    </w:lvl>
    <w:lvl w:ilvl="5" w:tplc="0FA23B04">
      <w:numFmt w:val="bullet"/>
      <w:lvlText w:val="•"/>
      <w:lvlJc w:val="left"/>
      <w:pPr>
        <w:ind w:left="1674" w:hanging="96"/>
      </w:pPr>
      <w:rPr>
        <w:rFonts w:hint="default"/>
        <w:lang w:val="es-ES" w:eastAsia="en-US" w:bidi="ar-SA"/>
      </w:rPr>
    </w:lvl>
    <w:lvl w:ilvl="6" w:tplc="7FA428F4">
      <w:numFmt w:val="bullet"/>
      <w:lvlText w:val="•"/>
      <w:lvlJc w:val="left"/>
      <w:pPr>
        <w:ind w:left="1976" w:hanging="96"/>
      </w:pPr>
      <w:rPr>
        <w:rFonts w:hint="default"/>
        <w:lang w:val="es-ES" w:eastAsia="en-US" w:bidi="ar-SA"/>
      </w:rPr>
    </w:lvl>
    <w:lvl w:ilvl="7" w:tplc="7DEA0FD6">
      <w:numFmt w:val="bullet"/>
      <w:lvlText w:val="•"/>
      <w:lvlJc w:val="left"/>
      <w:pPr>
        <w:ind w:left="2279" w:hanging="96"/>
      </w:pPr>
      <w:rPr>
        <w:rFonts w:hint="default"/>
        <w:lang w:val="es-ES" w:eastAsia="en-US" w:bidi="ar-SA"/>
      </w:rPr>
    </w:lvl>
    <w:lvl w:ilvl="8" w:tplc="CFEAC838">
      <w:numFmt w:val="bullet"/>
      <w:lvlText w:val="•"/>
      <w:lvlJc w:val="left"/>
      <w:pPr>
        <w:ind w:left="2582" w:hanging="96"/>
      </w:pPr>
      <w:rPr>
        <w:rFonts w:hint="default"/>
        <w:lang w:val="es-ES" w:eastAsia="en-US" w:bidi="ar-SA"/>
      </w:rPr>
    </w:lvl>
  </w:abstractNum>
  <w:num w:numId="1" w16cid:durableId="932934111">
    <w:abstractNumId w:val="17"/>
  </w:num>
  <w:num w:numId="2" w16cid:durableId="1482119626">
    <w:abstractNumId w:val="21"/>
  </w:num>
  <w:num w:numId="3" w16cid:durableId="645938761">
    <w:abstractNumId w:val="7"/>
  </w:num>
  <w:num w:numId="4" w16cid:durableId="406340349">
    <w:abstractNumId w:val="27"/>
  </w:num>
  <w:num w:numId="5" w16cid:durableId="1627665153">
    <w:abstractNumId w:val="15"/>
  </w:num>
  <w:num w:numId="6" w16cid:durableId="1488978074">
    <w:abstractNumId w:val="24"/>
  </w:num>
  <w:num w:numId="7" w16cid:durableId="677732001">
    <w:abstractNumId w:val="11"/>
  </w:num>
  <w:num w:numId="8" w16cid:durableId="265122181">
    <w:abstractNumId w:val="26"/>
  </w:num>
  <w:num w:numId="9" w16cid:durableId="1048337165">
    <w:abstractNumId w:val="18"/>
  </w:num>
  <w:num w:numId="10" w16cid:durableId="1401099489">
    <w:abstractNumId w:val="6"/>
  </w:num>
  <w:num w:numId="11" w16cid:durableId="99450536">
    <w:abstractNumId w:val="14"/>
  </w:num>
  <w:num w:numId="12" w16cid:durableId="207109327">
    <w:abstractNumId w:val="22"/>
  </w:num>
  <w:num w:numId="13" w16cid:durableId="1791776703">
    <w:abstractNumId w:val="1"/>
  </w:num>
  <w:num w:numId="14" w16cid:durableId="2071807460">
    <w:abstractNumId w:val="2"/>
  </w:num>
  <w:num w:numId="15" w16cid:durableId="1827430030">
    <w:abstractNumId w:val="9"/>
  </w:num>
  <w:num w:numId="16" w16cid:durableId="1965647337">
    <w:abstractNumId w:val="25"/>
  </w:num>
  <w:num w:numId="17" w16cid:durableId="736707563">
    <w:abstractNumId w:val="23"/>
  </w:num>
  <w:num w:numId="18" w16cid:durableId="212933743">
    <w:abstractNumId w:val="5"/>
  </w:num>
  <w:num w:numId="19" w16cid:durableId="1614286970">
    <w:abstractNumId w:val="12"/>
  </w:num>
  <w:num w:numId="20" w16cid:durableId="1133717902">
    <w:abstractNumId w:val="19"/>
  </w:num>
  <w:num w:numId="21" w16cid:durableId="592475728">
    <w:abstractNumId w:val="13"/>
  </w:num>
  <w:num w:numId="22" w16cid:durableId="1092316967">
    <w:abstractNumId w:val="0"/>
  </w:num>
  <w:num w:numId="23" w16cid:durableId="1153910846">
    <w:abstractNumId w:val="16"/>
  </w:num>
  <w:num w:numId="24" w16cid:durableId="798886947">
    <w:abstractNumId w:val="10"/>
  </w:num>
  <w:num w:numId="25" w16cid:durableId="195705846">
    <w:abstractNumId w:val="3"/>
  </w:num>
  <w:num w:numId="26" w16cid:durableId="483939023">
    <w:abstractNumId w:val="4"/>
  </w:num>
  <w:num w:numId="27" w16cid:durableId="1952280841">
    <w:abstractNumId w:val="8"/>
  </w:num>
  <w:num w:numId="28" w16cid:durableId="184805325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FONSO ABRAHAM GONZALEZ RIVAS">
    <w15:presenceInfo w15:providerId="AD" w15:userId="S::ALGONZALEZ@INTERCHILESA.COM::55511d16-3c1e-48f5-be4a-f2492d67f5b6"/>
  </w15:person>
  <w15:person w15:author="RICARDO CANTILLANA ARRIAGADA">
    <w15:presenceInfo w15:providerId="AD" w15:userId="S::RCANTILLANA@INTERCHILESA.COM::39249375-f9c9-473b-a800-2ec3e920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9C"/>
    <w:rsid w:val="00012DB7"/>
    <w:rsid w:val="000214EE"/>
    <w:rsid w:val="00031FAF"/>
    <w:rsid w:val="00032A95"/>
    <w:rsid w:val="000345D7"/>
    <w:rsid w:val="0005551F"/>
    <w:rsid w:val="00057B69"/>
    <w:rsid w:val="00064A64"/>
    <w:rsid w:val="00065F34"/>
    <w:rsid w:val="000676E6"/>
    <w:rsid w:val="000C7B4D"/>
    <w:rsid w:val="000D570D"/>
    <w:rsid w:val="000E3CD2"/>
    <w:rsid w:val="00101451"/>
    <w:rsid w:val="001111B7"/>
    <w:rsid w:val="001158B4"/>
    <w:rsid w:val="00120BD8"/>
    <w:rsid w:val="00127EAC"/>
    <w:rsid w:val="00132E68"/>
    <w:rsid w:val="00137876"/>
    <w:rsid w:val="001419E5"/>
    <w:rsid w:val="001579FD"/>
    <w:rsid w:val="0017030E"/>
    <w:rsid w:val="00183481"/>
    <w:rsid w:val="001847B9"/>
    <w:rsid w:val="00186626"/>
    <w:rsid w:val="00190AB9"/>
    <w:rsid w:val="001919E4"/>
    <w:rsid w:val="00193298"/>
    <w:rsid w:val="001A685C"/>
    <w:rsid w:val="001B4946"/>
    <w:rsid w:val="001C7C39"/>
    <w:rsid w:val="001D4A5E"/>
    <w:rsid w:val="001D7FFA"/>
    <w:rsid w:val="001E5388"/>
    <w:rsid w:val="001F6D0C"/>
    <w:rsid w:val="001F7DC0"/>
    <w:rsid w:val="0020767A"/>
    <w:rsid w:val="00221C2E"/>
    <w:rsid w:val="00251C6D"/>
    <w:rsid w:val="00271669"/>
    <w:rsid w:val="002743AC"/>
    <w:rsid w:val="00281C65"/>
    <w:rsid w:val="002855EF"/>
    <w:rsid w:val="002878EE"/>
    <w:rsid w:val="00294280"/>
    <w:rsid w:val="002B0296"/>
    <w:rsid w:val="002B29EF"/>
    <w:rsid w:val="002B6611"/>
    <w:rsid w:val="002C05EC"/>
    <w:rsid w:val="002C1983"/>
    <w:rsid w:val="002C4439"/>
    <w:rsid w:val="002D2FA0"/>
    <w:rsid w:val="002D46F0"/>
    <w:rsid w:val="002D5B27"/>
    <w:rsid w:val="002E3425"/>
    <w:rsid w:val="002F475B"/>
    <w:rsid w:val="003057D6"/>
    <w:rsid w:val="00316E89"/>
    <w:rsid w:val="00331496"/>
    <w:rsid w:val="00341339"/>
    <w:rsid w:val="00365A22"/>
    <w:rsid w:val="003676B4"/>
    <w:rsid w:val="003755BC"/>
    <w:rsid w:val="00380F73"/>
    <w:rsid w:val="00381760"/>
    <w:rsid w:val="003817C6"/>
    <w:rsid w:val="003A1447"/>
    <w:rsid w:val="003A56A1"/>
    <w:rsid w:val="003B029C"/>
    <w:rsid w:val="003C1049"/>
    <w:rsid w:val="003C6599"/>
    <w:rsid w:val="003E35DB"/>
    <w:rsid w:val="003E70DF"/>
    <w:rsid w:val="004360DC"/>
    <w:rsid w:val="00447237"/>
    <w:rsid w:val="00460397"/>
    <w:rsid w:val="00486E83"/>
    <w:rsid w:val="004956DA"/>
    <w:rsid w:val="004966E7"/>
    <w:rsid w:val="00497297"/>
    <w:rsid w:val="004A4B13"/>
    <w:rsid w:val="004B5F89"/>
    <w:rsid w:val="004C711E"/>
    <w:rsid w:val="004D0676"/>
    <w:rsid w:val="004D5679"/>
    <w:rsid w:val="004D590B"/>
    <w:rsid w:val="004F6144"/>
    <w:rsid w:val="00504CC4"/>
    <w:rsid w:val="0050791F"/>
    <w:rsid w:val="005151F2"/>
    <w:rsid w:val="00515B5B"/>
    <w:rsid w:val="00520912"/>
    <w:rsid w:val="00520B20"/>
    <w:rsid w:val="005354C7"/>
    <w:rsid w:val="00535639"/>
    <w:rsid w:val="00553E0C"/>
    <w:rsid w:val="00560A65"/>
    <w:rsid w:val="0056133C"/>
    <w:rsid w:val="0056304E"/>
    <w:rsid w:val="00571C95"/>
    <w:rsid w:val="005721BE"/>
    <w:rsid w:val="005846F9"/>
    <w:rsid w:val="005863C9"/>
    <w:rsid w:val="005A54ED"/>
    <w:rsid w:val="005B042C"/>
    <w:rsid w:val="005B7FFE"/>
    <w:rsid w:val="005C0DFE"/>
    <w:rsid w:val="005D3373"/>
    <w:rsid w:val="005D518D"/>
    <w:rsid w:val="005E2EEC"/>
    <w:rsid w:val="005E379D"/>
    <w:rsid w:val="005F3EB7"/>
    <w:rsid w:val="005F518A"/>
    <w:rsid w:val="005F6A3B"/>
    <w:rsid w:val="005F6E44"/>
    <w:rsid w:val="00602FE4"/>
    <w:rsid w:val="006032CB"/>
    <w:rsid w:val="006033A3"/>
    <w:rsid w:val="00604B6A"/>
    <w:rsid w:val="00604D81"/>
    <w:rsid w:val="006109C1"/>
    <w:rsid w:val="00613274"/>
    <w:rsid w:val="006142E8"/>
    <w:rsid w:val="00615264"/>
    <w:rsid w:val="00621281"/>
    <w:rsid w:val="00634C5C"/>
    <w:rsid w:val="00635058"/>
    <w:rsid w:val="00641FDC"/>
    <w:rsid w:val="00646F35"/>
    <w:rsid w:val="00647F83"/>
    <w:rsid w:val="0065152E"/>
    <w:rsid w:val="0065263B"/>
    <w:rsid w:val="0065284A"/>
    <w:rsid w:val="00654204"/>
    <w:rsid w:val="0067028B"/>
    <w:rsid w:val="00673789"/>
    <w:rsid w:val="00676C8C"/>
    <w:rsid w:val="006776B9"/>
    <w:rsid w:val="00677983"/>
    <w:rsid w:val="006A3443"/>
    <w:rsid w:val="006A41A0"/>
    <w:rsid w:val="006A5DD1"/>
    <w:rsid w:val="006A6919"/>
    <w:rsid w:val="006B062E"/>
    <w:rsid w:val="006C3EA1"/>
    <w:rsid w:val="006D6736"/>
    <w:rsid w:val="006D6B72"/>
    <w:rsid w:val="006D6CE2"/>
    <w:rsid w:val="006E27F4"/>
    <w:rsid w:val="006E296F"/>
    <w:rsid w:val="006E714E"/>
    <w:rsid w:val="006F6F73"/>
    <w:rsid w:val="00702E4A"/>
    <w:rsid w:val="00710C9C"/>
    <w:rsid w:val="00711F34"/>
    <w:rsid w:val="00722F97"/>
    <w:rsid w:val="007255CF"/>
    <w:rsid w:val="007278A8"/>
    <w:rsid w:val="007302A6"/>
    <w:rsid w:val="00732E29"/>
    <w:rsid w:val="007437A2"/>
    <w:rsid w:val="007502F6"/>
    <w:rsid w:val="007505D3"/>
    <w:rsid w:val="00761612"/>
    <w:rsid w:val="00765F12"/>
    <w:rsid w:val="00771C17"/>
    <w:rsid w:val="00775EED"/>
    <w:rsid w:val="0077637F"/>
    <w:rsid w:val="00786DC7"/>
    <w:rsid w:val="00790D50"/>
    <w:rsid w:val="0079200B"/>
    <w:rsid w:val="007975B3"/>
    <w:rsid w:val="007A05E1"/>
    <w:rsid w:val="007A0BDC"/>
    <w:rsid w:val="007A1486"/>
    <w:rsid w:val="007A5FE5"/>
    <w:rsid w:val="007A780D"/>
    <w:rsid w:val="007C0BC3"/>
    <w:rsid w:val="007C1864"/>
    <w:rsid w:val="007C5C3E"/>
    <w:rsid w:val="007D606E"/>
    <w:rsid w:val="007D7934"/>
    <w:rsid w:val="007E044E"/>
    <w:rsid w:val="007F70A4"/>
    <w:rsid w:val="0081161D"/>
    <w:rsid w:val="00812150"/>
    <w:rsid w:val="00812B1D"/>
    <w:rsid w:val="00820EC1"/>
    <w:rsid w:val="00825389"/>
    <w:rsid w:val="00874234"/>
    <w:rsid w:val="00890CF3"/>
    <w:rsid w:val="008941E9"/>
    <w:rsid w:val="00894C57"/>
    <w:rsid w:val="008966CE"/>
    <w:rsid w:val="008B2A5A"/>
    <w:rsid w:val="008C213B"/>
    <w:rsid w:val="008D6D9B"/>
    <w:rsid w:val="008F78DC"/>
    <w:rsid w:val="00901635"/>
    <w:rsid w:val="009038F0"/>
    <w:rsid w:val="00906F67"/>
    <w:rsid w:val="00917258"/>
    <w:rsid w:val="00920F39"/>
    <w:rsid w:val="00925362"/>
    <w:rsid w:val="009302CB"/>
    <w:rsid w:val="00935C1B"/>
    <w:rsid w:val="0094298A"/>
    <w:rsid w:val="009434C2"/>
    <w:rsid w:val="0094381B"/>
    <w:rsid w:val="009440FE"/>
    <w:rsid w:val="00980E3F"/>
    <w:rsid w:val="00982E43"/>
    <w:rsid w:val="009846EA"/>
    <w:rsid w:val="0099133B"/>
    <w:rsid w:val="009915AD"/>
    <w:rsid w:val="009918F7"/>
    <w:rsid w:val="00991A45"/>
    <w:rsid w:val="009A59B9"/>
    <w:rsid w:val="009A6170"/>
    <w:rsid w:val="009A625B"/>
    <w:rsid w:val="009A7708"/>
    <w:rsid w:val="009B1A49"/>
    <w:rsid w:val="009C2813"/>
    <w:rsid w:val="009F0C36"/>
    <w:rsid w:val="009F0F19"/>
    <w:rsid w:val="009F3498"/>
    <w:rsid w:val="00A03BA2"/>
    <w:rsid w:val="00A050B6"/>
    <w:rsid w:val="00A065E4"/>
    <w:rsid w:val="00A22833"/>
    <w:rsid w:val="00A228C2"/>
    <w:rsid w:val="00A25459"/>
    <w:rsid w:val="00A2757E"/>
    <w:rsid w:val="00A36F9C"/>
    <w:rsid w:val="00A37994"/>
    <w:rsid w:val="00A40129"/>
    <w:rsid w:val="00A732E9"/>
    <w:rsid w:val="00A753F8"/>
    <w:rsid w:val="00A82D4C"/>
    <w:rsid w:val="00AB4188"/>
    <w:rsid w:val="00AC51F4"/>
    <w:rsid w:val="00AC5EBE"/>
    <w:rsid w:val="00AD6714"/>
    <w:rsid w:val="00AE4A8A"/>
    <w:rsid w:val="00AE4F7E"/>
    <w:rsid w:val="00AF0E91"/>
    <w:rsid w:val="00B003CA"/>
    <w:rsid w:val="00B05307"/>
    <w:rsid w:val="00B128C1"/>
    <w:rsid w:val="00B153F5"/>
    <w:rsid w:val="00B16E8C"/>
    <w:rsid w:val="00B27809"/>
    <w:rsid w:val="00B33421"/>
    <w:rsid w:val="00B4000F"/>
    <w:rsid w:val="00B577BD"/>
    <w:rsid w:val="00B81017"/>
    <w:rsid w:val="00B82021"/>
    <w:rsid w:val="00B84424"/>
    <w:rsid w:val="00B862FC"/>
    <w:rsid w:val="00B8711E"/>
    <w:rsid w:val="00B87B50"/>
    <w:rsid w:val="00BB3D75"/>
    <w:rsid w:val="00BB707F"/>
    <w:rsid w:val="00BC0020"/>
    <w:rsid w:val="00BC50CD"/>
    <w:rsid w:val="00BD5889"/>
    <w:rsid w:val="00BE3770"/>
    <w:rsid w:val="00BE5AB1"/>
    <w:rsid w:val="00BE7994"/>
    <w:rsid w:val="00BE79C9"/>
    <w:rsid w:val="00C0232C"/>
    <w:rsid w:val="00C17A21"/>
    <w:rsid w:val="00C27CC1"/>
    <w:rsid w:val="00C35AEE"/>
    <w:rsid w:val="00C464CE"/>
    <w:rsid w:val="00C50D09"/>
    <w:rsid w:val="00C66461"/>
    <w:rsid w:val="00C70208"/>
    <w:rsid w:val="00C7341B"/>
    <w:rsid w:val="00C750D9"/>
    <w:rsid w:val="00C77092"/>
    <w:rsid w:val="00C80FDE"/>
    <w:rsid w:val="00C81E79"/>
    <w:rsid w:val="00C915D5"/>
    <w:rsid w:val="00C97CE9"/>
    <w:rsid w:val="00CA097E"/>
    <w:rsid w:val="00CA0E7D"/>
    <w:rsid w:val="00CA2690"/>
    <w:rsid w:val="00CA70E4"/>
    <w:rsid w:val="00CC2335"/>
    <w:rsid w:val="00CC5ABA"/>
    <w:rsid w:val="00CC745B"/>
    <w:rsid w:val="00CC76D1"/>
    <w:rsid w:val="00CD3280"/>
    <w:rsid w:val="00D015E9"/>
    <w:rsid w:val="00D063C2"/>
    <w:rsid w:val="00D1047A"/>
    <w:rsid w:val="00D14258"/>
    <w:rsid w:val="00D215AE"/>
    <w:rsid w:val="00D22C8D"/>
    <w:rsid w:val="00D23819"/>
    <w:rsid w:val="00D23C6A"/>
    <w:rsid w:val="00D269BF"/>
    <w:rsid w:val="00D35E67"/>
    <w:rsid w:val="00D360F1"/>
    <w:rsid w:val="00D4576A"/>
    <w:rsid w:val="00D51F5F"/>
    <w:rsid w:val="00D520AA"/>
    <w:rsid w:val="00D554F9"/>
    <w:rsid w:val="00D6438D"/>
    <w:rsid w:val="00D76D15"/>
    <w:rsid w:val="00D85B98"/>
    <w:rsid w:val="00D91DE6"/>
    <w:rsid w:val="00DA79D6"/>
    <w:rsid w:val="00DB0CAD"/>
    <w:rsid w:val="00DD4F41"/>
    <w:rsid w:val="00DE6CF3"/>
    <w:rsid w:val="00E3343B"/>
    <w:rsid w:val="00E347EF"/>
    <w:rsid w:val="00E37599"/>
    <w:rsid w:val="00E41F6F"/>
    <w:rsid w:val="00E43625"/>
    <w:rsid w:val="00E45DD8"/>
    <w:rsid w:val="00E71EB0"/>
    <w:rsid w:val="00E7536E"/>
    <w:rsid w:val="00E8425D"/>
    <w:rsid w:val="00E924DD"/>
    <w:rsid w:val="00EA218E"/>
    <w:rsid w:val="00EB1D41"/>
    <w:rsid w:val="00EB2BB2"/>
    <w:rsid w:val="00EC5855"/>
    <w:rsid w:val="00EC5AFE"/>
    <w:rsid w:val="00EF049D"/>
    <w:rsid w:val="00EF79FE"/>
    <w:rsid w:val="00F00665"/>
    <w:rsid w:val="00F007F0"/>
    <w:rsid w:val="00F06A97"/>
    <w:rsid w:val="00F06BF5"/>
    <w:rsid w:val="00F149C5"/>
    <w:rsid w:val="00F1662A"/>
    <w:rsid w:val="00F22377"/>
    <w:rsid w:val="00F2348D"/>
    <w:rsid w:val="00F253CC"/>
    <w:rsid w:val="00F2745D"/>
    <w:rsid w:val="00F31647"/>
    <w:rsid w:val="00F31F7B"/>
    <w:rsid w:val="00F32D61"/>
    <w:rsid w:val="00F342BE"/>
    <w:rsid w:val="00F379BF"/>
    <w:rsid w:val="00F4406E"/>
    <w:rsid w:val="00F4457D"/>
    <w:rsid w:val="00F4470B"/>
    <w:rsid w:val="00F56BE2"/>
    <w:rsid w:val="00F61015"/>
    <w:rsid w:val="00F658F6"/>
    <w:rsid w:val="00F67E74"/>
    <w:rsid w:val="00F715B4"/>
    <w:rsid w:val="00F731B5"/>
    <w:rsid w:val="00F75469"/>
    <w:rsid w:val="00F77E3B"/>
    <w:rsid w:val="00F84DA8"/>
    <w:rsid w:val="00F90AED"/>
    <w:rsid w:val="00FB371C"/>
    <w:rsid w:val="00FD3265"/>
    <w:rsid w:val="00FD4804"/>
    <w:rsid w:val="00FE1EB3"/>
    <w:rsid w:val="00FE4AA7"/>
    <w:rsid w:val="00FE55C2"/>
    <w:rsid w:val="00FF4317"/>
    <w:rsid w:val="00FF5E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B7CC291"/>
  <w15:docId w15:val="{3DF936E4-EF87-4847-855F-A8CAA81E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50" w:hanging="708"/>
      <w:outlineLvl w:val="0"/>
    </w:pPr>
    <w:rPr>
      <w:b/>
      <w:bCs/>
    </w:rPr>
  </w:style>
  <w:style w:type="paragraph" w:styleId="Ttulo2">
    <w:name w:val="heading 2"/>
    <w:basedOn w:val="Normal"/>
    <w:next w:val="Normal"/>
    <w:link w:val="Ttulo2Car"/>
    <w:uiPriority w:val="9"/>
    <w:semiHidden/>
    <w:unhideWhenUsed/>
    <w:qFormat/>
    <w:rsid w:val="00935C1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743A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ar"/>
    <w:uiPriority w:val="9"/>
    <w:semiHidden/>
    <w:unhideWhenUsed/>
    <w:qFormat/>
    <w:rsid w:val="002D2FA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visitado">
    <w:name w:val="FollowedHyperlink"/>
    <w:basedOn w:val="Fuentedeprrafopredeter"/>
    <w:uiPriority w:val="99"/>
    <w:semiHidden/>
    <w:unhideWhenUsed/>
    <w:rsid w:val="00341339"/>
    <w:rPr>
      <w:color w:val="800080" w:themeColor="followedHyperlink"/>
      <w:u w:val="single"/>
    </w:rPr>
  </w:style>
  <w:style w:type="paragraph" w:styleId="TDC1">
    <w:name w:val="toc 1"/>
    <w:basedOn w:val="Normal"/>
    <w:uiPriority w:val="39"/>
    <w:qFormat/>
    <w:pPr>
      <w:spacing w:before="121"/>
      <w:ind w:left="581" w:hanging="440"/>
    </w:pPr>
    <w:rPr>
      <w:b/>
      <w:bCs/>
    </w:rPr>
  </w:style>
  <w:style w:type="paragraph" w:styleId="TDC2">
    <w:name w:val="toc 2"/>
    <w:basedOn w:val="Normal"/>
    <w:uiPriority w:val="39"/>
    <w:qFormat/>
    <w:pPr>
      <w:spacing w:before="120"/>
      <w:ind w:left="1022" w:hanging="661"/>
    </w:pPr>
  </w:style>
  <w:style w:type="paragraph" w:styleId="Textoindependiente">
    <w:name w:val="Body Text"/>
    <w:basedOn w:val="Normal"/>
    <w:uiPriority w:val="1"/>
    <w:qFormat/>
  </w:style>
  <w:style w:type="paragraph" w:styleId="Prrafodelista">
    <w:name w:val="List Paragraph"/>
    <w:basedOn w:val="Normal"/>
    <w:uiPriority w:val="34"/>
    <w:qFormat/>
    <w:pPr>
      <w:ind w:left="850" w:hanging="70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128C1"/>
    <w:pPr>
      <w:tabs>
        <w:tab w:val="center" w:pos="4419"/>
        <w:tab w:val="right" w:pos="8838"/>
      </w:tabs>
    </w:pPr>
  </w:style>
  <w:style w:type="character" w:customStyle="1" w:styleId="EncabezadoCar">
    <w:name w:val="Encabezado Car"/>
    <w:basedOn w:val="Fuentedeprrafopredeter"/>
    <w:link w:val="Encabezado"/>
    <w:uiPriority w:val="99"/>
    <w:rsid w:val="00B128C1"/>
    <w:rPr>
      <w:rFonts w:ascii="Calibri" w:eastAsia="Calibri" w:hAnsi="Calibri" w:cs="Calibri"/>
      <w:lang w:val="es-ES"/>
    </w:rPr>
  </w:style>
  <w:style w:type="paragraph" w:styleId="Piedepgina">
    <w:name w:val="footer"/>
    <w:basedOn w:val="Normal"/>
    <w:link w:val="PiedepginaCar"/>
    <w:uiPriority w:val="99"/>
    <w:unhideWhenUsed/>
    <w:rsid w:val="00B128C1"/>
    <w:pPr>
      <w:tabs>
        <w:tab w:val="center" w:pos="4419"/>
        <w:tab w:val="right" w:pos="8838"/>
      </w:tabs>
    </w:pPr>
  </w:style>
  <w:style w:type="character" w:customStyle="1" w:styleId="PiedepginaCar">
    <w:name w:val="Pie de página Car"/>
    <w:basedOn w:val="Fuentedeprrafopredeter"/>
    <w:link w:val="Piedepgina"/>
    <w:uiPriority w:val="99"/>
    <w:rsid w:val="00B128C1"/>
    <w:rPr>
      <w:rFonts w:ascii="Calibri" w:eastAsia="Calibri" w:hAnsi="Calibri" w:cs="Calibri"/>
      <w:lang w:val="es-ES"/>
    </w:rPr>
  </w:style>
  <w:style w:type="paragraph" w:styleId="TtuloTDC">
    <w:name w:val="TOC Heading"/>
    <w:basedOn w:val="Ttulo1"/>
    <w:next w:val="Normal"/>
    <w:uiPriority w:val="39"/>
    <w:unhideWhenUsed/>
    <w:qFormat/>
    <w:rsid w:val="003057D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L" w:eastAsia="es-CL"/>
    </w:rPr>
  </w:style>
  <w:style w:type="paragraph" w:styleId="TDC3">
    <w:name w:val="toc 3"/>
    <w:basedOn w:val="Normal"/>
    <w:next w:val="Normal"/>
    <w:autoRedefine/>
    <w:uiPriority w:val="39"/>
    <w:unhideWhenUsed/>
    <w:rsid w:val="009918F7"/>
    <w:pPr>
      <w:widowControl/>
      <w:tabs>
        <w:tab w:val="left" w:pos="1320"/>
        <w:tab w:val="right" w:leader="dot" w:pos="8828"/>
      </w:tabs>
      <w:autoSpaceDE/>
      <w:autoSpaceDN/>
      <w:spacing w:after="100" w:line="259" w:lineRule="auto"/>
      <w:ind w:left="440"/>
    </w:pPr>
    <w:rPr>
      <w:rFonts w:asciiTheme="minorHAnsi" w:eastAsiaTheme="minorEastAsia" w:hAnsiTheme="minorHAnsi" w:cs="Times New Roman"/>
      <w:lang w:val="es-CL" w:eastAsia="es-CL"/>
    </w:rPr>
  </w:style>
  <w:style w:type="table" w:styleId="Tablaconcuadrcula">
    <w:name w:val="Table Grid"/>
    <w:basedOn w:val="Tablanormal"/>
    <w:uiPriority w:val="39"/>
    <w:rsid w:val="003A1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32E29"/>
    <w:rPr>
      <w:sz w:val="20"/>
      <w:szCs w:val="20"/>
    </w:rPr>
  </w:style>
  <w:style w:type="character" w:customStyle="1" w:styleId="TextonotaalfinalCar">
    <w:name w:val="Texto nota al final Car"/>
    <w:basedOn w:val="Fuentedeprrafopredeter"/>
    <w:link w:val="Textonotaalfinal"/>
    <w:uiPriority w:val="99"/>
    <w:semiHidden/>
    <w:rsid w:val="00732E29"/>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732E29"/>
    <w:rPr>
      <w:vertAlign w:val="superscript"/>
    </w:rPr>
  </w:style>
  <w:style w:type="character" w:styleId="Hipervnculo">
    <w:name w:val="Hyperlink"/>
    <w:basedOn w:val="Fuentedeprrafopredeter"/>
    <w:uiPriority w:val="99"/>
    <w:unhideWhenUsed/>
    <w:rsid w:val="00A065E4"/>
    <w:rPr>
      <w:color w:val="0000FF" w:themeColor="hyperlink"/>
      <w:u w:val="single"/>
    </w:rPr>
  </w:style>
  <w:style w:type="character" w:styleId="Mencinsinresolver">
    <w:name w:val="Unresolved Mention"/>
    <w:basedOn w:val="Fuentedeprrafopredeter"/>
    <w:uiPriority w:val="99"/>
    <w:semiHidden/>
    <w:unhideWhenUsed/>
    <w:rsid w:val="00A065E4"/>
    <w:rPr>
      <w:color w:val="605E5C"/>
      <w:shd w:val="clear" w:color="auto" w:fill="E1DFDD"/>
    </w:rPr>
  </w:style>
  <w:style w:type="table" w:customStyle="1" w:styleId="TableNormal1">
    <w:name w:val="Table Normal1"/>
    <w:uiPriority w:val="2"/>
    <w:semiHidden/>
    <w:unhideWhenUsed/>
    <w:qFormat/>
    <w:rsid w:val="00D85B98"/>
    <w:tblPr>
      <w:tblInd w:w="0" w:type="dxa"/>
      <w:tblCellMar>
        <w:top w:w="0" w:type="dxa"/>
        <w:left w:w="0" w:type="dxa"/>
        <w:bottom w:w="0" w:type="dxa"/>
        <w:right w:w="0" w:type="dxa"/>
      </w:tblCellMar>
    </w:tblPr>
  </w:style>
  <w:style w:type="paragraph" w:styleId="Revisin">
    <w:name w:val="Revision"/>
    <w:hidden/>
    <w:uiPriority w:val="99"/>
    <w:semiHidden/>
    <w:rsid w:val="00D063C2"/>
    <w:pPr>
      <w:widowControl/>
      <w:autoSpaceDE/>
      <w:autoSpaceDN/>
    </w:pPr>
    <w:rPr>
      <w:rFonts w:ascii="Calibri" w:eastAsia="Calibri" w:hAnsi="Calibri" w:cs="Calibri"/>
      <w:lang w:val="es-ES"/>
    </w:rPr>
  </w:style>
  <w:style w:type="character" w:customStyle="1" w:styleId="Ttulo3Car">
    <w:name w:val="Título 3 Car"/>
    <w:basedOn w:val="Fuentedeprrafopredeter"/>
    <w:link w:val="Ttulo3"/>
    <w:uiPriority w:val="9"/>
    <w:semiHidden/>
    <w:rsid w:val="002743AC"/>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9"/>
    <w:semiHidden/>
    <w:rsid w:val="00935C1B"/>
    <w:rPr>
      <w:rFonts w:asciiTheme="majorHAnsi" w:eastAsiaTheme="majorEastAsia" w:hAnsiTheme="majorHAnsi" w:cstheme="majorBidi"/>
      <w:color w:val="365F91" w:themeColor="accent1" w:themeShade="BF"/>
      <w:sz w:val="26"/>
      <w:szCs w:val="26"/>
      <w:lang w:val="es-ES"/>
    </w:rPr>
  </w:style>
  <w:style w:type="character" w:customStyle="1" w:styleId="Ttulo7Car">
    <w:name w:val="Título 7 Car"/>
    <w:basedOn w:val="Fuentedeprrafopredeter"/>
    <w:link w:val="Ttulo7"/>
    <w:uiPriority w:val="9"/>
    <w:semiHidden/>
    <w:rsid w:val="002D2FA0"/>
    <w:rPr>
      <w:rFonts w:asciiTheme="majorHAnsi" w:eastAsiaTheme="majorEastAsia" w:hAnsiTheme="majorHAnsi" w:cstheme="majorBidi"/>
      <w:i/>
      <w:iCs/>
      <w:color w:val="243F60" w:themeColor="accent1" w:themeShade="7F"/>
      <w:lang w:val="es-ES"/>
    </w:rPr>
  </w:style>
  <w:style w:type="character" w:styleId="Refdecomentario">
    <w:name w:val="annotation reference"/>
    <w:basedOn w:val="Fuentedeprrafopredeter"/>
    <w:uiPriority w:val="99"/>
    <w:semiHidden/>
    <w:unhideWhenUsed/>
    <w:rsid w:val="003B029C"/>
    <w:rPr>
      <w:sz w:val="16"/>
      <w:szCs w:val="16"/>
    </w:rPr>
  </w:style>
  <w:style w:type="paragraph" w:styleId="Textocomentario">
    <w:name w:val="annotation text"/>
    <w:basedOn w:val="Normal"/>
    <w:link w:val="TextocomentarioCar"/>
    <w:uiPriority w:val="99"/>
    <w:unhideWhenUsed/>
    <w:rsid w:val="003B029C"/>
    <w:rPr>
      <w:sz w:val="20"/>
      <w:szCs w:val="20"/>
    </w:rPr>
  </w:style>
  <w:style w:type="character" w:customStyle="1" w:styleId="TextocomentarioCar">
    <w:name w:val="Texto comentario Car"/>
    <w:basedOn w:val="Fuentedeprrafopredeter"/>
    <w:link w:val="Textocomentario"/>
    <w:uiPriority w:val="99"/>
    <w:rsid w:val="003B029C"/>
    <w:rPr>
      <w:rFonts w:ascii="Calibri" w:eastAsia="Calibri" w:hAnsi="Calibri" w:cs="Calibri"/>
      <w:sz w:val="20"/>
      <w:szCs w:val="20"/>
      <w:lang w:val="es-ES"/>
    </w:rPr>
  </w:style>
  <w:style w:type="paragraph" w:styleId="Asuntodelcomentario">
    <w:name w:val="annotation subject"/>
    <w:basedOn w:val="Textocomentario"/>
    <w:next w:val="Textocomentario"/>
    <w:link w:val="AsuntodelcomentarioCar"/>
    <w:uiPriority w:val="99"/>
    <w:semiHidden/>
    <w:unhideWhenUsed/>
    <w:rsid w:val="003B029C"/>
    <w:rPr>
      <w:b/>
      <w:bCs/>
    </w:rPr>
  </w:style>
  <w:style w:type="character" w:customStyle="1" w:styleId="AsuntodelcomentarioCar">
    <w:name w:val="Asunto del comentario Car"/>
    <w:basedOn w:val="TextocomentarioCar"/>
    <w:link w:val="Asuntodelcomentario"/>
    <w:uiPriority w:val="99"/>
    <w:semiHidden/>
    <w:rsid w:val="003B029C"/>
    <w:rPr>
      <w:rFonts w:ascii="Calibri" w:eastAsia="Calibri" w:hAnsi="Calibri" w:cs="Calibri"/>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isaempresas.sharepoint.com/sites/PlataformadegestindeactivosInterchile/Documentos%20compartidos/Forms/AllItems.aspx?id=%2Fsites%2FPlataformadegestindeactivosInterchile%2FDocumentos%20compartidos%2FSIG%2FLineamientos%20financieros%2FLineamientos%20caso%20de%20negocios%20ITCH%20v1%2E1%2Epdf&amp;parent=%2Fsites%2FPlataformadegestindeactivosInterchile%2FDocumentos%20compartidos%2FSIG%2FLineamientos%20financiero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saempresas.sharepoint.com/sites/INTCHILE/Agora/CADENAVALOR/Lists/Sistema%20de%20control%20documental/DispForm.aspx?ID=27&amp;pa=1&amp;e=VzU3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A84135F1BA4846B2BA8B673F5F03F2" ma:contentTypeVersion="12" ma:contentTypeDescription="Crear nuevo documento." ma:contentTypeScope="" ma:versionID="98acbb70387ea8e90c3f2f3ef0322dea">
  <xsd:schema xmlns:xsd="http://www.w3.org/2001/XMLSchema" xmlns:xs="http://www.w3.org/2001/XMLSchema" xmlns:p="http://schemas.microsoft.com/office/2006/metadata/properties" xmlns:ns2="cabdba33-9fbc-49b1-a53d-ebeb133794f9" xmlns:ns3="22cfb4cb-cc47-45cd-8e01-11a0106fba21" targetNamespace="http://schemas.microsoft.com/office/2006/metadata/properties" ma:root="true" ma:fieldsID="4ad996e14c5b8a5d9aa1d989f12445e6" ns2:_="" ns3:_="">
    <xsd:import namespace="cabdba33-9fbc-49b1-a53d-ebeb133794f9"/>
    <xsd:import namespace="22cfb4cb-cc47-45cd-8e01-11a0106fba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dba33-9fbc-49b1-a53d-ebeb13379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74ade5ec-1dc6-4b12-84e9-18d8060fcf9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cfb4cb-cc47-45cd-8e01-11a0106fba2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34afc02-066e-4c1b-beb1-d77f417a51b8}" ma:internalName="TaxCatchAll" ma:showField="CatchAllData" ma:web="22cfb4cb-cc47-45cd-8e01-11a0106fba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cfb4cb-cc47-45cd-8e01-11a0106fba21" xsi:nil="true"/>
    <lcf76f155ced4ddcb4097134ff3c332f xmlns="cabdba33-9fbc-49b1-a53d-ebeb133794f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ACFD-1DE0-42A6-A762-ED2B45DBF7F2}"/>
</file>

<file path=customXml/itemProps2.xml><?xml version="1.0" encoding="utf-8"?>
<ds:datastoreItem xmlns:ds="http://schemas.openxmlformats.org/officeDocument/2006/customXml" ds:itemID="{AEFB2725-0C7D-4086-B4F0-9A5828C5A406}">
  <ds:schemaRefs>
    <ds:schemaRef ds:uri="http://schemas.microsoft.com/sharepoint/v3/contenttype/forms"/>
  </ds:schemaRefs>
</ds:datastoreItem>
</file>

<file path=customXml/itemProps3.xml><?xml version="1.0" encoding="utf-8"?>
<ds:datastoreItem xmlns:ds="http://schemas.openxmlformats.org/officeDocument/2006/customXml" ds:itemID="{01508839-9B53-45BA-80C7-E78A868D9145}">
  <ds:schemaRefs>
    <ds:schemaRef ds:uri="http://schemas.microsoft.com/office/2006/metadata/properties"/>
    <ds:schemaRef ds:uri="http://schemas.microsoft.com/office/infopath/2007/PartnerControls"/>
    <ds:schemaRef ds:uri="c14221fb-e45e-4952-b7ab-82cfdfb8dd1e"/>
    <ds:schemaRef ds:uri="90cf8028-6920-4091-a416-c4980515df3b"/>
  </ds:schemaRefs>
</ds:datastoreItem>
</file>

<file path=customXml/itemProps4.xml><?xml version="1.0" encoding="utf-8"?>
<ds:datastoreItem xmlns:ds="http://schemas.openxmlformats.org/officeDocument/2006/customXml" ds:itemID="{E139C483-DCCD-4B14-8D93-E5B4DCF6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4670</Words>
  <Characters>25686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NELSON JAVIER MESA PALACIO</dc:creator>
  <cp:lastModifiedBy>RICARDO CANTILLANA ARRIAGADA</cp:lastModifiedBy>
  <cp:revision>22</cp:revision>
  <dcterms:created xsi:type="dcterms:W3CDTF">2023-04-13T22:28:00Z</dcterms:created>
  <dcterms:modified xsi:type="dcterms:W3CDTF">2023-04-14T16:46:00Z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Microsoft® Word para Office 365</vt:lpwstr>
  </property>
  <property fmtid="{D5CDD505-2E9C-101B-9397-08002B2CF9AE}" pid="4" name="LastSaved">
    <vt:filetime>2023-03-07T00:00:00Z</vt:filetime>
  </property>
  <property fmtid="{D5CDD505-2E9C-101B-9397-08002B2CF9AE}" pid="5" name="ContentTypeId">
    <vt:lpwstr>0x0101005FA84135F1BA4846B2BA8B673F5F03F2</vt:lpwstr>
  </property>
  <property fmtid="{D5CDD505-2E9C-101B-9397-08002B2CF9AE}" pid="6" name="MediaServiceImageTags">
    <vt:lpwstr/>
  </property>
  <property fmtid="{D5CDD505-2E9C-101B-9397-08002B2CF9AE}" pid="7" name="_ExtendedDescription">
    <vt:lpwstr/>
  </property>
</Properties>
</file>